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del w:id="0" w:date="2025-03-27T14:13:53Z" w:author="max"/>
        </w:rPr>
      </w:pPr>
      <w:del w:id="1" w:date="2025-03-27T14:13:53Z" w:author="max">
        <w:r>
          <w:rPr>
            <w:rtl w:val="0"/>
            <w:lang w:val="en-US"/>
          </w:rPr>
          <w:delText>PUBLIKATIONEN</w:delText>
        </w:r>
      </w:del>
    </w:p>
    <w:p>
      <w:pPr>
        <w:pStyle w:val="Title"/>
        <w:rPr>
          <w:del w:id="2" w:date="2025-03-27T14:13:53Z" w:author="max"/>
        </w:rPr>
      </w:pPr>
      <w:del w:id="3" w:date="2025-03-27T14:13:53Z" w:author="max">
        <w:r>
          <w:rPr>
            <w:rtl w:val="0"/>
            <w:lang w:val="en-US"/>
          </w:rPr>
          <w:delText>PUBLICATIONS</w:delText>
        </w:r>
      </w:del>
    </w:p>
    <w:p>
      <w:pPr>
        <w:pStyle w:val="Überschrift"/>
        <w:rPr>
          <w:del w:id="4" w:date="2025-03-27T14:13:53Z" w:author="max"/>
        </w:rPr>
      </w:pPr>
      <w:del w:id="5" w:date="2025-03-27T14:13:53Z" w:author="max">
        <w:r>
          <w:rPr>
            <w:rtl w:val="0"/>
            <w:lang w:val="de-DE"/>
          </w:rPr>
          <w:delText>Wissenschaftliche Artikel in referierten Zeitschriften</w:delText>
        </w:r>
      </w:del>
    </w:p>
    <w:p>
      <w:pPr>
        <w:pStyle w:val="Überschrift"/>
        <w:rPr>
          <w:del w:id="6" w:date="2025-03-27T14:13:53Z" w:author="max"/>
        </w:rPr>
      </w:pPr>
      <w:del w:id="7" w:date="2025-03-27T14:13:53Z" w:author="max">
        <w:r>
          <w:rPr>
            <w:rtl w:val="0"/>
            <w:lang w:val="en-US"/>
          </w:rPr>
          <w:delText>Scientific articles in peer-reviewed journals</w:delText>
        </w:r>
      </w:del>
    </w:p>
    <w:p>
      <w:pPr>
        <w:pStyle w:val="Text"/>
      </w:pPr>
      <w:r>
        <w:rPr>
          <w:rtl w:val="0"/>
          <w:lang w:val="de-DE"/>
        </w:rPr>
        <w:t>Albrechtov</w:t>
      </w:r>
      <w:r>
        <w:rPr>
          <w:rtl w:val="0"/>
        </w:rPr>
        <w:t>á</w:t>
      </w:r>
      <w:r>
        <w:rPr>
          <w:rtl w:val="0"/>
        </w:rPr>
        <w:t>, M.; Ka</w:t>
      </w:r>
      <w:r>
        <w:rPr>
          <w:rtl w:val="0"/>
        </w:rPr>
        <w:t>š</w:t>
      </w:r>
      <w:r>
        <w:rPr>
          <w:rtl w:val="0"/>
        </w:rPr>
        <w:t>parov</w:t>
      </w:r>
      <w:r>
        <w:rPr>
          <w:rtl w:val="0"/>
        </w:rPr>
        <w:t>á</w:t>
      </w:r>
      <w:r>
        <w:rPr>
          <w:rtl w:val="0"/>
        </w:rPr>
        <w:t xml:space="preserve">, E. </w:t>
      </w:r>
      <w:r>
        <w:rPr>
          <w:rtl w:val="0"/>
        </w:rPr>
        <w:t>Š</w:t>
      </w:r>
      <w:r>
        <w:rPr>
          <w:rtl w:val="0"/>
          <w:lang w:val="nl-NL"/>
        </w:rPr>
        <w:t>.; Langrov</w:t>
      </w:r>
      <w:r>
        <w:rPr>
          <w:rtl w:val="0"/>
        </w:rPr>
        <w:t>á</w:t>
      </w:r>
      <w:r>
        <w:rPr>
          <w:rtl w:val="0"/>
        </w:rPr>
        <w:t xml:space="preserve">, I.; Hart, V.; </w:t>
      </w:r>
      <w:r>
        <w:rPr>
          <w:rFonts w:ascii="Cambria Bold" w:hAnsi="Cambria Bold"/>
          <w:rtl w:val="0"/>
          <w:lang w:val="de-DE"/>
        </w:rPr>
        <w:t>Neuhaus, B.</w:t>
      </w:r>
      <w:r>
        <w:rPr>
          <w:rtl w:val="0"/>
        </w:rPr>
        <w:t>; Jankovsk</w:t>
      </w:r>
      <w:r>
        <w:rPr>
          <w:rtl w:val="0"/>
        </w:rPr>
        <w:t>á</w:t>
      </w:r>
      <w:r>
        <w:rPr>
          <w:rtl w:val="0"/>
        </w:rPr>
        <w:t>, I.; Petrt</w:t>
      </w:r>
      <w:r>
        <w:rPr>
          <w:rtl w:val="0"/>
        </w:rPr>
        <w:t>ý</w:t>
      </w:r>
      <w:r>
        <w:rPr>
          <w:rtl w:val="0"/>
          <w:lang w:val="nl-NL"/>
        </w:rPr>
        <w:t>l, M.; Magd</w:t>
      </w:r>
      <w:r>
        <w:rPr>
          <w:rtl w:val="0"/>
        </w:rPr>
        <w:t>á</w:t>
      </w:r>
      <w:r>
        <w:rPr>
          <w:rtl w:val="0"/>
        </w:rPr>
        <w:t xml:space="preserve">lek, J.; </w:t>
      </w:r>
      <w:r>
        <w:rPr>
          <w:rtl w:val="0"/>
        </w:rPr>
        <w:t>Š</w:t>
      </w:r>
      <w:r>
        <w:rPr>
          <w:rtl w:val="0"/>
        </w:rPr>
        <w:t>pakulov</w:t>
      </w:r>
      <w:r>
        <w:rPr>
          <w:rtl w:val="0"/>
        </w:rPr>
        <w:t>á</w:t>
      </w:r>
      <w:r>
        <w:rPr>
          <w:rtl w:val="0"/>
          <w:lang w:val="en-US"/>
        </w:rPr>
        <w:t>, M. (2024). A revision of the trichostrongylid nematode Cooperia Ransom, 1907, from deer game: recent integrative research con</w:t>
      </w:r>
      <w:r>
        <w:rPr>
          <w:rtl w:val="0"/>
        </w:rPr>
        <w:t>ﬁ</w:t>
      </w:r>
      <w:r>
        <w:rPr>
          <w:rtl w:val="0"/>
          <w:lang w:val="en-US"/>
        </w:rPr>
        <w:t>rms the existence of the ancient host-speci</w:t>
      </w:r>
      <w:r>
        <w:rPr>
          <w:rtl w:val="0"/>
        </w:rPr>
        <w:t>ﬁ</w:t>
      </w:r>
      <w:r>
        <w:rPr>
          <w:rtl w:val="0"/>
          <w:lang w:val="it-IT"/>
        </w:rPr>
        <w:t xml:space="preserve">c species Cooperia ventricosa (Rudolphi, 1809). </w:t>
      </w:r>
      <w:r>
        <w:rPr>
          <w:rFonts w:ascii="Cambria Italic" w:hAnsi="Cambria Italic"/>
          <w:rtl w:val="0"/>
          <w:lang w:val="en-US"/>
        </w:rPr>
        <w:t>Frontiers in Veterinary Science</w:t>
      </w:r>
      <w:r>
        <w:rPr>
          <w:rtl w:val="0"/>
          <w:lang w:val="en-US"/>
        </w:rPr>
        <w:t>, 11. DOI: https://doi.org/10.3389/fvets.2024.1346417.</w:t>
      </w:r>
    </w:p>
    <w:p>
      <w:pPr>
        <w:pStyle w:val="Text"/>
      </w:pPr>
      <w:r>
        <w:rPr>
          <w:rtl w:val="0"/>
          <w:lang w:val="de-DE"/>
        </w:rPr>
        <w:t>Albrechtov</w:t>
      </w:r>
      <w:r>
        <w:rPr>
          <w:rtl w:val="0"/>
        </w:rPr>
        <w:t>á</w:t>
      </w:r>
      <w:r>
        <w:rPr>
          <w:rtl w:val="0"/>
        </w:rPr>
        <w:t>, M.; Ka</w:t>
      </w:r>
      <w:r>
        <w:rPr>
          <w:rtl w:val="0"/>
        </w:rPr>
        <w:t>š</w:t>
      </w:r>
      <w:r>
        <w:rPr>
          <w:rtl w:val="0"/>
        </w:rPr>
        <w:t>parov</w:t>
      </w:r>
      <w:r>
        <w:rPr>
          <w:rtl w:val="0"/>
        </w:rPr>
        <w:t>á</w:t>
      </w:r>
      <w:r>
        <w:rPr>
          <w:rtl w:val="0"/>
        </w:rPr>
        <w:t xml:space="preserve">, E. </w:t>
      </w:r>
      <w:r>
        <w:rPr>
          <w:rtl w:val="0"/>
        </w:rPr>
        <w:t>Š</w:t>
      </w:r>
      <w:r>
        <w:rPr>
          <w:rtl w:val="0"/>
          <w:lang w:val="nl-NL"/>
        </w:rPr>
        <w:t>.; Langrov</w:t>
      </w:r>
      <w:r>
        <w:rPr>
          <w:rtl w:val="0"/>
        </w:rPr>
        <w:t>á</w:t>
      </w:r>
      <w:r>
        <w:rPr>
          <w:rtl w:val="0"/>
        </w:rPr>
        <w:t xml:space="preserve">, I.; Hart, V.; </w:t>
      </w:r>
      <w:r>
        <w:rPr>
          <w:rFonts w:ascii="Cambria Bold" w:hAnsi="Cambria Bold"/>
          <w:rtl w:val="0"/>
          <w:lang w:val="de-DE"/>
        </w:rPr>
        <w:t>Neuhaus, B.</w:t>
      </w:r>
      <w:r>
        <w:rPr>
          <w:rtl w:val="0"/>
        </w:rPr>
        <w:t>; Jankovsk</w:t>
      </w:r>
      <w:r>
        <w:rPr>
          <w:rtl w:val="0"/>
        </w:rPr>
        <w:t>á</w:t>
      </w:r>
      <w:r>
        <w:rPr>
          <w:rtl w:val="0"/>
        </w:rPr>
        <w:t>, I.; Petrt</w:t>
      </w:r>
      <w:r>
        <w:rPr>
          <w:rtl w:val="0"/>
        </w:rPr>
        <w:t>ý</w:t>
      </w:r>
      <w:r>
        <w:rPr>
          <w:rtl w:val="0"/>
          <w:lang w:val="nl-NL"/>
        </w:rPr>
        <w:t>l, M.; Magd</w:t>
      </w:r>
      <w:r>
        <w:rPr>
          <w:rtl w:val="0"/>
        </w:rPr>
        <w:t>á</w:t>
      </w:r>
      <w:r>
        <w:rPr>
          <w:rtl w:val="0"/>
        </w:rPr>
        <w:t xml:space="preserve">lek, J.; </w:t>
      </w:r>
      <w:r>
        <w:rPr>
          <w:rtl w:val="0"/>
        </w:rPr>
        <w:t>Š</w:t>
      </w:r>
      <w:r>
        <w:rPr>
          <w:rtl w:val="0"/>
        </w:rPr>
        <w:t>pakulov</w:t>
      </w:r>
      <w:r>
        <w:rPr>
          <w:rtl w:val="0"/>
        </w:rPr>
        <w:t>á</w:t>
      </w:r>
      <w:r>
        <w:rPr>
          <w:rtl w:val="0"/>
          <w:lang w:val="en-US"/>
        </w:rPr>
        <w:t>, M. (2024). Corrigendum: A revision of the trichostrongylid nematode Cooperia Ransom, 1907, from deer game: recent integrative research con</w:t>
      </w:r>
      <w:r>
        <w:rPr>
          <w:rtl w:val="0"/>
        </w:rPr>
        <w:t>ﬁ</w:t>
      </w:r>
      <w:r>
        <w:rPr>
          <w:rtl w:val="0"/>
          <w:lang w:val="en-US"/>
        </w:rPr>
        <w:t>rms the existence of the ancient host-speci</w:t>
      </w:r>
      <w:r>
        <w:rPr>
          <w:rtl w:val="0"/>
        </w:rPr>
        <w:t>ﬁ</w:t>
      </w:r>
      <w:r>
        <w:rPr>
          <w:rtl w:val="0"/>
          <w:lang w:val="it-IT"/>
        </w:rPr>
        <w:t xml:space="preserve">c species Cooperia ventricosa (Rudolphi, 1809). </w:t>
      </w:r>
      <w:r>
        <w:rPr>
          <w:rFonts w:ascii="Cambria Italic" w:hAnsi="Cambria Italic"/>
          <w:rtl w:val="0"/>
          <w:lang w:val="en-US"/>
        </w:rPr>
        <w:t>Frontiers in Veterinary Science</w:t>
      </w:r>
      <w:r>
        <w:rPr>
          <w:rtl w:val="0"/>
          <w:lang w:val="en-US"/>
        </w:rPr>
        <w:t>, 11. DOI: https://doi.org/10.3389/fvets.2024.1388292.</w:t>
      </w:r>
    </w:p>
    <w:p>
      <w:pPr>
        <w:pStyle w:val="Text"/>
      </w:pPr>
      <w:r>
        <w:rPr>
          <w:rtl w:val="0"/>
          <w:lang w:val="fr-FR"/>
        </w:rPr>
        <w:t>Allaire, N.; Rust</w:t>
      </w:r>
      <w:r>
        <w:rPr>
          <w:rtl w:val="0"/>
        </w:rPr>
        <w:t>á</w:t>
      </w:r>
      <w:r>
        <w:rPr>
          <w:rtl w:val="0"/>
        </w:rPr>
        <w:t xml:space="preserve">n, J. J.; </w:t>
      </w:r>
      <w:r>
        <w:rPr>
          <w:rFonts w:ascii="Cambria Bold" w:hAnsi="Cambria Bold"/>
          <w:rtl w:val="0"/>
          <w:lang w:val="de-DE"/>
        </w:rPr>
        <w:t>Korn, D.</w:t>
      </w:r>
      <w:r>
        <w:rPr>
          <w:rtl w:val="0"/>
          <w:lang w:val="en-US"/>
        </w:rPr>
        <w:t xml:space="preserve">; Vaccari, N. E.; Ezpeleta, M.; Balseiro, D. (2024). The late Givetian (Middle Devonian) ammonoid Epitornoceras Frech, 1902 from Argentina (southwestern Gondwana). </w:t>
      </w:r>
      <w:r>
        <w:rPr>
          <w:rFonts w:ascii="Cambria Italic" w:hAnsi="Cambria Italic"/>
          <w:rtl w:val="0"/>
          <w:lang w:val="es-ES_tradnl"/>
        </w:rPr>
        <w:t>Geodiversitas</w:t>
      </w:r>
      <w:r>
        <w:rPr>
          <w:rtl w:val="0"/>
          <w:lang w:val="en-US"/>
        </w:rPr>
        <w:t>, 46, (7), 327-341. DOI: https://doi.org/10.5252/geodiversitas2024v46a7.</w:t>
      </w:r>
    </w:p>
    <w:p>
      <w:pPr>
        <w:pStyle w:val="Text"/>
      </w:pPr>
      <w:r>
        <w:rPr>
          <w:rFonts w:ascii="Cambria Bold" w:hAnsi="Cambria Bold"/>
          <w:rtl w:val="0"/>
          <w:lang w:val="de-DE"/>
        </w:rPr>
        <w:t>Allibert, L.</w:t>
      </w:r>
      <w:r>
        <w:rPr>
          <w:rtl w:val="0"/>
          <w:lang w:val="en-US"/>
        </w:rPr>
        <w:t xml:space="preserve">; Siebert, J.; Hyodo, R.; Genda, H.; Raymond, S.; Jacobson, S.; Nakajima, M.; Charnoz, S. (2024). Collisional erosion of mantle silicate during accretion can set the elevated Fe/Mg ratio of Earth. </w:t>
      </w:r>
      <w:r>
        <w:rPr>
          <w:rFonts w:ascii="Cambria Italic" w:hAnsi="Cambria Italic"/>
          <w:rtl w:val="0"/>
          <w:lang w:val="de-DE"/>
        </w:rPr>
        <w:t>Icarus</w:t>
      </w:r>
      <w:r>
        <w:rPr>
          <w:rtl w:val="0"/>
          <w:lang w:val="en-US"/>
        </w:rPr>
        <w:t>, 429. DOI: https://doi.org/10.1016/j.icarus.2024.116385.</w:t>
      </w:r>
    </w:p>
    <w:p>
      <w:pPr>
        <w:pStyle w:val="Text"/>
      </w:pPr>
      <w:r>
        <w:rPr>
          <w:rtl w:val="0"/>
        </w:rPr>
        <w:t xml:space="preserve">Andriienko, V.; Buczek, M.; </w:t>
      </w:r>
      <w:r>
        <w:rPr>
          <w:rFonts w:ascii="Cambria Bold" w:hAnsi="Cambria Bold"/>
          <w:rtl w:val="0"/>
          <w:lang w:val="de-DE"/>
        </w:rPr>
        <w:t>Meier, R.</w:t>
      </w:r>
      <w:r>
        <w:rPr>
          <w:rtl w:val="0"/>
          <w:lang w:val="en-US"/>
        </w:rPr>
        <w:t xml:space="preserve">; Srivathsan, A.; </w:t>
      </w:r>
      <w:r>
        <w:rPr>
          <w:rtl w:val="0"/>
        </w:rPr>
        <w:t>Ł</w:t>
      </w:r>
      <w:r>
        <w:rPr>
          <w:rtl w:val="0"/>
          <w:lang w:val="en-US"/>
        </w:rPr>
        <w:t xml:space="preserve">ukasik, P.; Kolasa, M. R. (2024). Implementing high-throughput insect barcoding in microbiome studies: impact of non-destructive DNA extraction on microbiome reconstruction. </w:t>
      </w:r>
      <w:r>
        <w:rPr>
          <w:rFonts w:ascii="Cambria Italic" w:hAnsi="Cambria Italic"/>
          <w:rtl w:val="0"/>
          <w:lang w:val="nl-NL"/>
        </w:rPr>
        <w:t>PeerJ</w:t>
      </w:r>
      <w:r>
        <w:rPr>
          <w:rtl w:val="0"/>
          <w:lang w:val="en-US"/>
        </w:rPr>
        <w:t>, 12, e18025. DOI: https://doi.org/10.7717/peerj.18025.</w:t>
      </w:r>
    </w:p>
    <w:p>
      <w:pPr>
        <w:pStyle w:val="Text"/>
      </w:pPr>
      <w:r>
        <w:rPr>
          <w:rtl w:val="0"/>
          <w:lang w:val="es-ES_tradnl"/>
        </w:rPr>
        <w:t xml:space="preserve">Ardila-Camacho, A.; Machado, R. J. P.; </w:t>
      </w:r>
      <w:r>
        <w:rPr>
          <w:rFonts w:ascii="Cambria Bold" w:hAnsi="Cambria Bold"/>
          <w:rtl w:val="0"/>
          <w:lang w:val="de-DE"/>
        </w:rPr>
        <w:t>Ohl, M.</w:t>
      </w:r>
      <w:r>
        <w:rPr>
          <w:rtl w:val="0"/>
          <w:lang w:val="en-US"/>
        </w:rPr>
        <w:t xml:space="preserve">; Contreras-Ramos, A. (2024). A camouflaged diversity: taxonomic revision of the thorny lacewing subfamily Symphrasinae (Neuroptera, Rhachiberothidae). </w:t>
      </w:r>
      <w:r>
        <w:rPr>
          <w:rFonts w:ascii="Cambria Italic" w:hAnsi="Cambria Italic"/>
          <w:rtl w:val="0"/>
          <w:lang w:val="en-US"/>
        </w:rPr>
        <w:t>Zookeys</w:t>
      </w:r>
      <w:r>
        <w:rPr>
          <w:rtl w:val="0"/>
          <w:lang w:val="en-US"/>
        </w:rPr>
        <w:t>, 1199, 1-409. DOI: https://doi.org/10.3897/zookeys.1199.115442.</w:t>
      </w:r>
    </w:p>
    <w:p>
      <w:pPr>
        <w:pStyle w:val="Text"/>
      </w:pPr>
      <w:r>
        <w:rPr>
          <w:rtl w:val="0"/>
          <w:lang w:val="fr-FR"/>
        </w:rPr>
        <w:t xml:space="preserve">Arens, F. L.; </w:t>
      </w:r>
      <w:r>
        <w:rPr>
          <w:rFonts w:ascii="Cambria Bold" w:hAnsi="Cambria Bold"/>
          <w:rtl w:val="0"/>
          <w:lang w:val="pt-PT"/>
        </w:rPr>
        <w:t>Airo, A.</w:t>
      </w:r>
      <w:r>
        <w:rPr>
          <w:rtl w:val="0"/>
        </w:rPr>
        <w:t xml:space="preserve">; </w:t>
      </w:r>
      <w:r>
        <w:rPr>
          <w:rFonts w:ascii="Cambria Bold" w:hAnsi="Cambria Bold"/>
          <w:rtl w:val="0"/>
        </w:rPr>
        <w:t>Sager, C.</w:t>
      </w:r>
      <w:r>
        <w:rPr>
          <w:rtl w:val="0"/>
          <w:lang w:val="en-US"/>
        </w:rPr>
        <w:t xml:space="preserve">; Grossart, H.; Mangelsdorf, K.; Meckenstock, R. U.; Pannekens, M.; Schmitt-Kopplin, P.; Uhl, J.; Valenzuela, B.; Zamorano, P.; Zoccarato, L.; Schulze-Makuch, D. (2024). Microbial response to deliquescence of nitrate-rich soils in the hyperarid Atacama Desert. </w:t>
      </w:r>
      <w:r>
        <w:rPr>
          <w:rFonts w:ascii="Cambria Italic" w:hAnsi="Cambria Italic"/>
          <w:rtl w:val="0"/>
          <w:lang w:val="fr-FR"/>
        </w:rPr>
        <w:t>Biogeosciences</w:t>
      </w:r>
      <w:r>
        <w:rPr>
          <w:rtl w:val="0"/>
          <w:lang w:val="en-US"/>
        </w:rPr>
        <w:t>, 21, (22), 5305-5320. DOI: https://doi.org/10.5194/bg-21-5305-2024.</w:t>
      </w:r>
    </w:p>
    <w:p>
      <w:pPr>
        <w:pStyle w:val="Text"/>
      </w:pPr>
      <w:r>
        <w:rPr>
          <w:rtl w:val="0"/>
          <w:lang w:val="fr-FR"/>
        </w:rPr>
        <w:t xml:space="preserve">Arens, F. L.; </w:t>
      </w:r>
      <w:r>
        <w:rPr>
          <w:rFonts w:ascii="Cambria Bold" w:hAnsi="Cambria Bold"/>
          <w:rtl w:val="0"/>
          <w:lang w:val="de-DE"/>
        </w:rPr>
        <w:t>Feige, J.</w:t>
      </w:r>
      <w:r>
        <w:rPr>
          <w:rtl w:val="0"/>
        </w:rPr>
        <w:t xml:space="preserve">; </w:t>
      </w:r>
      <w:r>
        <w:rPr>
          <w:rFonts w:ascii="Cambria Bold" w:hAnsi="Cambria Bold"/>
          <w:rtl w:val="0"/>
          <w:lang w:val="pt-PT"/>
        </w:rPr>
        <w:t>Airo, A.</w:t>
      </w:r>
      <w:r>
        <w:rPr>
          <w:rtl w:val="0"/>
        </w:rPr>
        <w:t xml:space="preserve">; </w:t>
      </w:r>
      <w:r>
        <w:rPr>
          <w:rFonts w:ascii="Cambria Bold" w:hAnsi="Cambria Bold"/>
          <w:rtl w:val="0"/>
        </w:rPr>
        <w:t>Sager, C.</w:t>
      </w:r>
      <w:r>
        <w:rPr>
          <w:rtl w:val="0"/>
        </w:rPr>
        <w:t xml:space="preserve">; </w:t>
      </w:r>
      <w:r>
        <w:rPr>
          <w:rFonts w:ascii="Cambria Bold" w:hAnsi="Cambria Bold"/>
          <w:rtl w:val="0"/>
          <w:lang w:val="de-DE"/>
        </w:rPr>
        <w:t>Hecht, L.</w:t>
      </w:r>
      <w:r>
        <w:rPr>
          <w:rtl w:val="0"/>
          <w:lang w:val="de-DE"/>
        </w:rPr>
        <w:t xml:space="preserve">; Horstmann, L.; </w:t>
      </w:r>
      <w:r>
        <w:rPr>
          <w:rFonts w:ascii="Cambria Bold" w:hAnsi="Cambria Bold"/>
          <w:rtl w:val="0"/>
          <w:lang w:val="de-DE"/>
        </w:rPr>
        <w:t>Kaufmann, F. E.</w:t>
      </w:r>
      <w:r>
        <w:rPr>
          <w:rtl w:val="0"/>
        </w:rPr>
        <w:t xml:space="preserve">; Lachner, J.; Neumann, T.; Nowaczyk, N.; Schiperski, F.; Steier, P.; Stoll, A.; </w:t>
      </w:r>
      <w:r>
        <w:rPr>
          <w:rFonts w:ascii="Cambria Bold" w:hAnsi="Cambria Bold"/>
          <w:rtl w:val="0"/>
          <w:lang w:val="en-US"/>
        </w:rPr>
        <w:t>Struck, U.</w:t>
      </w:r>
      <w:r>
        <w:rPr>
          <w:rtl w:val="0"/>
          <w:lang w:val="en-US"/>
        </w:rPr>
        <w:t xml:space="preserve">; Valenzuela, B.; Von Blanckenburg, F.; Wittmann, H.; Wacker, L.; Wagner, D.; Zamorano, P.; Schulze-Makuch, D. (2024). Climate variability in a 3.8 Ma old sedimentary record from the hyperarid Atacama Desert. </w:t>
      </w:r>
      <w:r>
        <w:rPr>
          <w:rFonts w:ascii="Cambria Italic" w:hAnsi="Cambria Italic"/>
          <w:rtl w:val="0"/>
          <w:lang w:val="en-US"/>
        </w:rPr>
        <w:t>Global and Planetary Change</w:t>
      </w:r>
      <w:r>
        <w:rPr>
          <w:rtl w:val="0"/>
          <w:lang w:val="en-US"/>
        </w:rPr>
        <w:t>, 242. DOI: https://doi.org/10.1016/j.gloplacha.2024.104576.</w:t>
      </w:r>
    </w:p>
    <w:p>
      <w:pPr>
        <w:pStyle w:val="Text"/>
      </w:pPr>
      <w:r>
        <w:rPr>
          <w:rtl w:val="0"/>
          <w:lang w:val="en-US"/>
        </w:rPr>
        <w:t xml:space="preserve">Bahder, B.W.; Myrie, W.; Helmick E.E.; Van Dam, A.R.; Bartlett, C.R. (2024). A new species of planthopper in the genus Colpoptera (Hemiptera: Fulgoroidea: Nogodinidae) from the Caribbean coast of Costa Rica. </w:t>
      </w:r>
      <w:r>
        <w:rPr>
          <w:rFonts w:ascii="Cambria Italic" w:hAnsi="Cambria Italic"/>
          <w:rtl w:val="0"/>
          <w:lang w:val="pt-PT"/>
        </w:rPr>
        <w:t>Zootaxa</w:t>
      </w:r>
      <w:r>
        <w:rPr>
          <w:rtl w:val="0"/>
          <w:lang w:val="en-US"/>
        </w:rPr>
        <w:t>, 5481, (3), 341-352. DOI: https://doi.org/10.11646/zootaxa.5481.3.3.</w:t>
      </w:r>
    </w:p>
    <w:p>
      <w:pPr>
        <w:pStyle w:val="Text"/>
      </w:pPr>
      <w:r>
        <w:rPr>
          <w:rtl w:val="0"/>
          <w:lang w:val="it-IT"/>
        </w:rPr>
        <w:t xml:space="preserve">Bartel, C.; </w:t>
      </w:r>
      <w:r>
        <w:rPr>
          <w:rFonts w:ascii="Cambria Bold" w:hAnsi="Cambria Bold"/>
          <w:rtl w:val="0"/>
        </w:rPr>
        <w:t>Dunlop, J. A.</w:t>
      </w:r>
      <w:r>
        <w:rPr>
          <w:rtl w:val="0"/>
          <w:lang w:val="en-US"/>
        </w:rPr>
        <w:t xml:space="preserve">; Wedmann, S. (2024). Iridescent harvestmen (Arachnida: Opiliones: Sclerosomatidae) from the Eocene of Messel, Germany. </w:t>
      </w:r>
      <w:r>
        <w:rPr>
          <w:rFonts w:ascii="Cambria Italic" w:hAnsi="Cambria Italic"/>
          <w:rtl w:val="0"/>
          <w:lang w:val="en-US"/>
        </w:rPr>
        <w:t>Palaeobiodiversity and Palaeoenvironments</w:t>
      </w:r>
      <w:r>
        <w:rPr>
          <w:rtl w:val="0"/>
          <w:lang w:val="en-US"/>
        </w:rPr>
        <w:t>, 104, 963-975. DOI: https://doi.org/10.1007/s12549-024-00607-4.</w:t>
      </w:r>
    </w:p>
    <w:p>
      <w:pPr>
        <w:pStyle w:val="Text"/>
      </w:pPr>
      <w:r>
        <w:rPr>
          <w:rtl w:val="0"/>
          <w:lang w:val="it-IT"/>
        </w:rPr>
        <w:t xml:space="preserve">Bazzana-Adams, K. D.; </w:t>
      </w:r>
      <w:r>
        <w:rPr>
          <w:rFonts w:ascii="Cambria Bold" w:hAnsi="Cambria Bold"/>
          <w:rtl w:val="0"/>
          <w:lang w:val="en-US"/>
        </w:rPr>
        <w:t>MacDougall, M. J.</w:t>
      </w:r>
      <w:r>
        <w:rPr>
          <w:rtl w:val="0"/>
        </w:rPr>
        <w:t xml:space="preserve">; </w:t>
      </w:r>
      <w:r>
        <w:rPr>
          <w:rFonts w:ascii="Cambria Bold" w:hAnsi="Cambria Bold"/>
          <w:rtl w:val="0"/>
        </w:rPr>
        <w:t>Fr</w:t>
      </w:r>
      <w:r>
        <w:rPr>
          <w:rFonts w:ascii="Cambria Bold" w:hAnsi="Cambria Bold" w:hint="default"/>
          <w:rtl w:val="0"/>
          <w:lang w:val="sv-SE"/>
        </w:rPr>
        <w:t>ö</w:t>
      </w:r>
      <w:r>
        <w:rPr>
          <w:rFonts w:ascii="Cambria Bold" w:hAnsi="Cambria Bold"/>
          <w:rtl w:val="0"/>
          <w:lang w:val="de-DE"/>
        </w:rPr>
        <w:t>bisch, J.</w:t>
      </w:r>
      <w:r>
        <w:rPr>
          <w:rtl w:val="0"/>
          <w:lang w:val="en-US"/>
        </w:rPr>
        <w:t xml:space="preserve"> (2024). Cranial anatomy of Emeroleter levis and the phylogeny of Nycteroleteridae. </w:t>
      </w:r>
      <w:r>
        <w:rPr>
          <w:rFonts w:ascii="Cambria Italic" w:hAnsi="Cambria Italic"/>
          <w:rtl w:val="0"/>
          <w:lang w:val="en-US"/>
        </w:rPr>
        <w:t>PLOS ONE</w:t>
      </w:r>
      <w:r>
        <w:rPr>
          <w:rtl w:val="0"/>
          <w:lang w:val="en-US"/>
        </w:rPr>
        <w:t>, 19, (4), e0298216. DOI: https://doi.org/10.1371/journal.pone.0298216.</w:t>
      </w:r>
    </w:p>
    <w:p>
      <w:pPr>
        <w:pStyle w:val="Text"/>
      </w:pPr>
      <w:r>
        <w:rPr>
          <w:rtl w:val="0"/>
          <w:lang w:val="it-IT"/>
        </w:rPr>
        <w:t xml:space="preserve">Benvenuto, G.; Leone, S.; Astoricchio, E.; </w:t>
      </w:r>
      <w:r>
        <w:rPr>
          <w:rFonts w:ascii="Cambria Bold" w:hAnsi="Cambria Bold"/>
          <w:rtl w:val="0"/>
        </w:rPr>
        <w:t>Bormke, S.</w:t>
      </w:r>
      <w:r>
        <w:rPr>
          <w:rtl w:val="0"/>
        </w:rPr>
        <w:t>; Jasek, S.; D</w:t>
      </w:r>
      <w:r>
        <w:rPr>
          <w:rtl w:val="1"/>
        </w:rPr>
        <w:t>’</w:t>
      </w:r>
      <w:r>
        <w:rPr>
          <w:rtl w:val="0"/>
          <w:lang w:val="de-DE"/>
        </w:rPr>
        <w:t>Aniello, E.; Kittelmann, M.; McDonald, K.; Hartenstein, V.; Baena, V.; Escriv</w:t>
      </w:r>
      <w:r>
        <w:rPr>
          <w:rtl w:val="0"/>
        </w:rPr>
        <w:t>à</w:t>
      </w:r>
      <w:r>
        <w:rPr>
          <w:rtl w:val="0"/>
          <w:lang w:val="nl-NL"/>
        </w:rPr>
        <w:t>, H.; Bertrand, S.; Schierwater, B.; Burkhardt, P.; Ruiz-Trillo, I.; J</w:t>
      </w:r>
      <w:r>
        <w:rPr>
          <w:rtl w:val="0"/>
          <w:lang w:val="fr-FR"/>
        </w:rPr>
        <w:t>é</w:t>
      </w:r>
      <w:r>
        <w:rPr>
          <w:rtl w:val="0"/>
        </w:rPr>
        <w:t xml:space="preserve">kely. G.; </w:t>
      </w:r>
      <w:r>
        <w:rPr>
          <w:rFonts w:ascii="Cambria Bold" w:hAnsi="Cambria Bold"/>
          <w:rtl w:val="0"/>
          <w:lang w:val="de-DE"/>
        </w:rPr>
        <w:t>Ullrich-L</w:t>
      </w:r>
      <w:r>
        <w:rPr>
          <w:rFonts w:ascii="Cambria Bold" w:hAnsi="Cambria Bold" w:hint="default"/>
          <w:rtl w:val="0"/>
        </w:rPr>
        <w:t>ü</w:t>
      </w:r>
      <w:r>
        <w:rPr>
          <w:rFonts w:ascii="Cambria Bold" w:hAnsi="Cambria Bold"/>
          <w:rtl w:val="0"/>
          <w:lang w:val="da-DK"/>
        </w:rPr>
        <w:t>ter, J.</w:t>
      </w:r>
      <w:r>
        <w:rPr>
          <w:rtl w:val="0"/>
        </w:rPr>
        <w:t xml:space="preserve">; </w:t>
      </w:r>
      <w:r>
        <w:rPr>
          <w:rFonts w:ascii="Cambria Bold" w:hAnsi="Cambria Bold"/>
          <w:rtl w:val="0"/>
        </w:rPr>
        <w:t>L</w:t>
      </w:r>
      <w:r>
        <w:rPr>
          <w:rFonts w:ascii="Cambria Bold" w:hAnsi="Cambria Bold" w:hint="default"/>
          <w:rtl w:val="0"/>
        </w:rPr>
        <w:t>ü</w:t>
      </w:r>
      <w:r>
        <w:rPr>
          <w:rFonts w:ascii="Cambria Bold" w:hAnsi="Cambria Bold"/>
          <w:rtl w:val="0"/>
        </w:rPr>
        <w:t>ter, C.</w:t>
      </w:r>
      <w:r>
        <w:rPr>
          <w:rtl w:val="0"/>
        </w:rPr>
        <w:t>; D</w:t>
      </w:r>
      <w:r>
        <w:rPr>
          <w:rtl w:val="1"/>
        </w:rPr>
        <w:t>’</w:t>
      </w:r>
      <w:r>
        <w:rPr>
          <w:rtl w:val="0"/>
          <w:lang w:val="en-US"/>
        </w:rPr>
        <w:t xml:space="preserve">Aniello, S.; Arnone. M.I.; Ferraro, F. (2024). Evolution of the ribbon-like organization of the Golgi apparatus in animal cells. </w:t>
      </w:r>
      <w:r>
        <w:rPr>
          <w:rFonts w:ascii="Cambria Italic" w:hAnsi="Cambria Italic"/>
          <w:rtl w:val="0"/>
          <w:lang w:val="en-US"/>
        </w:rPr>
        <w:t>Cell Reports</w:t>
      </w:r>
      <w:r>
        <w:rPr>
          <w:rtl w:val="0"/>
          <w:lang w:val="en-US"/>
        </w:rPr>
        <w:t>, 43, (3), 113791. DOI: https://doi.org/10.1016/j.celrep.2024.113791.</w:t>
      </w:r>
    </w:p>
    <w:p>
      <w:pPr>
        <w:pStyle w:val="Text"/>
      </w:pPr>
      <w:r>
        <w:rPr>
          <w:rtl w:val="0"/>
          <w:lang w:val="en-US"/>
        </w:rPr>
        <w:t xml:space="preserve">Beurel, S.; Bachelier, J. B.; Munzinger, J.; Shao, F.; Hammel, J. U.; Shi, G.; Sadowski, E. (2024). First flower inclusion and fossil evidence of Cryptocarya (Laurales, Lauraceae) from Miocene amber of Zhangpu (China). </w:t>
      </w:r>
      <w:r>
        <w:rPr>
          <w:rFonts w:ascii="Cambria Italic" w:hAnsi="Cambria Italic"/>
          <w:rtl w:val="0"/>
          <w:lang w:val="it-IT"/>
        </w:rPr>
        <w:t>Fossil Record</w:t>
      </w:r>
      <w:r>
        <w:rPr>
          <w:rtl w:val="0"/>
          <w:lang w:val="en-US"/>
        </w:rPr>
        <w:t>, 27, (1), 1-11. DOI: https://doi.org/10.3897/fr.27.109621.</w:t>
      </w:r>
    </w:p>
    <w:p>
      <w:pPr>
        <w:pStyle w:val="Text"/>
      </w:pPr>
      <w:r>
        <w:rPr>
          <w:rFonts w:ascii="Cambria Bold" w:hAnsi="Cambria Bold"/>
          <w:rtl w:val="0"/>
          <w:lang w:val="fr-FR"/>
        </w:rPr>
        <w:t>Beurel, S.</w:t>
      </w:r>
      <w:r>
        <w:rPr>
          <w:rtl w:val="0"/>
          <w:lang w:val="da-DK"/>
        </w:rPr>
        <w:t xml:space="preserve">; Bachelier, J. B.; Schmidt, A. R.; </w:t>
      </w:r>
      <w:r>
        <w:rPr>
          <w:rFonts w:ascii="Cambria Bold" w:hAnsi="Cambria Bold"/>
          <w:rtl w:val="0"/>
        </w:rPr>
        <w:t>Sadowski, E.</w:t>
      </w:r>
      <w:r>
        <w:rPr>
          <w:rtl w:val="0"/>
          <w:lang w:val="en-US"/>
        </w:rPr>
        <w:t xml:space="preserve"> (2024). Novel three-dimensional reconstructions of presumed Phylica (Rhamnaceae) from Cretaceous amber suggest Lauralean affinities. </w:t>
      </w:r>
      <w:r>
        <w:rPr>
          <w:rFonts w:ascii="Cambria Italic" w:hAnsi="Cambria Italic"/>
          <w:rtl w:val="0"/>
          <w:lang w:val="fr-FR"/>
        </w:rPr>
        <w:t>Nature Plants</w:t>
      </w:r>
      <w:r>
        <w:rPr>
          <w:rtl w:val="0"/>
          <w:lang w:val="en-US"/>
        </w:rPr>
        <w:t>, 10, (2), 223-227. DOI: https://doi.org/10.1038/s41477-023-01592-w.</w:t>
      </w:r>
    </w:p>
    <w:p>
      <w:pPr>
        <w:pStyle w:val="Text"/>
      </w:pPr>
      <w:r>
        <w:rPr>
          <w:rtl w:val="0"/>
        </w:rPr>
        <w:t xml:space="preserve">Bidzilya, O. V.; </w:t>
      </w:r>
      <w:r>
        <w:rPr>
          <w:rFonts w:ascii="Cambria Bold" w:hAnsi="Cambria Bold"/>
          <w:rtl w:val="0"/>
          <w:lang w:val="en-US"/>
        </w:rPr>
        <w:t>Mey, W.</w:t>
      </w:r>
      <w:r>
        <w:rPr>
          <w:rtl w:val="0"/>
          <w:lang w:val="en-US"/>
        </w:rPr>
        <w:t xml:space="preserve">; Rajaei, H. (2024). First record of the genus Sergeya Ponomarenko, 2008 (Lepidoptera, Gelechiidae) from the Afrotropical and Oriental regions, with description of ten new species. </w:t>
      </w:r>
      <w:r>
        <w:rPr>
          <w:rFonts w:ascii="Cambria Italic" w:hAnsi="Cambria Italic"/>
          <w:rtl w:val="0"/>
          <w:lang w:val="pt-PT"/>
        </w:rPr>
        <w:t>Zootaxa</w:t>
      </w:r>
      <w:r>
        <w:rPr>
          <w:rtl w:val="0"/>
          <w:lang w:val="pt-PT"/>
        </w:rPr>
        <w:t>, 5493, (5), 486-506. DOI: https://doi.org/10.11646/zootaxa.5493.5.2.</w:t>
      </w:r>
    </w:p>
    <w:p>
      <w:pPr>
        <w:pStyle w:val="Text"/>
      </w:pPr>
      <w:r>
        <w:rPr>
          <w:rtl w:val="0"/>
        </w:rPr>
        <w:t xml:space="preserve">Bidzilya, O. V.; </w:t>
      </w:r>
      <w:r>
        <w:rPr>
          <w:rFonts w:ascii="Cambria Bold" w:hAnsi="Cambria Bold"/>
          <w:rtl w:val="0"/>
          <w:lang w:val="en-US"/>
        </w:rPr>
        <w:t>Mey, W.</w:t>
      </w:r>
      <w:r>
        <w:rPr>
          <w:rtl w:val="0"/>
          <w:lang w:val="en-US"/>
        </w:rPr>
        <w:t xml:space="preserve">; Rajaei, H. (2024). Taxonomic revision of Asapharcha Meyrick, 1920 (Lepidoptera, Gelechiidae), with descriptions of four new species. </w:t>
      </w:r>
      <w:r>
        <w:rPr>
          <w:rFonts w:ascii="Cambria Italic" w:hAnsi="Cambria Italic"/>
          <w:rtl w:val="0"/>
          <w:lang w:val="pt-PT"/>
        </w:rPr>
        <w:t>Zootaxa</w:t>
      </w:r>
      <w:r>
        <w:rPr>
          <w:rtl w:val="0"/>
          <w:lang w:val="en-US"/>
        </w:rPr>
        <w:t>, 5443, (4), 548-566. DOI: https://doi.org/10.11646/zootaxa.5443.4.4.</w:t>
      </w:r>
    </w:p>
    <w:p>
      <w:pPr>
        <w:pStyle w:val="Text"/>
      </w:pPr>
      <w:r>
        <w:rPr>
          <w:rtl w:val="0"/>
          <w:lang w:val="en-US"/>
        </w:rPr>
        <w:t>Bock, S.; Arroba-L</w:t>
      </w:r>
      <w:r>
        <w:rPr>
          <w:rtl w:val="0"/>
          <w:lang w:val="es-ES_tradnl"/>
        </w:rPr>
        <w:t>ó</w:t>
      </w:r>
      <w:r>
        <w:rPr>
          <w:rtl w:val="0"/>
          <w:lang w:val="de-DE"/>
        </w:rPr>
        <w:t>pez, T.E.; Velez-Giler, H.L.; Moreira, V.; Wiedebusch, M.L.M.; Neira-Salamea, K.; Wilkinson, M.; Fuchs, N.; Sch</w:t>
      </w:r>
      <w:r>
        <w:rPr>
          <w:rtl w:val="0"/>
          <w:lang w:val="sv-SE"/>
        </w:rPr>
        <w:t>ö</w:t>
      </w:r>
      <w:r>
        <w:rPr>
          <w:rtl w:val="0"/>
          <w:lang w:val="de-DE"/>
        </w:rPr>
        <w:t>nleitner, M.; R</w:t>
      </w:r>
      <w:r>
        <w:rPr>
          <w:rtl w:val="0"/>
          <w:lang w:val="sv-SE"/>
        </w:rPr>
        <w:t>ö</w:t>
      </w:r>
      <w:r>
        <w:rPr>
          <w:rtl w:val="0"/>
          <w:lang w:val="en-US"/>
        </w:rPr>
        <w:t>del, M.-O.; Ron, S.R. (2024). Two new species of Caecilia (Gymnophiona: Caeciliidae) from the Ecuadorian humid Choc</w:t>
      </w:r>
      <w:r>
        <w:rPr>
          <w:rtl w:val="0"/>
          <w:lang w:val="es-ES_tradnl"/>
        </w:rPr>
        <w:t>ó</w:t>
      </w:r>
      <w:r>
        <w:rPr>
          <w:rtl w:val="0"/>
        </w:rPr>
        <w:t xml:space="preserve">. </w:t>
      </w:r>
      <w:r>
        <w:rPr>
          <w:rFonts w:ascii="Cambria Italic" w:hAnsi="Cambria Italic"/>
          <w:rtl w:val="0"/>
        </w:rPr>
        <w:t>Salamandra</w:t>
      </w:r>
      <w:r>
        <w:rPr>
          <w:rtl w:val="0"/>
        </w:rPr>
        <w:t>, 60, (4), 209-236</w:t>
      </w:r>
    </w:p>
    <w:p>
      <w:pPr>
        <w:pStyle w:val="Text"/>
      </w:pPr>
      <w:r>
        <w:rPr>
          <w:rtl w:val="0"/>
          <w:lang w:val="en-US"/>
        </w:rPr>
        <w:t xml:space="preserve">Bockwinkel J.; Korn D. (2024). Ammonoids of the Middl Devonian family Maniocratidae in the Anti-Atlas of Morocco. </w:t>
      </w:r>
      <w:r>
        <w:rPr>
          <w:rFonts w:ascii="Cambria Italic" w:hAnsi="Cambria Italic"/>
          <w:rtl w:val="0"/>
          <w:lang w:val="en-US"/>
        </w:rPr>
        <w:t>European Journal of Taxonomy</w:t>
      </w:r>
      <w:r>
        <w:rPr>
          <w:rtl w:val="0"/>
          <w:lang w:val="en-US"/>
        </w:rPr>
        <w:t>, 921. DOI: https://doi.org/10.5852/ejt.2024.921.2413.</w:t>
      </w:r>
    </w:p>
    <w:p>
      <w:pPr>
        <w:pStyle w:val="Text"/>
      </w:pPr>
      <w:r>
        <w:rPr>
          <w:rtl w:val="0"/>
          <w:lang w:val="it-IT"/>
        </w:rPr>
        <w:t>Boeger, W. A.; Valim, M. P.; Zaher, H.; Rafael, J. A.; Forzza, R. C.; Percequillo, A. R.; Serejo, C. S.; Garraffoni, A. R.; Santos, A. J.; Slipinski, A.; Linzmeier, A. M.; Calor, A. R.; Garda, A. A.; Kury, A. B.; Fernandes, A. C.; Agudo-Padr</w:t>
      </w:r>
      <w:r>
        <w:rPr>
          <w:rtl w:val="0"/>
          <w:lang w:val="es-ES_tradnl"/>
        </w:rPr>
        <w:t>ó</w:t>
      </w:r>
      <w:r>
        <w:rPr>
          <w:rtl w:val="0"/>
          <w:lang w:val="it-IT"/>
        </w:rPr>
        <w:t>n, A. I.; Akama, A.; Da Silva Neto, A. M.; Burbano, A. L.; (...), Riccardi, P. R.; Santos. B.F.; (...), &amp; Leite, Y. L. (2024). Cat</w:t>
      </w:r>
      <w:r>
        <w:rPr>
          <w:rtl w:val="0"/>
        </w:rPr>
        <w:t>á</w:t>
      </w:r>
      <w:r>
        <w:rPr>
          <w:rtl w:val="0"/>
          <w:lang w:val="pt-PT"/>
        </w:rPr>
        <w:t>logo Taxon</w:t>
      </w:r>
      <w:r>
        <w:rPr>
          <w:rtl w:val="0"/>
        </w:rPr>
        <w:t>ô</w:t>
      </w:r>
      <w:r>
        <w:rPr>
          <w:rtl w:val="0"/>
          <w:lang w:val="en-US"/>
        </w:rPr>
        <w:t xml:space="preserve">mico da Fauna do Brasil: Setting the baseline knowledge on the animal diversity in Brazil. </w:t>
      </w:r>
      <w:r>
        <w:rPr>
          <w:rFonts w:ascii="Cambria Italic" w:hAnsi="Cambria Italic"/>
          <w:rtl w:val="0"/>
          <w:lang w:val="pt-PT"/>
        </w:rPr>
        <w:t>Zoologia</w:t>
      </w:r>
      <w:r>
        <w:rPr>
          <w:rtl w:val="0"/>
          <w:lang w:val="en-US"/>
        </w:rPr>
        <w:t>, 41. DOI: https://doi.org/10.1590/s1984-4689.v41.e24005.</w:t>
      </w:r>
    </w:p>
    <w:p>
      <w:pPr>
        <w:pStyle w:val="Text"/>
      </w:pPr>
      <w:r>
        <w:rPr>
          <w:rFonts w:ascii="Cambria Bold" w:hAnsi="Cambria Bold"/>
          <w:rtl w:val="0"/>
          <w:lang w:val="en-US"/>
        </w:rPr>
        <w:t>Bofill, S. I. H.</w:t>
      </w:r>
      <w:r>
        <w:rPr>
          <w:rtl w:val="0"/>
        </w:rPr>
        <w:t xml:space="preserve">; </w:t>
      </w:r>
      <w:r>
        <w:rPr>
          <w:rFonts w:ascii="Cambria Bold" w:hAnsi="Cambria Bold"/>
          <w:rtl w:val="0"/>
          <w:lang w:val="en-US"/>
        </w:rPr>
        <w:t>Mayer, F.</w:t>
      </w:r>
      <w:r>
        <w:rPr>
          <w:rtl w:val="0"/>
          <w:lang w:val="en-US"/>
        </w:rPr>
        <w:t xml:space="preserve">; Thong, V. D. (2024). Bat diversity in the Cuc Phuong National Park, Vietnam - Results from VIETBIO field training and annotated species list. </w:t>
      </w:r>
      <w:r>
        <w:rPr>
          <w:rFonts w:ascii="Cambria Italic" w:hAnsi="Cambria Italic"/>
          <w:rtl w:val="0"/>
          <w:lang w:val="nl-NL"/>
        </w:rPr>
        <w:t>Biodiversity Data Journal</w:t>
      </w:r>
      <w:r>
        <w:rPr>
          <w:rtl w:val="0"/>
          <w:lang w:val="en-US"/>
        </w:rPr>
        <w:t>, 12. DOI: https://doi.org/10.3897/bdj.12.e119704.</w:t>
      </w:r>
    </w:p>
    <w:p>
      <w:pPr>
        <w:pStyle w:val="Text"/>
      </w:pPr>
      <w:r>
        <w:rPr>
          <w:rtl w:val="0"/>
          <w:lang w:val="it-IT"/>
        </w:rPr>
        <w:t xml:space="preserve">Borghini, A.; </w:t>
      </w:r>
      <w:r>
        <w:rPr>
          <w:rFonts w:ascii="Cambria Bold" w:hAnsi="Cambria Bold"/>
          <w:rtl w:val="0"/>
          <w:lang w:val="es-ES_tradnl"/>
        </w:rPr>
        <w:t>Ferrero, S.</w:t>
      </w:r>
      <w:r>
        <w:rPr>
          <w:rtl w:val="0"/>
        </w:rPr>
        <w:t>; O</w:t>
      </w:r>
      <w:r>
        <w:rPr>
          <w:rtl w:val="1"/>
        </w:rPr>
        <w:t>’</w:t>
      </w:r>
      <w:r>
        <w:rPr>
          <w:rtl w:val="0"/>
          <w:lang w:val="en-US"/>
        </w:rPr>
        <w:t xml:space="preserve">Brien, P. J.; Wunder, B.; Tollan, P.; Majka, J.; Fuchs, R.; Gresky, K. (2024). Halogen-bearing metasomatizing melt preserved in high-pressure (HP) eclogites of Pfaffenberg, Bohemian Massif. </w:t>
      </w:r>
      <w:r>
        <w:rPr>
          <w:rFonts w:ascii="Cambria Italic" w:hAnsi="Cambria Italic"/>
          <w:rtl w:val="0"/>
          <w:lang w:val="en-US"/>
        </w:rPr>
        <w:t>European Journal of Mineralogy</w:t>
      </w:r>
      <w:r>
        <w:rPr>
          <w:rtl w:val="0"/>
          <w:lang w:val="en-US"/>
        </w:rPr>
        <w:t>, 36, (2), 279-300. DOI: https://doi.org/10.5194/ejm-36-279-2024.</w:t>
      </w:r>
    </w:p>
    <w:p>
      <w:pPr>
        <w:pStyle w:val="Text"/>
      </w:pPr>
      <w:r>
        <w:rPr>
          <w:rFonts w:ascii="Cambria Bold" w:hAnsi="Cambria Bold"/>
          <w:rtl w:val="0"/>
          <w:lang w:val="en-US"/>
        </w:rPr>
        <w:t>Bothe, V.</w:t>
      </w:r>
      <w:r>
        <w:rPr>
          <w:rtl w:val="0"/>
          <w:lang w:val="nl-NL"/>
        </w:rPr>
        <w:t>; M</w:t>
      </w:r>
      <w:r>
        <w:rPr>
          <w:rtl w:val="0"/>
        </w:rPr>
        <w:t>ü</w:t>
      </w:r>
      <w:r>
        <w:rPr>
          <w:rtl w:val="0"/>
          <w:lang w:val="es-ES_tradnl"/>
        </w:rPr>
        <w:t xml:space="preserve">ller, H.; Shubin, N.; </w:t>
      </w:r>
      <w:r>
        <w:rPr>
          <w:rFonts w:ascii="Cambria Bold" w:hAnsi="Cambria Bold"/>
          <w:rtl w:val="0"/>
        </w:rPr>
        <w:t>Fr</w:t>
      </w:r>
      <w:r>
        <w:rPr>
          <w:rFonts w:ascii="Cambria Bold" w:hAnsi="Cambria Bold" w:hint="default"/>
          <w:rtl w:val="0"/>
          <w:lang w:val="sv-SE"/>
        </w:rPr>
        <w:t>ö</w:t>
      </w:r>
      <w:r>
        <w:rPr>
          <w:rFonts w:ascii="Cambria Bold" w:hAnsi="Cambria Bold"/>
          <w:rtl w:val="0"/>
          <w:lang w:val="de-DE"/>
        </w:rPr>
        <w:t>bisch, N.</w:t>
      </w:r>
      <w:r>
        <w:rPr>
          <w:rtl w:val="0"/>
          <w:lang w:val="en-US"/>
        </w:rPr>
        <w:t xml:space="preserve"> (2024). Effects of life history strategies and habitats on limb regeneration in plethodontid salamanders. </w:t>
      </w:r>
      <w:r>
        <w:rPr>
          <w:rFonts w:ascii="Cambria Italic" w:hAnsi="Cambria Italic"/>
          <w:rtl w:val="0"/>
          <w:lang w:val="en-US"/>
        </w:rPr>
        <w:t>Development Dynamics</w:t>
      </w:r>
      <w:r>
        <w:rPr>
          <w:rtl w:val="0"/>
          <w:lang w:val="en-US"/>
        </w:rPr>
        <w:t>. DOI: https://doi.org/10.1002/dvdy.742.</w:t>
      </w:r>
    </w:p>
    <w:p>
      <w:pPr>
        <w:pStyle w:val="Text"/>
      </w:pPr>
      <w:r>
        <w:rPr>
          <w:rtl w:val="0"/>
          <w:lang w:val="nl-NL"/>
        </w:rPr>
        <w:t xml:space="preserve">Brouwer, F.; Caucci, S.; Karthe, D.; </w:t>
      </w:r>
      <w:r>
        <w:rPr>
          <w:rFonts w:ascii="Cambria Bold" w:hAnsi="Cambria Bold"/>
          <w:rtl w:val="0"/>
          <w:lang w:val="de-DE"/>
        </w:rPr>
        <w:t>Kirschke, S.</w:t>
      </w:r>
      <w:r>
        <w:rPr>
          <w:rtl w:val="0"/>
          <w:lang w:val="en-US"/>
        </w:rPr>
        <w:t xml:space="preserve">; Madani, K.; Mueller, A.; Zhang, L.; Guenther, E. (2024). Advancing the resource nexus concept for research and practice. </w:t>
      </w:r>
      <w:r>
        <w:rPr>
          <w:rFonts w:ascii="Cambria Italic" w:hAnsi="Cambria Italic"/>
          <w:rtl w:val="0"/>
          <w:lang w:val="en-US"/>
        </w:rPr>
        <w:t>Sustainability Nexus Forum</w:t>
      </w:r>
      <w:r>
        <w:rPr>
          <w:rtl w:val="0"/>
          <w:lang w:val="en-US"/>
        </w:rPr>
        <w:t>, 31, (1-4), 41-65. DOI: https://doi.org/10.1007/s00550-024-00533-1.</w:t>
      </w:r>
    </w:p>
    <w:p>
      <w:pPr>
        <w:pStyle w:val="Text"/>
      </w:pPr>
      <w:r>
        <w:rPr>
          <w:rtl w:val="0"/>
          <w:lang w:val="it-IT"/>
        </w:rPr>
        <w:t>Buffry, A. D.; Currea, J. P.; Franke-Gerth, F. A.; Palavalli-Nettimi, R.; Bodey, A. J.; Rau, C.; Samadi, N.; Gst</w:t>
      </w:r>
      <w:r>
        <w:rPr>
          <w:rtl w:val="0"/>
          <w:lang w:val="sv-SE"/>
        </w:rPr>
        <w:t>ö</w:t>
      </w:r>
      <w:r>
        <w:rPr>
          <w:rtl w:val="0"/>
          <w:lang w:val="de-DE"/>
        </w:rPr>
        <w:t>hl, S. J.; Schlep</w:t>
      </w:r>
      <w:r>
        <w:rPr>
          <w:rtl w:val="0"/>
        </w:rPr>
        <w:t>ü</w:t>
      </w:r>
      <w:r>
        <w:rPr>
          <w:rtl w:val="0"/>
        </w:rPr>
        <w:t xml:space="preserve">tz, C. M.; McGregor, A. P.; </w:t>
      </w:r>
      <w:r>
        <w:rPr>
          <w:rFonts w:ascii="Cambria Bold" w:hAnsi="Cambria Bold"/>
          <w:rtl w:val="0"/>
          <w:lang w:val="en-US"/>
        </w:rPr>
        <w:t>Sumner-Rooney, L.</w:t>
      </w:r>
      <w:r>
        <w:rPr>
          <w:rtl w:val="0"/>
          <w:lang w:val="en-US"/>
        </w:rPr>
        <w:t xml:space="preserve">; Theobald, J.; Kittelmann, M. (2024). Evolution of compound eye morphology underlies differences in vision between closely related Drosophila species. </w:t>
      </w:r>
      <w:r>
        <w:rPr>
          <w:rFonts w:ascii="Cambria Italic" w:hAnsi="Cambria Italic"/>
          <w:rtl w:val="0"/>
        </w:rPr>
        <w:t>BMC Biology</w:t>
      </w:r>
      <w:r>
        <w:rPr>
          <w:rtl w:val="0"/>
          <w:lang w:val="en-US"/>
        </w:rPr>
        <w:t>, 22, (1). DOI: https://doi.org/10.1186/s12915-024-01864-7.</w:t>
      </w:r>
    </w:p>
    <w:p>
      <w:pPr>
        <w:pStyle w:val="Text"/>
      </w:pPr>
      <w:r>
        <w:rPr>
          <w:rtl w:val="0"/>
        </w:rPr>
        <w:t>B</w:t>
      </w:r>
      <w:r>
        <w:rPr>
          <w:rtl w:val="0"/>
          <w:lang w:val="sv-SE"/>
        </w:rPr>
        <w:t>ö</w:t>
      </w:r>
      <w:r>
        <w:rPr>
          <w:rtl w:val="0"/>
          <w:lang w:val="da-DK"/>
        </w:rPr>
        <w:t>ning, P.; L</w:t>
      </w:r>
      <w:r>
        <w:rPr>
          <w:rtl w:val="0"/>
          <w:lang w:val="sv-SE"/>
        </w:rPr>
        <w:t>ö</w:t>
      </w:r>
      <w:r>
        <w:rPr>
          <w:rtl w:val="0"/>
          <w:lang w:val="it-IT"/>
        </w:rPr>
        <w:t xml:space="preserve">tters, S.; Barzaghi, B.; Bock, M.; Bok, B.; Bonato, L.; Ficetola, G. F.; Glaser, F.; Griese, J.; Grabher, M.; Leroux, C.; Munimanda, G.; Manenti, R.; Ludwig, G.; Preininger, D.; </w:t>
      </w:r>
      <w:r>
        <w:rPr>
          <w:rFonts w:ascii="Cambria Bold" w:hAnsi="Cambria Bold"/>
          <w:rtl w:val="0"/>
        </w:rPr>
        <w:t>R</w:t>
      </w:r>
      <w:r>
        <w:rPr>
          <w:rFonts w:ascii="Cambria Bold" w:hAnsi="Cambria Bold" w:hint="default"/>
          <w:rtl w:val="0"/>
          <w:lang w:val="sv-SE"/>
        </w:rPr>
        <w:t>ö</w:t>
      </w:r>
      <w:r>
        <w:rPr>
          <w:rFonts w:ascii="Cambria Bold" w:hAnsi="Cambria Bold"/>
          <w:rtl w:val="0"/>
          <w:lang w:val="it-IT"/>
        </w:rPr>
        <w:t>del, M.</w:t>
      </w:r>
      <w:r>
        <w:rPr>
          <w:rtl w:val="0"/>
          <w:lang w:val="en-US"/>
        </w:rPr>
        <w:t xml:space="preserve">; Seibold, S.; Smith, S.; Tiemann, L.; (...)Plewnia, A. (2024). Alpine salamanders at risk? The current status of an emerging fungal pathogen. </w:t>
      </w:r>
      <w:r>
        <w:rPr>
          <w:rFonts w:ascii="Cambria Italic" w:hAnsi="Cambria Italic"/>
          <w:rtl w:val="0"/>
        </w:rPr>
        <w:t>PLoS One</w:t>
      </w:r>
      <w:r>
        <w:rPr>
          <w:rtl w:val="0"/>
          <w:lang w:val="en-US"/>
        </w:rPr>
        <w:t>, 19, (5), e0298591-e0298591. DOI: https://doi.org/10.1371/journal.pone.0298591.</w:t>
      </w:r>
    </w:p>
    <w:p>
      <w:pPr>
        <w:pStyle w:val="Text"/>
      </w:pPr>
      <w:r>
        <w:rPr>
          <w:rtl w:val="0"/>
          <w:lang w:val="it-IT"/>
        </w:rPr>
        <w:t>Caccavo, J. A.; Arantes, L. S.; Celem</w:t>
      </w:r>
      <w:r>
        <w:rPr>
          <w:rtl w:val="0"/>
        </w:rPr>
        <w:t>í</w:t>
      </w:r>
      <w:r>
        <w:rPr>
          <w:rtl w:val="0"/>
        </w:rPr>
        <w:t xml:space="preserve">n, E.; </w:t>
      </w:r>
      <w:r>
        <w:rPr>
          <w:rFonts w:ascii="Cambria Bold" w:hAnsi="Cambria Bold"/>
          <w:rtl w:val="0"/>
          <w:lang w:val="it-IT"/>
        </w:rPr>
        <w:t>Mbedi, S.</w:t>
      </w:r>
      <w:r>
        <w:rPr>
          <w:rtl w:val="0"/>
          <w:lang w:val="it-IT"/>
        </w:rPr>
        <w:t>; Sparmann, S.; Mazzoni, C. J. (2024). Whole</w:t>
      </w:r>
      <w:r>
        <w:rPr>
          <w:rtl w:val="0"/>
        </w:rPr>
        <w:t>‐</w:t>
      </w:r>
      <w:r>
        <w:rPr>
          <w:rtl w:val="0"/>
          <w:lang w:val="en-US"/>
        </w:rPr>
        <w:t xml:space="preserve">genome resequencing improves the utility of otoliths as a critical source of DNA for fish stock research and monitoring. </w:t>
      </w:r>
      <w:r>
        <w:rPr>
          <w:rFonts w:ascii="Cambria Italic" w:hAnsi="Cambria Italic"/>
          <w:rtl w:val="0"/>
          <w:lang w:val="en-US"/>
        </w:rPr>
        <w:t>Molecular Ecology Resources</w:t>
      </w:r>
      <w:r>
        <w:rPr>
          <w:rtl w:val="0"/>
          <w:lang w:val="en-US"/>
        </w:rPr>
        <w:t>, 24, (8), e14013-e14013. DOI: https://doi.org/10.1111/1755-0998.14013.</w:t>
      </w:r>
    </w:p>
    <w:p>
      <w:pPr>
        <w:pStyle w:val="Text"/>
      </w:pPr>
      <w:r>
        <w:rPr>
          <w:rtl w:val="0"/>
          <w:lang w:val="pt-PT"/>
        </w:rPr>
        <w:t xml:space="preserve">Canning-Clode, J.; Gizzi, F.; Braga-Henriques, A.; Ramalhosa, P.; Abreu, P.; </w:t>
      </w:r>
      <w:r>
        <w:rPr>
          <w:rtl w:val="0"/>
        </w:rPr>
        <w:t>Á</w:t>
      </w:r>
      <w:r>
        <w:rPr>
          <w:rtl w:val="0"/>
          <w:lang w:val="pt-PT"/>
        </w:rPr>
        <w:t xml:space="preserve">lvarez, S.; Biscoito, M.; Buhl-Mortensen, P.; Delgado, J.; Esson, D.; Freitas, M.; Freitas, M.; Henriques, F.; Jakobsen, J.; Jakobsen, K.; Kerckhof, F.; </w:t>
      </w:r>
      <w:r>
        <w:rPr>
          <w:rFonts w:ascii="Cambria Bold" w:hAnsi="Cambria Bold"/>
          <w:rtl w:val="0"/>
        </w:rPr>
        <w:t>L</w:t>
      </w:r>
      <w:r>
        <w:rPr>
          <w:rFonts w:ascii="Cambria Bold" w:hAnsi="Cambria Bold" w:hint="default"/>
          <w:rtl w:val="0"/>
        </w:rPr>
        <w:t>ü</w:t>
      </w:r>
      <w:r>
        <w:rPr>
          <w:rFonts w:ascii="Cambria Bold" w:hAnsi="Cambria Bold"/>
          <w:rtl w:val="0"/>
        </w:rPr>
        <w:t>ter, C.</w:t>
      </w:r>
      <w:r>
        <w:rPr>
          <w:rtl w:val="0"/>
          <w:lang w:val="pt-PT"/>
        </w:rPr>
        <w:t>; Moura, C.J.; Radeta, M.; Rocha, R.M.; Santos, R.; Sep</w:t>
      </w:r>
      <w:r>
        <w:rPr>
          <w:rtl w:val="0"/>
        </w:rPr>
        <w:t>ú</w:t>
      </w:r>
      <w:r>
        <w:rPr>
          <w:rtl w:val="0"/>
          <w:lang w:val="en-US"/>
        </w:rPr>
        <w:t xml:space="preserve">lveda, P.; Silva, R.; Silva, T.; Souto, J.; Triay-Portella, R.; Wirtz, P.; Xavier, J.R.; Bastida-Zavala, R.; Bellou, N.; Gueroun, S.K.M.; Monteiro, J.G. (2024). A pioneering longterm experiment on mesophotic macrofouling communities in the North Atlantic. </w:t>
      </w:r>
      <w:r>
        <w:rPr>
          <w:rFonts w:ascii="Cambria Italic" w:hAnsi="Cambria Italic"/>
          <w:rtl w:val="0"/>
          <w:lang w:val="en-US"/>
        </w:rPr>
        <w:t>Nature Communications Biology</w:t>
      </w:r>
      <w:r>
        <w:rPr>
          <w:rtl w:val="0"/>
          <w:lang w:val="en-US"/>
        </w:rPr>
        <w:t>, 7, (1). DOI: https://doi.org/10.1038/s42003-024-07249-4.</w:t>
      </w:r>
    </w:p>
    <w:p>
      <w:pPr>
        <w:pStyle w:val="Text"/>
      </w:pPr>
      <w:r>
        <w:rPr>
          <w:rFonts w:ascii="Cambria Bold" w:hAnsi="Cambria Bold"/>
          <w:rtl w:val="0"/>
        </w:rPr>
        <w:t>Canoville, A.</w:t>
      </w:r>
      <w:r>
        <w:rPr>
          <w:rtl w:val="0"/>
          <w:lang w:val="it-IT"/>
        </w:rPr>
        <w:t>; Robin, J.; De Buffr</w:t>
      </w:r>
      <w:r>
        <w:rPr>
          <w:rtl w:val="0"/>
          <w:lang w:val="fr-FR"/>
        </w:rPr>
        <w:t>é</w:t>
      </w:r>
      <w:r>
        <w:rPr>
          <w:rtl w:val="0"/>
          <w:lang w:val="en-US"/>
        </w:rPr>
        <w:t xml:space="preserve">nil, V. (2024). Ontogenetic development of limb bone microstructure in the king penguin, Aptenodytes patagonicus (Miller, 1778), with considerations for palaeoecological inferences in Sphenisciformes. </w:t>
      </w:r>
      <w:r>
        <w:rPr>
          <w:rFonts w:ascii="Cambria Italic" w:hAnsi="Cambria Italic"/>
          <w:rtl w:val="0"/>
          <w:lang w:val="en-US"/>
        </w:rPr>
        <w:t>Zoological Journal of the Linnean Society</w:t>
      </w:r>
      <w:r>
        <w:rPr>
          <w:rtl w:val="0"/>
          <w:lang w:val="en-US"/>
        </w:rPr>
        <w:t>, 203, (1), zlae002. DOI: https://doi.org/10.1093/zoolinnean/zlae002.</w:t>
      </w:r>
    </w:p>
    <w:p>
      <w:pPr>
        <w:pStyle w:val="Text"/>
      </w:pPr>
      <w:r>
        <w:rPr>
          <w:rtl w:val="0"/>
          <w:lang w:val="it-IT"/>
        </w:rPr>
        <w:t xml:space="preserve">Capasso, L.; </w:t>
      </w:r>
      <w:r>
        <w:rPr>
          <w:rFonts w:ascii="Cambria Bold" w:hAnsi="Cambria Bold"/>
          <w:rtl w:val="0"/>
          <w:lang w:val="de-DE"/>
        </w:rPr>
        <w:t>Witzmann, F.</w:t>
      </w:r>
      <w:r>
        <w:rPr>
          <w:rtl w:val="0"/>
          <w:lang w:val="it-IT"/>
        </w:rPr>
        <w:t xml:space="preserve"> (2024). Non-dental odontodes. </w:t>
      </w:r>
      <w:r>
        <w:rPr>
          <w:rFonts w:ascii="Cambria Italic" w:hAnsi="Cambria Italic"/>
          <w:rtl w:val="0"/>
          <w:lang w:val="en-US"/>
        </w:rPr>
        <w:t>Historical Biology</w:t>
      </w:r>
      <w:r>
        <w:rPr>
          <w:rtl w:val="0"/>
          <w:lang w:val="en-US"/>
        </w:rPr>
        <w:t>, 1-6. DOI: https://doi.org/10.1080/08912963.2024.2405882.</w:t>
      </w:r>
    </w:p>
    <w:p>
      <w:pPr>
        <w:pStyle w:val="Text"/>
      </w:pPr>
      <w:r>
        <w:rPr>
          <w:rtl w:val="0"/>
          <w:lang w:val="it-IT"/>
        </w:rPr>
        <w:t xml:space="preserve">Capasso, L.; Ebert, M.; </w:t>
      </w:r>
      <w:r>
        <w:rPr>
          <w:rFonts w:ascii="Cambria Bold" w:hAnsi="Cambria Bold"/>
          <w:rtl w:val="0"/>
          <w:lang w:val="de-DE"/>
        </w:rPr>
        <w:t>Witzmann, F.</w:t>
      </w:r>
      <w:r>
        <w:rPr>
          <w:rtl w:val="0"/>
          <w:lang w:val="en-US"/>
        </w:rPr>
        <w:t xml:space="preserve"> (2024). Dental paleopathologies in </w:t>
      </w:r>
      <w:r>
        <w:rPr>
          <w:rtl w:val="0"/>
        </w:rPr>
        <w:t>†</w:t>
      </w:r>
      <w:r>
        <w:rPr>
          <w:rtl w:val="0"/>
          <w:lang w:val="de-DE"/>
        </w:rPr>
        <w:t xml:space="preserve">Pycnodontiformes (Osteichthyes:. </w:t>
      </w:r>
      <w:r>
        <w:rPr>
          <w:rFonts w:ascii="Cambria Italic" w:hAnsi="Cambria Italic"/>
          <w:rtl w:val="0"/>
          <w:lang w:val="de-DE"/>
        </w:rPr>
        <w:t>Neues Jahrbuch f</w:t>
      </w:r>
      <w:r>
        <w:rPr>
          <w:rFonts w:ascii="Cambria Italic" w:hAnsi="Cambria Italic" w:hint="default"/>
          <w:rtl w:val="0"/>
        </w:rPr>
        <w:t>ü</w:t>
      </w:r>
      <w:r>
        <w:rPr>
          <w:rFonts w:ascii="Cambria Italic" w:hAnsi="Cambria Italic"/>
          <w:rtl w:val="0"/>
          <w:lang w:val="de-DE"/>
        </w:rPr>
        <w:t>r Geologie und Pal</w:t>
      </w:r>
      <w:r>
        <w:rPr>
          <w:rFonts w:ascii="Cambria Italic" w:hAnsi="Cambria Italic" w:hint="default"/>
          <w:rtl w:val="0"/>
        </w:rPr>
        <w:t>ä</w:t>
      </w:r>
      <w:r>
        <w:rPr>
          <w:rFonts w:ascii="Cambria Italic" w:hAnsi="Cambria Italic"/>
          <w:rtl w:val="0"/>
          <w:lang w:val="de-DE"/>
        </w:rPr>
        <w:t>ontologie, Abhandlungen</w:t>
      </w:r>
      <w:r>
        <w:rPr>
          <w:rtl w:val="0"/>
          <w:lang w:val="en-US"/>
        </w:rPr>
        <w:t>, 311, (3), 299-341. DOI: https://doi.org/10.1127/njgpa/2024/1193.</w:t>
      </w:r>
    </w:p>
    <w:p>
      <w:pPr>
        <w:pStyle w:val="Text"/>
      </w:pPr>
      <w:r>
        <w:rPr>
          <w:rtl w:val="0"/>
          <w:lang w:val="it-IT"/>
        </w:rPr>
        <w:t xml:space="preserve">Capasso, L.; Ebert, M.; </w:t>
      </w:r>
      <w:r>
        <w:rPr>
          <w:rFonts w:ascii="Cambria Bold" w:hAnsi="Cambria Bold"/>
          <w:rtl w:val="0"/>
          <w:lang w:val="de-DE"/>
        </w:rPr>
        <w:t>Witzmann, F.</w:t>
      </w:r>
      <w:r>
        <w:rPr>
          <w:rtl w:val="0"/>
          <w:lang w:val="en-US"/>
        </w:rPr>
        <w:t xml:space="preserve"> (2024). Skeletal and integumental paleopathologies in </w:t>
      </w:r>
      <w:r>
        <w:rPr>
          <w:rtl w:val="0"/>
        </w:rPr>
        <w:t>†</w:t>
      </w:r>
      <w:r>
        <w:rPr>
          <w:rtl w:val="0"/>
          <w:lang w:val="en-US"/>
        </w:rPr>
        <w:t xml:space="preserve">Pycnodontomorpha. </w:t>
      </w:r>
      <w:r>
        <w:rPr>
          <w:rFonts w:ascii="Cambria Italic" w:hAnsi="Cambria Italic"/>
          <w:rtl w:val="0"/>
          <w:lang w:val="de-DE"/>
        </w:rPr>
        <w:t>Neues Jahrbuch f</w:t>
      </w:r>
      <w:r>
        <w:rPr>
          <w:rFonts w:ascii="Cambria Italic" w:hAnsi="Cambria Italic" w:hint="default"/>
          <w:rtl w:val="0"/>
        </w:rPr>
        <w:t>ü</w:t>
      </w:r>
      <w:r>
        <w:rPr>
          <w:rFonts w:ascii="Cambria Italic" w:hAnsi="Cambria Italic"/>
          <w:rtl w:val="0"/>
          <w:lang w:val="de-DE"/>
        </w:rPr>
        <w:t>r Geologie und Pal</w:t>
      </w:r>
      <w:r>
        <w:rPr>
          <w:rFonts w:ascii="Cambria Italic" w:hAnsi="Cambria Italic" w:hint="default"/>
          <w:rtl w:val="0"/>
        </w:rPr>
        <w:t>ä</w:t>
      </w:r>
      <w:r>
        <w:rPr>
          <w:rFonts w:ascii="Cambria Italic" w:hAnsi="Cambria Italic"/>
          <w:rtl w:val="0"/>
          <w:lang w:val="de-DE"/>
        </w:rPr>
        <w:t>ontologie, Abhandlungen</w:t>
      </w:r>
      <w:r>
        <w:rPr>
          <w:rtl w:val="0"/>
          <w:lang w:val="en-US"/>
        </w:rPr>
        <w:t>, 313, (1), 39-66. DOI: https://doi.org/10.1127/njgpa/2024/1218.</w:t>
      </w:r>
    </w:p>
    <w:p>
      <w:pPr>
        <w:pStyle w:val="Text"/>
      </w:pPr>
      <w:r>
        <w:rPr>
          <w:rtl w:val="0"/>
        </w:rPr>
        <w:t>Carter, G. G.; Ripperger, S. P.; Girbino, V.; Dixon, M. M.; Razik, I.; Page, R. A.; Hobson, E. A. (2024). Long</w:t>
      </w:r>
      <w:r>
        <w:rPr>
          <w:rtl w:val="0"/>
        </w:rPr>
        <w:t>‐</w:t>
      </w:r>
      <w:r>
        <w:rPr>
          <w:rtl w:val="0"/>
          <w:lang w:val="en-US"/>
        </w:rPr>
        <w:t xml:space="preserve">term cooperative relationships among vampire bats are not strongly predicted by their initial interactions. </w:t>
      </w:r>
      <w:r>
        <w:rPr>
          <w:rFonts w:ascii="Cambria Italic" w:hAnsi="Cambria Italic"/>
          <w:rtl w:val="0"/>
          <w:lang w:val="en-US"/>
        </w:rPr>
        <w:t>Annals of the New York Academy of Sciences</w:t>
      </w:r>
      <w:r>
        <w:rPr>
          <w:rtl w:val="0"/>
          <w:lang w:val="en-US"/>
        </w:rPr>
        <w:t>, 1541, (1), 129-139. DOI: https://doi.org/10.1111/nyas.15241.</w:t>
      </w:r>
    </w:p>
    <w:p>
      <w:pPr>
        <w:pStyle w:val="Text"/>
      </w:pPr>
      <w:r>
        <w:rPr>
          <w:rtl w:val="0"/>
          <w:lang w:val="it-IT"/>
        </w:rPr>
        <w:t xml:space="preserve">Caruso, V.; </w:t>
      </w:r>
      <w:r>
        <w:rPr>
          <w:rFonts w:ascii="Cambria Bold" w:hAnsi="Cambria Bold"/>
          <w:rtl w:val="0"/>
          <w:lang w:val="nl-NL"/>
        </w:rPr>
        <w:t>Hartop, E.</w:t>
      </w:r>
      <w:r>
        <w:rPr>
          <w:rtl w:val="0"/>
          <w:lang w:val="nl-NL"/>
        </w:rPr>
        <w:t xml:space="preserve">; Chimeno, C.; Noori, S.; </w:t>
      </w:r>
      <w:r>
        <w:rPr>
          <w:rFonts w:ascii="Cambria Bold" w:hAnsi="Cambria Bold"/>
          <w:rtl w:val="0"/>
          <w:lang w:val="en-US"/>
        </w:rPr>
        <w:t>Srivathsan, A.</w:t>
      </w:r>
      <w:r>
        <w:rPr>
          <w:rtl w:val="0"/>
          <w:lang w:val="en-US"/>
        </w:rPr>
        <w:t xml:space="preserve">; Haas, M.; Lee, L.; Meier, R.; Whitmore, D. (2024). An integrative framework for dark taxa biodiversity assessment at scale: A case study using Megaselia (Diptera, Phoridae). </w:t>
      </w:r>
      <w:r>
        <w:rPr>
          <w:rFonts w:ascii="Cambria Italic" w:hAnsi="Cambria Italic"/>
          <w:rtl w:val="0"/>
          <w:lang w:val="en-US"/>
        </w:rPr>
        <w:t>Insect Conservation and Diversity</w:t>
      </w:r>
      <w:r>
        <w:rPr>
          <w:rtl w:val="0"/>
          <w:lang w:val="en-US"/>
        </w:rPr>
        <w:t>, 17, (6), 968-987. DOI: https://doi.org/10.1111/icad.12762.</w:t>
      </w:r>
    </w:p>
    <w:p>
      <w:pPr>
        <w:pStyle w:val="Text"/>
      </w:pPr>
      <w:r>
        <w:rPr>
          <w:rtl w:val="0"/>
        </w:rPr>
        <w:t xml:space="preserve">Cesne, M. L.; </w:t>
      </w:r>
      <w:r>
        <w:rPr>
          <w:rFonts w:ascii="Cambria Bold" w:hAnsi="Cambria Bold"/>
          <w:rtl w:val="0"/>
          <w:lang w:val="de-DE"/>
        </w:rPr>
        <w:t>Hoch, H.</w:t>
      </w:r>
      <w:r>
        <w:rPr>
          <w:rtl w:val="0"/>
          <w:lang w:val="en-US"/>
        </w:rPr>
        <w:t xml:space="preserve">; Zhang, Y.; Bourgoin, T. (2024). Why cave planthoppers study matters: are Cixiidae a subtroglophile lineage?(Hemiptera, Fulgoromorpha). </w:t>
      </w:r>
      <w:r>
        <w:rPr>
          <w:rFonts w:ascii="Cambria Italic" w:hAnsi="Cambria Italic"/>
          <w:rtl w:val="0"/>
          <w:lang w:val="en-US"/>
        </w:rPr>
        <w:t>Subterranean Biology</w:t>
      </w:r>
      <w:r>
        <w:rPr>
          <w:rtl w:val="0"/>
          <w:lang w:val="en-US"/>
        </w:rPr>
        <w:t>, 48, 147-170. DOI: https://doi.org/10.3897/subtbiol.48.117086.</w:t>
      </w:r>
    </w:p>
    <w:p>
      <w:pPr>
        <w:pStyle w:val="Text"/>
      </w:pPr>
      <w:r>
        <w:rPr>
          <w:rtl w:val="0"/>
          <w:lang w:val="it-IT"/>
        </w:rPr>
        <w:t>Chabot, N. L.; Rivkin, A. S.; Cheng, A. F.; Barnouin, O. S.; Fahnestock, E. G.; Richardson, D. C.; Stickle, A. M.; Thomas, C. A.; Ernst, C. M.; Daly, R. T.; Dotto, E.; Zinzi, A.; Chesley, S. R.; Moskovitz, N. A.; Barbee, B. W.; Abell, P.; Agrusa, H. F.; Bannister, M. T.; Beccarelli, J.; (...), Luther, R.; W</w:t>
      </w:r>
      <w:r>
        <w:rPr>
          <w:rtl w:val="0"/>
        </w:rPr>
        <w:t>ü</w:t>
      </w:r>
      <w:r>
        <w:rPr>
          <w:rtl w:val="0"/>
          <w:lang w:val="en-US"/>
        </w:rPr>
        <w:t xml:space="preserve">nnemann, K. (...), Zhang, Y. (2024). Achievement of the Planetary Defense Investigations of the Double Asteroid Redirection Test (DART) Mission. </w:t>
      </w:r>
      <w:r>
        <w:rPr>
          <w:rFonts w:ascii="Cambria Italic" w:hAnsi="Cambria Italic"/>
          <w:rtl w:val="0"/>
          <w:lang w:val="en-US"/>
        </w:rPr>
        <w:t>The Planetary Science Journal</w:t>
      </w:r>
      <w:r>
        <w:rPr>
          <w:rtl w:val="0"/>
          <w:lang w:val="en-US"/>
        </w:rPr>
        <w:t>, 5, (2), 49-49. DOI: https://doi.org/10.3847/psj/ad16e6.</w:t>
      </w:r>
    </w:p>
    <w:p>
      <w:pPr>
        <w:pStyle w:val="Text"/>
      </w:pPr>
      <w:r>
        <w:rPr>
          <w:rtl w:val="0"/>
          <w:lang w:val="en-US"/>
        </w:rPr>
        <w:t xml:space="preserve">Chaverri, G.; Sagot, M.; Stynoski, J. L.; Araya-Salas, M.; Araya-Ajoy, Y.; </w:t>
      </w:r>
      <w:r>
        <w:rPr>
          <w:rFonts w:ascii="Cambria Bold" w:hAnsi="Cambria Bold"/>
          <w:rtl w:val="0"/>
        </w:rPr>
        <w:t>Nagy, M.</w:t>
      </w:r>
      <w:r>
        <w:rPr>
          <w:rtl w:val="0"/>
        </w:rPr>
        <w:t xml:space="preserve">; </w:t>
      </w:r>
      <w:r>
        <w:rPr>
          <w:rFonts w:ascii="Cambria Bold" w:hAnsi="Cambria Bold"/>
          <w:rtl w:val="0"/>
        </w:rPr>
        <w:t>Kn</w:t>
      </w:r>
      <w:r>
        <w:rPr>
          <w:rFonts w:ascii="Cambria Bold" w:hAnsi="Cambria Bold" w:hint="default"/>
          <w:rtl w:val="0"/>
          <w:lang w:val="sv-SE"/>
        </w:rPr>
        <w:t>ö</w:t>
      </w:r>
      <w:r>
        <w:rPr>
          <w:rFonts w:ascii="Cambria Bold" w:hAnsi="Cambria Bold"/>
          <w:rtl w:val="0"/>
          <w:lang w:val="de-DE"/>
        </w:rPr>
        <w:t>rnschild, M.</w:t>
      </w:r>
      <w:r>
        <w:rPr>
          <w:rtl w:val="0"/>
          <w:lang w:val="en-US"/>
        </w:rPr>
        <w:t>; Chaves-Ram</w:t>
      </w:r>
      <w:r>
        <w:rPr>
          <w:rtl w:val="0"/>
        </w:rPr>
        <w:t>í</w:t>
      </w:r>
      <w:r>
        <w:rPr>
          <w:rtl w:val="0"/>
          <w:lang w:val="es-ES_tradnl"/>
        </w:rPr>
        <w:t>rez, S.; Rose, N.; S</w:t>
      </w:r>
      <w:r>
        <w:rPr>
          <w:rtl w:val="0"/>
        </w:rPr>
        <w:t>á</w:t>
      </w:r>
      <w:r>
        <w:rPr>
          <w:rtl w:val="0"/>
          <w:lang w:val="es-ES_tradnl"/>
        </w:rPr>
        <w:t>nchez-Chavarr</w:t>
      </w:r>
      <w:r>
        <w:rPr>
          <w:rtl w:val="0"/>
        </w:rPr>
        <w:t>í</w:t>
      </w:r>
      <w:r>
        <w:rPr>
          <w:rtl w:val="0"/>
        </w:rPr>
        <w:t>a, M.; Jim</w:t>
      </w:r>
      <w:r>
        <w:rPr>
          <w:rtl w:val="0"/>
          <w:lang w:val="fr-FR"/>
        </w:rPr>
        <w:t>é</w:t>
      </w:r>
      <w:r>
        <w:rPr>
          <w:rtl w:val="0"/>
          <w:lang w:val="es-ES_tradnl"/>
        </w:rPr>
        <w:t>nez-Torres, Y.; Ulloa-Sanabria, D.; Sol</w:t>
      </w:r>
      <w:r>
        <w:rPr>
          <w:rtl w:val="0"/>
        </w:rPr>
        <w:t>í</w:t>
      </w:r>
      <w:r>
        <w:rPr>
          <w:rtl w:val="0"/>
          <w:lang w:val="da-DK"/>
        </w:rPr>
        <w:t>s-Hern</w:t>
      </w:r>
      <w:r>
        <w:rPr>
          <w:rtl w:val="0"/>
        </w:rPr>
        <w:t>á</w:t>
      </w:r>
      <w:r>
        <w:rPr>
          <w:rtl w:val="0"/>
          <w:lang w:val="en-US"/>
        </w:rPr>
        <w:t xml:space="preserve">ndez, H.; Carter, G. G. (2024). Calling to the collective: contact calling rates within groups of disc-winged bats do not vary by kinship or association. </w:t>
      </w:r>
      <w:r>
        <w:rPr>
          <w:rFonts w:ascii="Cambria Italic" w:hAnsi="Cambria Italic"/>
          <w:rtl w:val="0"/>
          <w:lang w:val="fr-FR"/>
        </w:rPr>
        <w:t>Philosophical Transactions B</w:t>
      </w:r>
      <w:r>
        <w:rPr>
          <w:rtl w:val="0"/>
          <w:lang w:val="en-US"/>
        </w:rPr>
        <w:t>, 379, (1905). DOI: https://doi.org/10.1098/rstb.2023.0195.</w:t>
      </w:r>
    </w:p>
    <w:p>
      <w:pPr>
        <w:pStyle w:val="Text"/>
      </w:pPr>
      <w:r>
        <w:rPr>
          <w:rtl w:val="0"/>
          <w:lang w:val="it-IT"/>
        </w:rPr>
        <w:t xml:space="preserve">Chiarenza, A. A.; </w:t>
      </w:r>
      <w:r>
        <w:rPr>
          <w:rFonts w:ascii="Cambria Bold" w:hAnsi="Cambria Bold"/>
          <w:rtl w:val="0"/>
          <w:lang w:val="es-ES_tradnl"/>
        </w:rPr>
        <w:t>Cantalapiedra, J. L.</w:t>
      </w:r>
      <w:r>
        <w:rPr>
          <w:rtl w:val="0"/>
          <w:lang w:val="pt-PT"/>
        </w:rPr>
        <w:t>; Jones, L. A.; Gamboa, S.; Galv</w:t>
      </w:r>
      <w:r>
        <w:rPr>
          <w:rtl w:val="0"/>
        </w:rPr>
        <w:t>á</w:t>
      </w:r>
      <w:r>
        <w:rPr>
          <w:rtl w:val="0"/>
          <w:lang w:val="en-US"/>
        </w:rPr>
        <w:t xml:space="preserve">n, S.; Farnsworth, A. J.; Valdes, P. J.; Sotelo, G.; Varela, S. (2024). Early Jurassic origin of avian endothermy and thermophysiological diversity in dinosaurs. </w:t>
      </w:r>
      <w:r>
        <w:rPr>
          <w:rFonts w:ascii="Cambria Italic" w:hAnsi="Cambria Italic"/>
          <w:rtl w:val="0"/>
        </w:rPr>
        <w:t>Current Biology</w:t>
      </w:r>
      <w:r>
        <w:rPr>
          <w:rtl w:val="0"/>
          <w:lang w:val="en-US"/>
        </w:rPr>
        <w:t>, 34, (11), 2517-2527e. DOI: https://doi.org/10.1016/j.cub.2024.04.051.</w:t>
      </w:r>
    </w:p>
    <w:p>
      <w:pPr>
        <w:pStyle w:val="Text"/>
      </w:pPr>
      <w:r>
        <w:rPr>
          <w:rtl w:val="0"/>
          <w:lang w:val="de-DE"/>
        </w:rPr>
        <w:t xml:space="preserve">Chitimia-Dobler, L.; Handschuh, S.; </w:t>
      </w:r>
      <w:r>
        <w:rPr>
          <w:rFonts w:ascii="Cambria Bold" w:hAnsi="Cambria Bold"/>
          <w:rtl w:val="0"/>
        </w:rPr>
        <w:t>Dunlop, J. A.</w:t>
      </w:r>
      <w:r>
        <w:rPr>
          <w:rtl w:val="0"/>
          <w:lang w:val="nl-NL"/>
        </w:rPr>
        <w:t xml:space="preserve">; Pienaar, R.; Mans, B. J. (2024). Nuttalliellidae in Burmese amber: implications for tick evolution. </w:t>
      </w:r>
      <w:r>
        <w:rPr>
          <w:rFonts w:ascii="Cambria Italic" w:hAnsi="Cambria Italic"/>
          <w:rtl w:val="0"/>
          <w:lang w:val="it-IT"/>
        </w:rPr>
        <w:t>Parasitology</w:t>
      </w:r>
      <w:r>
        <w:rPr>
          <w:rtl w:val="0"/>
          <w:lang w:val="en-US"/>
        </w:rPr>
        <w:t>, 151, (9), 891-907. DOI: https://doi.org/10.1017/s0031182024000477.</w:t>
      </w:r>
    </w:p>
    <w:p>
      <w:pPr>
        <w:pStyle w:val="Text"/>
      </w:pPr>
      <w:r>
        <w:rPr>
          <w:rFonts w:ascii="Cambria Bold" w:hAnsi="Cambria Bold"/>
          <w:rtl w:val="0"/>
          <w:lang w:val="en-US"/>
        </w:rPr>
        <w:t>Chowdhury, M. A. W.</w:t>
      </w:r>
      <w:r>
        <w:rPr>
          <w:rtl w:val="0"/>
        </w:rPr>
        <w:t xml:space="preserve">; </w:t>
      </w:r>
      <w:r>
        <w:rPr>
          <w:rFonts w:ascii="Cambria Bold" w:hAnsi="Cambria Bold"/>
          <w:rtl w:val="0"/>
        </w:rPr>
        <w:t>M</w:t>
      </w:r>
      <w:r>
        <w:rPr>
          <w:rFonts w:ascii="Cambria Bold" w:hAnsi="Cambria Bold" w:hint="default"/>
          <w:rtl w:val="0"/>
        </w:rPr>
        <w:t>ü</w:t>
      </w:r>
      <w:r>
        <w:rPr>
          <w:rFonts w:ascii="Cambria Bold" w:hAnsi="Cambria Bold"/>
          <w:rtl w:val="0"/>
          <w:lang w:val="da-DK"/>
        </w:rPr>
        <w:t>ller, J.</w:t>
      </w:r>
      <w:r>
        <w:rPr>
          <w:rtl w:val="0"/>
          <w:lang w:val="en-US"/>
        </w:rPr>
        <w:t xml:space="preserve">; Ghose, A.; Amin, R.; Sayeed, A. A.; Kuch, U.; Faiz, M. A. (2024). Combining species distribution models and big datasets may provide finer assessments of snakebite impacts. </w:t>
      </w:r>
      <w:r>
        <w:rPr>
          <w:rFonts w:ascii="Cambria Italic" w:hAnsi="Cambria Italic"/>
          <w:rtl w:val="0"/>
          <w:lang w:val="en-US"/>
        </w:rPr>
        <w:t>PLoS Neglected Tropical Diseases</w:t>
      </w:r>
      <w:r>
        <w:rPr>
          <w:rtl w:val="0"/>
          <w:lang w:val="en-US"/>
        </w:rPr>
        <w:t>, 18, (5), e0012161. DOI: https://doi.org/10.1371/journal.pntd.0012161.</w:t>
      </w:r>
    </w:p>
    <w:p>
      <w:pPr>
        <w:pStyle w:val="Text"/>
      </w:pPr>
      <w:r>
        <w:rPr>
          <w:rtl w:val="0"/>
          <w:lang w:val="fr-FR"/>
        </w:rPr>
        <w:t xml:space="preserve">Clark, G. E.; Palci, A.; Laver, R. J.; Hernandez-Morales, C.; Perez-Martinez, C. A.; Lewis, P. J.; Thies, M. L.; Bell, C. J.; Hipsley, C. A.; </w:t>
      </w:r>
      <w:r>
        <w:rPr>
          <w:rFonts w:ascii="Cambria Bold" w:hAnsi="Cambria Bold"/>
          <w:rtl w:val="0"/>
        </w:rPr>
        <w:t>M</w:t>
      </w:r>
      <w:r>
        <w:rPr>
          <w:rFonts w:ascii="Cambria Bold" w:hAnsi="Cambria Bold" w:hint="default"/>
          <w:rtl w:val="0"/>
        </w:rPr>
        <w:t>ü</w:t>
      </w:r>
      <w:r>
        <w:rPr>
          <w:rFonts w:ascii="Cambria Bold" w:hAnsi="Cambria Bold"/>
          <w:rtl w:val="0"/>
          <w:lang w:val="da-DK"/>
        </w:rPr>
        <w:t>ller, J.</w:t>
      </w:r>
      <w:r>
        <w:rPr>
          <w:rtl w:val="0"/>
          <w:lang w:val="en-US"/>
        </w:rPr>
        <w:t xml:space="preserve">; Montero, R.; Daza, J. D. (2024). The specialized inner ear labyrinth of worm-lizards (Amphisbaenia: Squamata). </w:t>
      </w:r>
      <w:r>
        <w:rPr>
          <w:rFonts w:ascii="Cambria Italic" w:hAnsi="Cambria Italic"/>
          <w:rtl w:val="0"/>
          <w:lang w:val="de-DE"/>
        </w:rPr>
        <w:t>PLoS ONE</w:t>
      </w:r>
      <w:r>
        <w:rPr>
          <w:rtl w:val="0"/>
          <w:lang w:val="en-US"/>
        </w:rPr>
        <w:t>, 19, (11), e0312086. DOI: https://doi.org/10.1371/journal.pone.0312086.</w:t>
      </w:r>
    </w:p>
    <w:p>
      <w:pPr>
        <w:pStyle w:val="Text"/>
      </w:pPr>
      <w:r>
        <w:rPr>
          <w:rtl w:val="0"/>
          <w:lang w:val="en-US"/>
        </w:rPr>
        <w:t>Cruaud, A.; Rasplus, J.; Zhang, J.; Burks, R.; Delvare, G.; Fusu, L.; Gumovsky, A.; Huber, J. T.; Jan</w:t>
      </w:r>
      <w:r>
        <w:rPr>
          <w:rtl w:val="0"/>
        </w:rPr>
        <w:t>š</w:t>
      </w:r>
      <w:r>
        <w:rPr>
          <w:rtl w:val="0"/>
          <w:lang w:val="nl-NL"/>
        </w:rPr>
        <w:t>ta, P.; Mitroiu, M.; Noyes, J. S.; Van Noort, S.; Baker, A.; B</w:t>
      </w:r>
      <w:r>
        <w:rPr>
          <w:rtl w:val="0"/>
          <w:lang w:val="sv-SE"/>
        </w:rPr>
        <w:t>ö</w:t>
      </w:r>
      <w:r>
        <w:rPr>
          <w:rtl w:val="0"/>
        </w:rPr>
        <w:t>hmov</w:t>
      </w:r>
      <w:r>
        <w:rPr>
          <w:rtl w:val="0"/>
        </w:rPr>
        <w:t>á</w:t>
      </w:r>
      <w:r>
        <w:rPr>
          <w:rtl w:val="0"/>
          <w:lang w:val="de-DE"/>
        </w:rPr>
        <w:t xml:space="preserve">, J.; Baur, H.; </w:t>
      </w:r>
      <w:r>
        <w:rPr>
          <w:rFonts w:ascii="Cambria Bold" w:hAnsi="Cambria Bold"/>
          <w:rtl w:val="0"/>
          <w:lang w:val="en-US"/>
        </w:rPr>
        <w:t>Blaimer, B. B.</w:t>
      </w:r>
      <w:r>
        <w:rPr>
          <w:rtl w:val="0"/>
          <w:lang w:val="en-US"/>
        </w:rPr>
        <w:t>; Brady, S. G.; Buben</w:t>
      </w:r>
      <w:r>
        <w:rPr>
          <w:rtl w:val="0"/>
        </w:rPr>
        <w:t>í</w:t>
      </w:r>
      <w:r>
        <w:rPr>
          <w:rtl w:val="0"/>
        </w:rPr>
        <w:t>kov</w:t>
      </w:r>
      <w:r>
        <w:rPr>
          <w:rtl w:val="0"/>
        </w:rPr>
        <w:t>á</w:t>
      </w:r>
      <w:r>
        <w:rPr>
          <w:rtl w:val="0"/>
          <w:lang w:val="en-US"/>
        </w:rPr>
        <w:t xml:space="preserve">, K.; Chartois, M.; ( . . .), Heraty, J. M. (2024). The Chalcidoidea bush of life: evolutionary history of a massiveradiation of minute wasps. </w:t>
      </w:r>
      <w:r>
        <w:rPr>
          <w:rFonts w:ascii="Cambria Italic" w:hAnsi="Cambria Italic"/>
          <w:rtl w:val="0"/>
          <w:lang w:val="en-US"/>
        </w:rPr>
        <w:t>Cladistics</w:t>
      </w:r>
      <w:r>
        <w:rPr>
          <w:rtl w:val="0"/>
          <w:lang w:val="en-US"/>
        </w:rPr>
        <w:t>, 40, (1), 34-63. DOI: https://doi.org/10.1111/cla.12561.</w:t>
      </w:r>
    </w:p>
    <w:p>
      <w:pPr>
        <w:pStyle w:val="Text"/>
      </w:pPr>
      <w:r>
        <w:rPr>
          <w:rtl w:val="0"/>
          <w:lang w:val="en-US"/>
        </w:rPr>
        <w:t>Dai, K.; Luo, X.; Zhu, M.; Collins, G. S.; Davison, T.; Luther, R.; W</w:t>
      </w:r>
      <w:r>
        <w:rPr>
          <w:rtl w:val="0"/>
        </w:rPr>
        <w:t>ü</w:t>
      </w:r>
      <w:r>
        <w:rPr>
          <w:rtl w:val="0"/>
          <w:lang w:val="en-US"/>
        </w:rPr>
        <w:t>nnemann, K. (2024). Impact Momentum Transfer</w:t>
      </w:r>
      <w:r>
        <w:rPr>
          <w:rtl w:val="0"/>
          <w:lang w:val="en-US"/>
        </w:rPr>
        <w:t>—</w:t>
      </w:r>
      <w:r>
        <w:rPr>
          <w:rtl w:val="0"/>
          <w:lang w:val="en-US"/>
        </w:rPr>
        <w:t xml:space="preserve">Insights from Numerical Simulation of Impacts on Large Boulders of Asteroids. </w:t>
      </w:r>
      <w:r>
        <w:rPr>
          <w:rFonts w:ascii="Cambria Italic" w:hAnsi="Cambria Italic"/>
          <w:rtl w:val="0"/>
          <w:lang w:val="en-US"/>
        </w:rPr>
        <w:t>The Planetary Science Journal</w:t>
      </w:r>
      <w:r>
        <w:rPr>
          <w:rtl w:val="0"/>
        </w:rPr>
        <w:t>, 5, (9), 214. DOI: https://doi.org/10.3847/psj/ad72eb.</w:t>
      </w:r>
    </w:p>
    <w:p>
      <w:pPr>
        <w:pStyle w:val="Text"/>
      </w:pPr>
      <w:r>
        <w:rPr>
          <w:rFonts w:ascii="Cambria Bold" w:hAnsi="Cambria Bold"/>
          <w:rtl w:val="0"/>
          <w:lang w:val="it-IT"/>
        </w:rPr>
        <w:t>De Faria, G. R.</w:t>
      </w:r>
      <w:r>
        <w:rPr>
          <w:rtl w:val="0"/>
        </w:rPr>
        <w:t xml:space="preserve">; </w:t>
      </w:r>
      <w:r>
        <w:rPr>
          <w:rFonts w:ascii="Cambria Bold" w:hAnsi="Cambria Bold"/>
          <w:rtl w:val="0"/>
        </w:rPr>
        <w:t>Lazarus, D.</w:t>
      </w:r>
      <w:r>
        <w:rPr>
          <w:rtl w:val="0"/>
        </w:rPr>
        <w:t xml:space="preserve">; </w:t>
      </w:r>
      <w:r>
        <w:rPr>
          <w:rFonts w:ascii="Cambria Bold" w:hAnsi="Cambria Bold"/>
          <w:rtl w:val="0"/>
          <w:lang w:val="de-DE"/>
        </w:rPr>
        <w:t>Renaudie, J.</w:t>
      </w:r>
      <w:r>
        <w:rPr>
          <w:rtl w:val="0"/>
        </w:rPr>
        <w:t xml:space="preserve">; </w:t>
      </w:r>
      <w:r>
        <w:rPr>
          <w:rFonts w:ascii="Cambria Bold" w:hAnsi="Cambria Bold" w:hint="default"/>
          <w:rtl w:val="0"/>
        </w:rPr>
        <w:t>Ö</w:t>
      </w:r>
      <w:r>
        <w:rPr>
          <w:rFonts w:ascii="Cambria Bold" w:hAnsi="Cambria Bold"/>
          <w:rtl w:val="0"/>
          <w:lang w:val="de-DE"/>
        </w:rPr>
        <w:t>zen, V.</w:t>
      </w:r>
      <w:r>
        <w:rPr>
          <w:rtl w:val="0"/>
        </w:rPr>
        <w:t xml:space="preserve">; </w:t>
      </w:r>
      <w:r>
        <w:rPr>
          <w:rFonts w:ascii="Cambria Bold" w:hAnsi="Cambria Bold"/>
          <w:rtl w:val="0"/>
          <w:lang w:val="en-US"/>
        </w:rPr>
        <w:t>Struck, U.</w:t>
      </w:r>
      <w:r>
        <w:rPr>
          <w:rtl w:val="0"/>
          <w:lang w:val="en-US"/>
        </w:rPr>
        <w:t xml:space="preserve"> (2024). Late Eocene to early Oligocene productivity events in the proto-Southern Ocean and correlation to climate change.. </w:t>
      </w:r>
      <w:r>
        <w:rPr>
          <w:rFonts w:ascii="Cambria Italic" w:hAnsi="Cambria Italic"/>
          <w:rtl w:val="0"/>
          <w:lang w:val="en-US"/>
        </w:rPr>
        <w:t>Climate of the Past</w:t>
      </w:r>
      <w:r>
        <w:rPr>
          <w:rtl w:val="0"/>
          <w:lang w:val="en-US"/>
        </w:rPr>
        <w:t>, 20, (6), 1327-1348. DOI: https://doi.org/10.5194/cp-20-1327-2024.</w:t>
      </w:r>
    </w:p>
    <w:p>
      <w:pPr>
        <w:pStyle w:val="Text"/>
      </w:pPr>
      <w:r>
        <w:rPr>
          <w:rFonts w:ascii="Cambria Bold" w:hAnsi="Cambria Bold"/>
          <w:rtl w:val="0"/>
          <w:lang w:val="fr-FR"/>
        </w:rPr>
        <w:t>De Mazancourt, V.</w:t>
      </w:r>
      <w:r>
        <w:rPr>
          <w:rtl w:val="0"/>
        </w:rPr>
        <w:t xml:space="preserve">; </w:t>
      </w:r>
      <w:r>
        <w:rPr>
          <w:rFonts w:ascii="Cambria Bold" w:hAnsi="Cambria Bold"/>
          <w:rtl w:val="0"/>
          <w:lang w:val="de-DE"/>
        </w:rPr>
        <w:t>Freitag, H.</w:t>
      </w:r>
      <w:r>
        <w:rPr>
          <w:rtl w:val="0"/>
          <w:lang w:val="en-US"/>
        </w:rPr>
        <w:t>; Von Rintelen, K.; Manuel-Santos, M.; Von Rintelen, T. (2024). Correction: de Mazancourt et al. Updated Checklist of the Freshwater Shrimps (Decapoda: Caridea: Atyidae) of Mindoro Island, the Philippines, with a Description of a New Species of</w:t>
      </w:r>
      <w:r>
        <w:rPr>
          <w:rtl w:val="0"/>
        </w:rPr>
        <w:t> </w:t>
      </w:r>
      <w:r>
        <w:rPr>
          <w:rtl w:val="0"/>
          <w:lang w:val="pt-PT"/>
        </w:rPr>
        <w:t>Caridina.</w:t>
      </w:r>
      <w:r>
        <w:rPr>
          <w:rtl w:val="0"/>
        </w:rPr>
        <w:t> </w:t>
      </w:r>
      <w:r>
        <w:rPr>
          <w:rtl w:val="0"/>
          <w:lang w:val="en-US"/>
        </w:rPr>
        <w:t>Arthropoda2023,</w:t>
      </w:r>
      <w:r>
        <w:rPr>
          <w:rtl w:val="0"/>
        </w:rPr>
        <w:t> </w:t>
      </w:r>
      <w:r>
        <w:rPr>
          <w:rtl w:val="0"/>
        </w:rPr>
        <w:t>1, 374</w:t>
      </w:r>
      <w:r>
        <w:rPr>
          <w:rtl w:val="0"/>
        </w:rPr>
        <w:t>–</w:t>
      </w:r>
      <w:r>
        <w:rPr>
          <w:rtl w:val="0"/>
        </w:rPr>
        <w:t xml:space="preserve">397. </w:t>
      </w:r>
      <w:r>
        <w:rPr>
          <w:rFonts w:ascii="Cambria Italic" w:hAnsi="Cambria Italic"/>
          <w:rtl w:val="0"/>
          <w:lang w:val="en-US"/>
        </w:rPr>
        <w:t>Arthropoda</w:t>
      </w:r>
      <w:r>
        <w:rPr>
          <w:rtl w:val="0"/>
          <w:lang w:val="en-US"/>
        </w:rPr>
        <w:t>, 2, (2), 149-155. DOI: https://doi.org/10.3390/arthropoda2020011.</w:t>
      </w:r>
    </w:p>
    <w:p>
      <w:pPr>
        <w:pStyle w:val="Text"/>
      </w:pPr>
      <w:r>
        <w:rPr>
          <w:rtl w:val="0"/>
          <w:lang w:val="de-DE"/>
        </w:rPr>
        <w:t xml:space="preserve">Denzer, W.; </w:t>
      </w:r>
      <w:r>
        <w:rPr>
          <w:rFonts w:ascii="Cambria Bold" w:hAnsi="Cambria Bold"/>
          <w:rtl w:val="0"/>
          <w:lang w:val="en-US"/>
        </w:rPr>
        <w:t>Tillack, F.</w:t>
      </w:r>
      <w:r>
        <w:rPr>
          <w:rtl w:val="0"/>
          <w:lang w:val="en-US"/>
        </w:rPr>
        <w:t xml:space="preserve"> (2024). The original description of Agama gutturosa Merrem, 1819 and its nomenclatural implications on the genus Bronchocela Kaup, 1827 (Squamata: Agamidae).. </w:t>
      </w:r>
      <w:r>
        <w:rPr>
          <w:rFonts w:ascii="Cambria Italic" w:hAnsi="Cambria Italic"/>
          <w:rtl w:val="0"/>
          <w:lang w:val="pt-PT"/>
        </w:rPr>
        <w:t>Zootaxa</w:t>
      </w:r>
      <w:r>
        <w:rPr>
          <w:rtl w:val="0"/>
          <w:lang w:val="en-US"/>
        </w:rPr>
        <w:t>, 5507, (2), 337-355. DOI: https://doi.org/10.11646/zootaxa.5507.2.6.</w:t>
      </w:r>
    </w:p>
    <w:p>
      <w:pPr>
        <w:pStyle w:val="Text"/>
      </w:pPr>
      <w:r>
        <w:rPr>
          <w:rtl w:val="0"/>
          <w:lang w:val="en-US"/>
        </w:rPr>
        <w:t xml:space="preserve">Dowsett, R. J.; </w:t>
      </w:r>
      <w:r>
        <w:rPr>
          <w:rFonts w:ascii="Cambria Bold" w:hAnsi="Cambria Bold"/>
          <w:rtl w:val="0"/>
          <w:lang w:val="de-DE"/>
        </w:rPr>
        <w:t>Frahnert, S.</w:t>
      </w:r>
      <w:r>
        <w:rPr>
          <w:rtl w:val="0"/>
          <w:lang w:val="en-US"/>
        </w:rPr>
        <w:t xml:space="preserve">; Dowsett-Lemaire, F. (2024). A taxonomic revision of the White-headed Black Chat Myrmecocichla arnotti (Aves: Muscicapidae).. </w:t>
      </w:r>
      <w:r>
        <w:rPr>
          <w:rFonts w:ascii="Cambria Italic" w:hAnsi="Cambria Italic"/>
          <w:rtl w:val="0"/>
          <w:lang w:val="de-DE"/>
        </w:rPr>
        <w:t>Ostrich</w:t>
      </w:r>
      <w:r>
        <w:rPr>
          <w:rtl w:val="0"/>
          <w:lang w:val="en-US"/>
        </w:rPr>
        <w:t>, 95, (2), 113-124. DOI: https://doi.org/10.2989/00306525.2024.2366097.</w:t>
      </w:r>
    </w:p>
    <w:p>
      <w:pPr>
        <w:pStyle w:val="Text"/>
      </w:pPr>
      <w:r>
        <w:rPr>
          <w:rtl w:val="0"/>
          <w:lang w:val="de-DE"/>
        </w:rPr>
        <w:t xml:space="preserve">Driever, W.; Holzschuh, J.; </w:t>
      </w:r>
      <w:r>
        <w:rPr>
          <w:rFonts w:ascii="Cambria Bold" w:hAnsi="Cambria Bold"/>
          <w:rtl w:val="0"/>
          <w:lang w:val="da-DK"/>
        </w:rPr>
        <w:t>Sommer, L.</w:t>
      </w:r>
      <w:r>
        <w:rPr>
          <w:rtl w:val="0"/>
          <w:lang w:val="de-DE"/>
        </w:rPr>
        <w:t xml:space="preserve">; Nitschke, R.; Naumann, A.; </w:t>
      </w:r>
      <w:r>
        <w:rPr>
          <w:rFonts w:ascii="Cambria Bold" w:hAnsi="Cambria Bold"/>
          <w:rtl w:val="0"/>
          <w:lang w:val="da-DK"/>
        </w:rPr>
        <w:t>Elmer, J.</w:t>
      </w:r>
      <w:r>
        <w:rPr>
          <w:rtl w:val="0"/>
        </w:rPr>
        <w:t xml:space="preserve">; </w:t>
      </w:r>
      <w:r>
        <w:rPr>
          <w:rFonts w:ascii="Cambria Bold" w:hAnsi="Cambria Bold"/>
          <w:rtl w:val="0"/>
          <w:lang w:val="it-IT"/>
        </w:rPr>
        <w:t>Giere, P.</w:t>
      </w:r>
      <w:r>
        <w:rPr>
          <w:rtl w:val="0"/>
          <w:lang w:val="en-US"/>
        </w:rPr>
        <w:t xml:space="preserve"> (2024). Hilde Mangold: Original microscope slides and records of the gastrula organizer experiments. </w:t>
      </w:r>
      <w:r>
        <w:rPr>
          <w:rFonts w:ascii="Cambria Italic" w:hAnsi="Cambria Italic"/>
          <w:rtl w:val="0"/>
          <w:lang w:val="en-US"/>
        </w:rPr>
        <w:t>Cells and Development</w:t>
      </w:r>
      <w:r>
        <w:rPr>
          <w:rtl w:val="0"/>
          <w:lang w:val="en-US"/>
        </w:rPr>
        <w:t>, 178, 203909. DOI: https://doi.org/10.1016/j.cdev.2024.203909.</w:t>
      </w:r>
    </w:p>
    <w:p>
      <w:pPr>
        <w:pStyle w:val="Text"/>
      </w:pPr>
      <w:r>
        <w:rPr>
          <w:rtl w:val="0"/>
          <w:lang w:val="en-US"/>
        </w:rPr>
        <w:t xml:space="preserve">Du Preez, L. H.; Netherlands, E. C.; </w:t>
      </w:r>
      <w:r>
        <w:rPr>
          <w:rFonts w:ascii="Cambria Bold" w:hAnsi="Cambria Bold"/>
          <w:rtl w:val="0"/>
        </w:rPr>
        <w:t>R</w:t>
      </w:r>
      <w:r>
        <w:rPr>
          <w:rFonts w:ascii="Cambria Bold" w:hAnsi="Cambria Bold" w:hint="default"/>
          <w:rtl w:val="0"/>
          <w:lang w:val="sv-SE"/>
        </w:rPr>
        <w:t>ö</w:t>
      </w:r>
      <w:r>
        <w:rPr>
          <w:rFonts w:ascii="Cambria Bold" w:hAnsi="Cambria Bold"/>
          <w:rtl w:val="0"/>
          <w:lang w:val="it-IT"/>
        </w:rPr>
        <w:t>del, M.</w:t>
      </w:r>
      <w:r>
        <w:rPr>
          <w:rtl w:val="0"/>
          <w:lang w:val="en-US"/>
        </w:rPr>
        <w:t xml:space="preserve">; Channing, A. (2024). A new bullfrog from southern Africa (Pyxicephalidae, Pyxicephalus Tschudi, 1838). </w:t>
      </w:r>
      <w:r>
        <w:rPr>
          <w:rFonts w:ascii="Cambria Italic" w:hAnsi="Cambria Italic"/>
          <w:rtl w:val="0"/>
          <w:lang w:val="en-US"/>
        </w:rPr>
        <w:t>African Journal of Herpetology</w:t>
      </w:r>
      <w:r>
        <w:rPr>
          <w:rtl w:val="0"/>
          <w:lang w:val="en-US"/>
        </w:rPr>
        <w:t>, 73, (1), 61-89. DOI: https://doi.org/10.1080/21564574.2023.2296654.</w:t>
      </w:r>
    </w:p>
    <w:p>
      <w:pPr>
        <w:pStyle w:val="Text"/>
      </w:pPr>
      <w:r>
        <w:rPr>
          <w:rtl w:val="0"/>
          <w:lang w:val="en-US"/>
        </w:rPr>
        <w:t xml:space="preserve">Dunlop, J. A. ; Garwood, R. (2024). A review of fossil scorpion higher systematics. </w:t>
      </w:r>
      <w:r>
        <w:rPr>
          <w:rFonts w:ascii="Cambria Italic" w:hAnsi="Cambria Italic"/>
          <w:rtl w:val="0"/>
          <w:lang w:val="nl-NL"/>
        </w:rPr>
        <w:t>PeerJ</w:t>
      </w:r>
      <w:r>
        <w:rPr>
          <w:rtl w:val="0"/>
          <w:lang w:val="en-US"/>
        </w:rPr>
        <w:t>, 12, e18557-e18557. DOI: https://doi.org/10.7717/peerj.18557.</w:t>
      </w:r>
    </w:p>
    <w:p>
      <w:pPr>
        <w:pStyle w:val="Text"/>
      </w:pPr>
      <w:r>
        <w:rPr>
          <w:rtl w:val="0"/>
          <w:lang w:val="da-DK"/>
        </w:rPr>
        <w:t xml:space="preserve">Egerer, M.; </w:t>
      </w:r>
      <w:r>
        <w:rPr>
          <w:rFonts w:ascii="Cambria Bold" w:hAnsi="Cambria Bold"/>
          <w:rtl w:val="0"/>
        </w:rPr>
        <w:t>Karlebowski, S.</w:t>
      </w:r>
      <w:r>
        <w:rPr>
          <w:rtl w:val="0"/>
          <w:lang w:val="de-DE"/>
        </w:rPr>
        <w:t xml:space="preserve">; Conitz, F.; Neumann, A. E.; Schmack, J. M.; </w:t>
      </w:r>
      <w:r>
        <w:rPr>
          <w:rFonts w:ascii="Cambria Bold" w:hAnsi="Cambria Bold"/>
          <w:rtl w:val="0"/>
          <w:lang w:val="de-DE"/>
        </w:rPr>
        <w:t>Sturm, U.</w:t>
      </w:r>
      <w:r>
        <w:rPr>
          <w:rtl w:val="0"/>
          <w:lang w:val="en-US"/>
        </w:rPr>
        <w:t xml:space="preserve"> (2024). In defence of urban community gardens. </w:t>
      </w:r>
      <w:r>
        <w:rPr>
          <w:rFonts w:ascii="Cambria Italic" w:hAnsi="Cambria Italic"/>
          <w:rtl w:val="0"/>
          <w:lang w:val="en-US"/>
        </w:rPr>
        <w:t>People and Nature</w:t>
      </w:r>
      <w:r>
        <w:rPr>
          <w:rtl w:val="0"/>
          <w:lang w:val="en-US"/>
        </w:rPr>
        <w:t>, 6, (2), 367-376. DOI: https://doi.org/10.1002/pan3.10612.</w:t>
      </w:r>
    </w:p>
    <w:p>
      <w:pPr>
        <w:pStyle w:val="Text"/>
      </w:pPr>
      <w:r>
        <w:rPr>
          <w:rtl w:val="0"/>
          <w:lang w:val="da-DK"/>
        </w:rPr>
        <w:t xml:space="preserve">Egerer, M.; </w:t>
      </w:r>
      <w:r>
        <w:rPr>
          <w:rFonts w:ascii="Cambria Bold" w:hAnsi="Cambria Bold"/>
          <w:rtl w:val="0"/>
        </w:rPr>
        <w:t>Karlebowski, S.</w:t>
      </w:r>
      <w:r>
        <w:rPr>
          <w:rtl w:val="0"/>
          <w:lang w:val="en-US"/>
        </w:rPr>
        <w:t xml:space="preserve">; Schoo, D.; </w:t>
      </w:r>
      <w:r>
        <w:rPr>
          <w:rFonts w:ascii="Cambria Bold" w:hAnsi="Cambria Bold"/>
          <w:rtl w:val="0"/>
          <w:lang w:val="de-DE"/>
        </w:rPr>
        <w:t>Sturm, U.</w:t>
      </w:r>
      <w:r>
        <w:rPr>
          <w:rtl w:val="0"/>
          <w:lang w:val="en-US"/>
        </w:rPr>
        <w:t xml:space="preserve"> (2024). Growing gardens into neighborhoods through transdisciplinary research. </w:t>
      </w:r>
      <w:r>
        <w:rPr>
          <w:rFonts w:ascii="Cambria Italic" w:hAnsi="Cambria Italic"/>
          <w:rtl w:val="0"/>
          <w:lang w:val="en-US"/>
        </w:rPr>
        <w:t>Urban Forestry &amp; Urban Greening</w:t>
      </w:r>
      <w:r>
        <w:rPr>
          <w:rtl w:val="0"/>
          <w:lang w:val="en-US"/>
        </w:rPr>
        <w:t>, 100, 128481. DOI: https://doi.org/10.1016/j.ufug.2024.128481.</w:t>
      </w:r>
    </w:p>
    <w:p>
      <w:pPr>
        <w:pStyle w:val="Text"/>
      </w:pPr>
      <w:r>
        <w:rPr>
          <w:rFonts w:ascii="Cambria Bold" w:hAnsi="Cambria Bold"/>
          <w:rtl w:val="0"/>
          <w:lang w:val="de-DE"/>
        </w:rPr>
        <w:t>Ehlers, S.</w:t>
      </w:r>
      <w:r>
        <w:rPr>
          <w:rtl w:val="0"/>
        </w:rPr>
        <w:t xml:space="preserve">; Li, H.; </w:t>
      </w:r>
      <w:r>
        <w:rPr>
          <w:rFonts w:ascii="Cambria Bold" w:hAnsi="Cambria Bold"/>
          <w:rtl w:val="0"/>
          <w:lang w:val="de-DE"/>
        </w:rPr>
        <w:t>Kirschey, L.</w:t>
      </w:r>
      <w:r>
        <w:rPr>
          <w:rtl w:val="0"/>
        </w:rPr>
        <w:t xml:space="preserve">; </w:t>
      </w:r>
      <w:r>
        <w:rPr>
          <w:rFonts w:ascii="Cambria Bold" w:hAnsi="Cambria Bold"/>
          <w:rtl w:val="0"/>
          <w:lang w:val="de-DE"/>
        </w:rPr>
        <w:t>Ohl, M.</w:t>
      </w:r>
      <w:r>
        <w:rPr>
          <w:rtl w:val="0"/>
          <w:lang w:val="en-US"/>
        </w:rPr>
        <w:t xml:space="preserve"> (2024). A new species of the mantidfly genus Euclimacia from Vietnam (Neuroptera, Mantispidae). </w:t>
      </w:r>
      <w:r>
        <w:rPr>
          <w:rFonts w:ascii="Cambria Italic" w:hAnsi="Cambria Italic"/>
          <w:rtl w:val="0"/>
          <w:lang w:val="de-DE"/>
        </w:rPr>
        <w:t>Deutsche Entomologische Zeitschrift</w:t>
      </w:r>
      <w:r>
        <w:rPr>
          <w:rtl w:val="0"/>
          <w:lang w:val="en-US"/>
        </w:rPr>
        <w:t>, 71, (2), 255-264. DOI: https://doi.org/10.3897/dez.71.123553.</w:t>
      </w:r>
    </w:p>
    <w:p>
      <w:pPr>
        <w:pStyle w:val="Text"/>
      </w:pPr>
      <w:r>
        <w:rPr>
          <w:rFonts w:ascii="Cambria Bold" w:hAnsi="Cambria Bold"/>
          <w:rtl w:val="0"/>
          <w:lang w:val="en-US"/>
        </w:rPr>
        <w:t>England, S. J.</w:t>
      </w:r>
      <w:r>
        <w:rPr>
          <w:rtl w:val="0"/>
          <w:lang w:val="en-US"/>
        </w:rPr>
        <w:t xml:space="preserve">; Robert, D. (2024). Prey can detect predators via electroreception in air. </w:t>
      </w:r>
      <w:r>
        <w:rPr>
          <w:rFonts w:ascii="Cambria Italic" w:hAnsi="Cambria Italic"/>
          <w:rtl w:val="0"/>
          <w:lang w:val="en-US"/>
        </w:rPr>
        <w:t>Proceedings of the National Academy of Sciences</w:t>
      </w:r>
      <w:r>
        <w:rPr>
          <w:rtl w:val="0"/>
        </w:rPr>
        <w:t>, 121, (23), e2322674121. DOI: https://doi.org/10.1073/pnas.2322674121.</w:t>
      </w:r>
    </w:p>
    <w:p>
      <w:pPr>
        <w:pStyle w:val="Text"/>
      </w:pPr>
      <w:r>
        <w:rPr>
          <w:rtl w:val="0"/>
          <w:lang w:val="de-DE"/>
        </w:rPr>
        <w:t>Farwig, N.; Sprenger, P. P.; Baur, B.; B</w:t>
      </w:r>
      <w:r>
        <w:rPr>
          <w:rtl w:val="0"/>
          <w:lang w:val="sv-SE"/>
        </w:rPr>
        <w:t>ö</w:t>
      </w:r>
      <w:r>
        <w:rPr>
          <w:rtl w:val="0"/>
          <w:lang w:val="de-DE"/>
        </w:rPr>
        <w:t xml:space="preserve">hning-Gaese, K.; Brandt, A.; Eisenhauer, N.; Ellwanger, G.; Hochkirch, A.; Karamanlidis, A. A.; Mehring, M.; Pusch, M.; Rehling, F.; </w:t>
      </w:r>
      <w:r>
        <w:rPr>
          <w:rFonts w:ascii="Cambria Bold" w:hAnsi="Cambria Bold"/>
          <w:rtl w:val="0"/>
          <w:lang w:val="nl-NL"/>
        </w:rPr>
        <w:t>Sommerwerk, N.</w:t>
      </w:r>
      <w:r>
        <w:rPr>
          <w:rtl w:val="0"/>
          <w:lang w:val="de-DE"/>
        </w:rPr>
        <w:t>; Spatz, T.; Svenning, J.; Tischew, S.; Tockner, K.; Tscharntke, T.; Vadrot, A. B. M.; Taffner, J.; F</w:t>
      </w:r>
      <w:r>
        <w:rPr>
          <w:rtl w:val="0"/>
        </w:rPr>
        <w:t>ü</w:t>
      </w:r>
      <w:r>
        <w:rPr>
          <w:rtl w:val="0"/>
        </w:rPr>
        <w:t>rst, C.; J</w:t>
      </w:r>
      <w:r>
        <w:rPr>
          <w:rtl w:val="0"/>
        </w:rPr>
        <w:t>ä</w:t>
      </w:r>
      <w:r>
        <w:rPr>
          <w:rtl w:val="0"/>
          <w:lang w:val="en-US"/>
        </w:rPr>
        <w:t xml:space="preserve">hnig, S. C.; Mosbrugger, V. (2024). Identifying Major Factors for Success and Failure of Conservation Programs in Europe. </w:t>
      </w:r>
      <w:r>
        <w:rPr>
          <w:rFonts w:ascii="Cambria Italic" w:hAnsi="Cambria Italic"/>
          <w:rtl w:val="0"/>
          <w:lang w:val="en-US"/>
        </w:rPr>
        <w:t>Environmental Management</w:t>
      </w:r>
      <w:r>
        <w:rPr>
          <w:rtl w:val="0"/>
          <w:lang w:val="en-US"/>
        </w:rPr>
        <w:t>. DOI: https://doi.org/10.1007/s00267-024-02086-x.</w:t>
      </w:r>
    </w:p>
    <w:p>
      <w:pPr>
        <w:pStyle w:val="Text"/>
      </w:pPr>
      <w:r>
        <w:rPr>
          <w:rtl w:val="0"/>
          <w:lang w:val="nl-NL"/>
        </w:rPr>
        <w:t>Feige, J.; Airo, A.; Berger, D.; Br</w:t>
      </w:r>
      <w:r>
        <w:rPr>
          <w:rtl w:val="0"/>
        </w:rPr>
        <w:t>ü</w:t>
      </w:r>
      <w:r>
        <w:rPr>
          <w:rtl w:val="0"/>
          <w:lang w:val="en-US"/>
        </w:rPr>
        <w:t>ckner, D.; G</w:t>
      </w:r>
      <w:r>
        <w:rPr>
          <w:rtl w:val="0"/>
        </w:rPr>
        <w:t>ä</w:t>
      </w:r>
      <w:r>
        <w:rPr>
          <w:rtl w:val="0"/>
          <w:lang w:val="en-US"/>
        </w:rPr>
        <w:t xml:space="preserve">rtner, A.; Genge, M.; Leya, I.; Habibi Marekani, F.; Hecht, L.; Klingner, N.; Lachner, J.; Li, X.; Merchel, S.; Nissen, J.; Patzer, A.B.C.; Peterson, S.; Schropp, A.; Sager, C.; Suttle, M.D.; Trappitsch, R.; Weinhold, J. (2024). Transport of dust across the Solar System: Constraints on the spatial origin of individual micrometeorites from cosmic-ray exposure. </w:t>
      </w:r>
      <w:r>
        <w:rPr>
          <w:rFonts w:ascii="Cambria Italic" w:hAnsi="Cambria Italic"/>
          <w:rtl w:val="0"/>
          <w:lang w:val="pt-PT"/>
        </w:rPr>
        <w:t>Phil. Trans. R. Soc. A.</w:t>
      </w:r>
      <w:r>
        <w:rPr>
          <w:rtl w:val="0"/>
        </w:rPr>
        <w:t>, 382, (2273), 20230197. DOI: https://doi.org/10.1098/rsta.2023.0197.</w:t>
      </w:r>
    </w:p>
    <w:p>
      <w:pPr>
        <w:pStyle w:val="Text"/>
      </w:pPr>
      <w:r>
        <w:rPr>
          <w:rtl w:val="0"/>
          <w:lang w:val="pt-PT"/>
        </w:rPr>
        <w:t>Fernandes, D. R.; Santos, B. F.; P</w:t>
      </w:r>
      <w:r>
        <w:rPr>
          <w:rtl w:val="0"/>
        </w:rPr>
        <w:t>á</w:t>
      </w:r>
      <w:r>
        <w:rPr>
          <w:rtl w:val="0"/>
          <w:lang w:val="en-US"/>
        </w:rPr>
        <w:t xml:space="preserve">dua, D. G.; Araujo, R. O. (2024). Refining the Taxonomic Catalog of the Brazilian Fauna: some species of Darwin wasps (Hymenoptera: Ichneumonidae) erroneously reported for Brazil. </w:t>
      </w:r>
      <w:r>
        <w:rPr>
          <w:rFonts w:ascii="Cambria Italic" w:hAnsi="Cambria Italic"/>
          <w:rtl w:val="0"/>
        </w:rPr>
        <w:t>Zoologia (Curitiba)</w:t>
      </w:r>
      <w:r>
        <w:rPr>
          <w:rtl w:val="0"/>
          <w:lang w:val="en-US"/>
        </w:rPr>
        <w:t>, 41. DOI: https://doi.org/10.1590/s1984-4689.v41.e23104.</w:t>
      </w:r>
    </w:p>
    <w:p>
      <w:pPr>
        <w:pStyle w:val="Text"/>
      </w:pPr>
      <w:r>
        <w:rPr>
          <w:rFonts w:ascii="Cambria Bold" w:hAnsi="Cambria Bold"/>
          <w:rtl w:val="0"/>
          <w:lang w:val="es-ES_tradnl"/>
        </w:rPr>
        <w:t>Fernandez, A. A.</w:t>
      </w:r>
      <w:r>
        <w:rPr>
          <w:rtl w:val="0"/>
          <w:lang w:val="it-IT"/>
        </w:rPr>
        <w:t xml:space="preserve">; Serve, N.; Fabian, S.; </w:t>
      </w:r>
      <w:r>
        <w:rPr>
          <w:rFonts w:ascii="Cambria Bold" w:hAnsi="Cambria Bold"/>
          <w:rtl w:val="0"/>
        </w:rPr>
        <w:t>Kn</w:t>
      </w:r>
      <w:r>
        <w:rPr>
          <w:rFonts w:ascii="Cambria Bold" w:hAnsi="Cambria Bold" w:hint="default"/>
          <w:rtl w:val="0"/>
          <w:lang w:val="sv-SE"/>
        </w:rPr>
        <w:t>ö</w:t>
      </w:r>
      <w:r>
        <w:rPr>
          <w:rFonts w:ascii="Cambria Bold" w:hAnsi="Cambria Bold"/>
          <w:rtl w:val="0"/>
          <w:lang w:val="de-DE"/>
        </w:rPr>
        <w:t>rnschild, M.</w:t>
      </w:r>
      <w:r>
        <w:rPr>
          <w:rtl w:val="0"/>
          <w:lang w:val="en-US"/>
        </w:rPr>
        <w:t xml:space="preserve"> (2024). Maternal behavior influences vocal practice and learning processes in the greater sac-winged bat. </w:t>
      </w:r>
      <w:r>
        <w:rPr>
          <w:rFonts w:ascii="Cambria Italic" w:hAnsi="Cambria Italic"/>
          <w:rtl w:val="0"/>
          <w:lang w:val="en-US"/>
        </w:rPr>
        <w:t>eLife</w:t>
      </w:r>
      <w:r>
        <w:rPr>
          <w:rtl w:val="0"/>
          <w:lang w:val="en-US"/>
        </w:rPr>
        <w:t>, 13. DOI: https://doi.org/10.7554/elife.99474.1.</w:t>
      </w:r>
    </w:p>
    <w:p>
      <w:pPr>
        <w:pStyle w:val="Text"/>
      </w:pPr>
      <w:r>
        <w:rPr>
          <w:rFonts w:ascii="Cambria Bold" w:hAnsi="Cambria Bold"/>
          <w:rtl w:val="0"/>
          <w:lang w:val="es-ES_tradnl"/>
        </w:rPr>
        <w:t>Fernandez, A. A.</w:t>
      </w:r>
      <w:r>
        <w:rPr>
          <w:rtl w:val="0"/>
        </w:rPr>
        <w:t xml:space="preserve">; </w:t>
      </w:r>
      <w:r>
        <w:rPr>
          <w:rFonts w:ascii="Cambria Bold" w:hAnsi="Cambria Bold"/>
          <w:rtl w:val="0"/>
          <w:lang w:val="nl-NL"/>
        </w:rPr>
        <w:t>Tietge, M.</w:t>
      </w:r>
      <w:r>
        <w:rPr>
          <w:rtl w:val="0"/>
        </w:rPr>
        <w:t xml:space="preserve">; </w:t>
      </w:r>
      <w:r>
        <w:rPr>
          <w:rFonts w:ascii="Cambria Bold" w:hAnsi="Cambria Bold"/>
          <w:rtl w:val="0"/>
          <w:lang w:val="da-DK"/>
        </w:rPr>
        <w:t>Ripperger, S.</w:t>
      </w:r>
      <w:r>
        <w:rPr>
          <w:rtl w:val="0"/>
          <w:lang w:val="en-US"/>
        </w:rPr>
        <w:t xml:space="preserve"> (2024). Observations of a greater sac-winged bat pup (Saccopteryx bilineata) with a chromatic disorder. </w:t>
      </w:r>
      <w:r>
        <w:rPr>
          <w:rFonts w:ascii="Cambria Italic" w:hAnsi="Cambria Italic"/>
          <w:rtl w:val="0"/>
          <w:lang w:val="it-IT"/>
        </w:rPr>
        <w:t>Mammalia</w:t>
      </w:r>
      <w:r>
        <w:rPr>
          <w:rtl w:val="0"/>
          <w:lang w:val="en-US"/>
        </w:rPr>
        <w:t>, 88, (4), 332-336. DOI: https://doi.org/10.1515/mammalia-2023-0170.</w:t>
      </w:r>
    </w:p>
    <w:p>
      <w:pPr>
        <w:pStyle w:val="Text"/>
      </w:pPr>
      <w:r>
        <w:rPr>
          <w:rFonts w:ascii="Cambria Bold" w:hAnsi="Cambria Bold"/>
          <w:rtl w:val="0"/>
          <w:lang w:val="da-DK"/>
        </w:rPr>
        <w:t>Ferner, K.</w:t>
      </w:r>
      <w:r>
        <w:rPr>
          <w:rtl w:val="0"/>
          <w:lang w:val="en-US"/>
        </w:rPr>
        <w:t xml:space="preserve"> (2024). Development of the pulmonary vasculature in the gray short</w:t>
      </w:r>
      <w:r>
        <w:rPr>
          <w:rtl w:val="0"/>
        </w:rPr>
        <w:t>‐</w:t>
      </w:r>
      <w:r>
        <w:rPr>
          <w:rtl w:val="0"/>
          <w:lang w:val="en-US"/>
        </w:rPr>
        <w:t>tailed opossum (&lt;i&gt;Monodelphis domestica&lt;/i&gt;)</w:t>
      </w:r>
      <w:r>
        <w:rPr>
          <w:rtl w:val="0"/>
          <w:lang w:val="en-US"/>
        </w:rPr>
        <w:t>—</w:t>
      </w:r>
      <w:r>
        <w:rPr>
          <w:rtl w:val="0"/>
          <w:lang w:val="en-US"/>
        </w:rPr>
        <w:t xml:space="preserve">&lt;scp&gt;3D&lt;/scp&gt; reconstruction by microcomputed tomography. </w:t>
      </w:r>
      <w:r>
        <w:rPr>
          <w:rFonts w:ascii="Cambria Italic" w:hAnsi="Cambria Italic"/>
          <w:rtl w:val="0"/>
          <w:lang w:val="it-IT"/>
        </w:rPr>
        <w:t>The Anatomical Record</w:t>
      </w:r>
      <w:r>
        <w:rPr>
          <w:rtl w:val="0"/>
          <w:lang w:val="en-US"/>
        </w:rPr>
        <w:t>. DOI: https://doi.org/10.1002/ar.25542.</w:t>
      </w:r>
    </w:p>
    <w:p>
      <w:pPr>
        <w:pStyle w:val="Text"/>
      </w:pPr>
      <w:r>
        <w:rPr>
          <w:rFonts w:ascii="Cambria Bold" w:hAnsi="Cambria Bold"/>
          <w:rtl w:val="0"/>
          <w:lang w:val="da-DK"/>
        </w:rPr>
        <w:t>Ferner, K.</w:t>
      </w:r>
      <w:r>
        <w:rPr>
          <w:rtl w:val="0"/>
          <w:lang w:val="en-US"/>
        </w:rPr>
        <w:t xml:space="preserve"> (2024). Development of the terminal air spaces in the gray short-tailed opossum (Monodelphis domestica)</w:t>
      </w:r>
      <w:r>
        <w:rPr>
          <w:rtl w:val="0"/>
        </w:rPr>
        <w:t xml:space="preserve">– </w:t>
      </w:r>
      <w:r>
        <w:rPr>
          <w:rtl w:val="0"/>
          <w:lang w:val="en-US"/>
        </w:rPr>
        <w:t xml:space="preserve">3D reconstruction by microcomputed tomography. </w:t>
      </w:r>
      <w:r>
        <w:rPr>
          <w:rFonts w:ascii="Cambria Italic" w:hAnsi="Cambria Italic"/>
          <w:rtl w:val="0"/>
          <w:lang w:val="de-DE"/>
        </w:rPr>
        <w:t>PLoS ONE</w:t>
      </w:r>
      <w:r>
        <w:rPr>
          <w:rtl w:val="0"/>
          <w:lang w:val="en-US"/>
        </w:rPr>
        <w:t>, 19, (2), e0292482. DOI: https://doi.org/10.1371/journal.pone.0292482.</w:t>
      </w:r>
    </w:p>
    <w:p>
      <w:pPr>
        <w:pStyle w:val="Text"/>
      </w:pPr>
      <w:r>
        <w:rPr>
          <w:rtl w:val="0"/>
          <w:lang w:val="de-DE"/>
        </w:rPr>
        <w:t>Fischer-G</w:t>
      </w:r>
      <w:r>
        <w:rPr>
          <w:rtl w:val="0"/>
          <w:lang w:val="sv-SE"/>
        </w:rPr>
        <w:t>ö</w:t>
      </w:r>
      <w:r>
        <w:rPr>
          <w:rtl w:val="0"/>
          <w:lang w:val="it-IT"/>
        </w:rPr>
        <w:t xml:space="preserve">dde, M.; Tusch, J.; Goderis, S.; Bragagni, A.; </w:t>
      </w:r>
      <w:r>
        <w:rPr>
          <w:rFonts w:ascii="Cambria Bold" w:hAnsi="Cambria Bold"/>
          <w:rtl w:val="0"/>
          <w:lang w:val="de-DE"/>
        </w:rPr>
        <w:t>Mohr-Westheide, T.</w:t>
      </w:r>
      <w:r>
        <w:rPr>
          <w:rtl w:val="0"/>
          <w:lang w:val="de-DE"/>
        </w:rPr>
        <w:t>; Messling, N.; Elfers, B.; Schmitz, B.; Reimold, W. U.; Maier, W. D.; Claeys, P.; Koeberl, C.; Tissot, F. L. H.; Bizzarro, M.; M</w:t>
      </w:r>
      <w:r>
        <w:rPr>
          <w:rtl w:val="0"/>
        </w:rPr>
        <w:t>ü</w:t>
      </w:r>
      <w:r>
        <w:rPr>
          <w:rtl w:val="0"/>
          <w:lang w:val="en-US"/>
        </w:rPr>
        <w:t xml:space="preserve">nker, C. (2024). Ruthenium isotopes show the Chicxulub impactor was a carbonaceous-type asteroid. </w:t>
      </w:r>
      <w:r>
        <w:rPr>
          <w:rFonts w:ascii="Cambria Italic" w:hAnsi="Cambria Italic"/>
          <w:rtl w:val="0"/>
          <w:lang w:val="en-US"/>
        </w:rPr>
        <w:t>Science</w:t>
      </w:r>
      <w:r>
        <w:rPr>
          <w:rtl w:val="0"/>
          <w:lang w:val="en-US"/>
        </w:rPr>
        <w:t>, 385, (6710), 752-756. DOI: https://doi.org/10.1126/science.adk4868.</w:t>
      </w:r>
    </w:p>
    <w:p>
      <w:pPr>
        <w:pStyle w:val="Text"/>
      </w:pPr>
      <w:r>
        <w:rPr>
          <w:rtl w:val="0"/>
          <w:lang w:val="de-DE"/>
        </w:rPr>
        <w:t xml:space="preserve">Freisem, L. S.; </w:t>
      </w:r>
      <w:r>
        <w:rPr>
          <w:rFonts w:ascii="Cambria Bold" w:hAnsi="Cambria Bold"/>
          <w:rtl w:val="0"/>
        </w:rPr>
        <w:t>M</w:t>
      </w:r>
      <w:r>
        <w:rPr>
          <w:rFonts w:ascii="Cambria Bold" w:hAnsi="Cambria Bold" w:hint="default"/>
          <w:rtl w:val="0"/>
        </w:rPr>
        <w:t>ü</w:t>
      </w:r>
      <w:r>
        <w:rPr>
          <w:rFonts w:ascii="Cambria Bold" w:hAnsi="Cambria Bold"/>
          <w:rtl w:val="0"/>
          <w:lang w:val="da-DK"/>
        </w:rPr>
        <w:t>ller, J.</w:t>
      </w:r>
      <w:r>
        <w:rPr>
          <w:rtl w:val="0"/>
          <w:lang w:val="en-US"/>
        </w:rPr>
        <w:t xml:space="preserve">; Sues, H.; Sobral, G. (2024). A new sphenodontian (Diapsida: Lepidosauria) from the Upper Triassic (Norian) of Germany and its implications for the mode of sphenodontian evolution. </w:t>
      </w:r>
      <w:r>
        <w:rPr>
          <w:rFonts w:ascii="Cambria Italic" w:hAnsi="Cambria Italic"/>
          <w:rtl w:val="0"/>
          <w:lang w:val="en-US"/>
        </w:rPr>
        <w:t>BMC Evolutionary Biology</w:t>
      </w:r>
      <w:r>
        <w:rPr>
          <w:rtl w:val="0"/>
          <w:lang w:val="en-US"/>
        </w:rPr>
        <w:t>, 24, (1). DOI: https://doi.org/10.1186/s12862-024-02218-1.</w:t>
      </w:r>
    </w:p>
    <w:p>
      <w:pPr>
        <w:pStyle w:val="Text"/>
      </w:pPr>
      <w:r>
        <w:rPr>
          <w:rFonts w:ascii="Cambria Bold" w:hAnsi="Cambria Bold"/>
          <w:rtl w:val="0"/>
          <w:lang w:val="en-US"/>
        </w:rPr>
        <w:t>Freyhof, J.</w:t>
      </w:r>
      <w:r>
        <w:rPr>
          <w:rtl w:val="0"/>
          <w:lang w:val="en-US"/>
        </w:rPr>
        <w:t xml:space="preserve">; Jouladeh-Roudbar, A. (2024). Turcinoemacheilus inexpectatus, a new nemacheilid loach from the Tigris drainage (Teleostei: Nemacheilidae).. </w:t>
      </w:r>
      <w:r>
        <w:rPr>
          <w:rFonts w:ascii="Cambria Italic" w:hAnsi="Cambria Italic"/>
          <w:rtl w:val="0"/>
          <w:lang w:val="pt-PT"/>
        </w:rPr>
        <w:t>Zootaxa</w:t>
      </w:r>
      <w:r>
        <w:rPr>
          <w:rtl w:val="0"/>
          <w:lang w:val="en-US"/>
        </w:rPr>
        <w:t>, 5399, (2), 172-180. DOI: https://doi.org/10.11646/zootaxa.5399.2.6.</w:t>
      </w:r>
    </w:p>
    <w:p>
      <w:pPr>
        <w:pStyle w:val="Text"/>
      </w:pPr>
      <w:r>
        <w:rPr>
          <w:rFonts w:ascii="Cambria Bold" w:hAnsi="Cambria Bold"/>
          <w:rtl w:val="0"/>
          <w:lang w:val="en-US"/>
        </w:rPr>
        <w:t>Freyhof, J.</w:t>
      </w:r>
      <w:r>
        <w:rPr>
          <w:rtl w:val="0"/>
          <w:lang w:val="en-US"/>
        </w:rPr>
        <w:t xml:space="preserve">; Yourtuolu, B. (2024). Luciobarbus lydianus and L. kottelati, two synonyms of L. graecus (Teleostei: Cyprinidae).. </w:t>
      </w:r>
      <w:r>
        <w:rPr>
          <w:rFonts w:ascii="Cambria Italic" w:hAnsi="Cambria Italic"/>
          <w:rtl w:val="0"/>
          <w:lang w:val="pt-PT"/>
        </w:rPr>
        <w:t>Zootaxa</w:t>
      </w:r>
      <w:r>
        <w:rPr>
          <w:rtl w:val="0"/>
          <w:lang w:val="en-US"/>
        </w:rPr>
        <w:t>, 5415, (3), 466-476. DOI: https://doi.org/10.11646/zootaxa.5415.3.6.</w:t>
      </w:r>
    </w:p>
    <w:p>
      <w:pPr>
        <w:pStyle w:val="Text"/>
      </w:pPr>
      <w:r>
        <w:rPr>
          <w:rtl w:val="0"/>
          <w:lang w:val="en-US"/>
        </w:rPr>
        <w:t xml:space="preserve">Friedrichs-Manthey, M.; Bowler, D. E.; </w:t>
      </w:r>
      <w:r>
        <w:rPr>
          <w:rFonts w:ascii="Cambria Bold" w:hAnsi="Cambria Bold"/>
          <w:rtl w:val="0"/>
          <w:lang w:val="en-US"/>
        </w:rPr>
        <w:t>Freyhof, J.</w:t>
      </w:r>
      <w:r>
        <w:rPr>
          <w:rtl w:val="0"/>
          <w:lang w:val="en-US"/>
        </w:rPr>
        <w:t xml:space="preserve"> (2024). Freshwater fish in mid and northern German rivers </w:t>
      </w:r>
      <w:r>
        <w:rPr>
          <w:rtl w:val="0"/>
        </w:rPr>
        <w:t xml:space="preserve">– </w:t>
      </w:r>
      <w:r>
        <w:rPr>
          <w:rtl w:val="0"/>
          <w:lang w:val="en-US"/>
        </w:rPr>
        <w:t xml:space="preserve">Long-term trends and associated species traits. </w:t>
      </w:r>
      <w:r>
        <w:rPr>
          <w:rFonts w:ascii="Cambria Italic" w:hAnsi="Cambria Italic"/>
          <w:rtl w:val="0"/>
          <w:lang w:val="en-US"/>
        </w:rPr>
        <w:t>Science of The Total Environment</w:t>
      </w:r>
      <w:r>
        <w:rPr>
          <w:rtl w:val="0"/>
          <w:lang w:val="it-IT"/>
        </w:rPr>
        <w:t>, 957, 177759-177759. DOI: https://doi.org/10.1016/j.scitotenv.2024.177759.</w:t>
      </w:r>
    </w:p>
    <w:p>
      <w:pPr>
        <w:pStyle w:val="Text"/>
      </w:pPr>
      <w:r>
        <w:rPr>
          <w:rFonts w:ascii="Cambria Bold" w:hAnsi="Cambria Bold"/>
          <w:rtl w:val="0"/>
          <w:lang w:val="de-DE"/>
        </w:rPr>
        <w:t>Frisch, J.</w:t>
      </w:r>
      <w:r>
        <w:rPr>
          <w:rtl w:val="0"/>
          <w:lang w:val="en-US"/>
        </w:rPr>
        <w:t>; Turner, C. R.; Aristophanous, M. (2024). Scopaeus saotomensis spec. nov., a flightless rove beetle from the Island of S</w:t>
      </w:r>
      <w:r>
        <w:rPr>
          <w:rtl w:val="0"/>
          <w:lang w:val="pt-PT"/>
        </w:rPr>
        <w:t>ã</w:t>
      </w:r>
      <w:r>
        <w:rPr>
          <w:rtl w:val="0"/>
          <w:lang w:val="it-IT"/>
        </w:rPr>
        <w:t>o Tom</w:t>
      </w:r>
      <w:r>
        <w:rPr>
          <w:rtl w:val="0"/>
          <w:lang w:val="fr-FR"/>
        </w:rPr>
        <w:t xml:space="preserve">é </w:t>
      </w:r>
      <w:r>
        <w:rPr>
          <w:rtl w:val="0"/>
          <w:lang w:val="en-US"/>
        </w:rPr>
        <w:t xml:space="preserve">(Coleoptera: Staphylinidae: Paederinae: Lathrobiini) </w:t>
      </w:r>
      <w:r>
        <w:rPr>
          <w:rtl w:val="0"/>
        </w:rPr>
        <w:t xml:space="preserve">– </w:t>
      </w:r>
      <w:r>
        <w:rPr>
          <w:rtl w:val="0"/>
          <w:lang w:val="en-US"/>
        </w:rPr>
        <w:t xml:space="preserve">Isolation and adaptation in a dark, humid, tropical forest environment. </w:t>
      </w:r>
      <w:r>
        <w:rPr>
          <w:rFonts w:ascii="Cambria Italic" w:hAnsi="Cambria Italic"/>
          <w:rtl w:val="0"/>
        </w:rPr>
        <w:t>Soil Organisms 96(2): 69-78</w:t>
      </w:r>
      <w:r>
        <w:rPr>
          <w:rtl w:val="0"/>
          <w:lang w:val="en-US"/>
        </w:rPr>
        <w:t>, 96, (2), 69-78. DOI: https://doi.org/10.25674/417.</w:t>
      </w:r>
    </w:p>
    <w:p>
      <w:pPr>
        <w:pStyle w:val="Text"/>
      </w:pPr>
      <w:r>
        <w:rPr>
          <w:rtl w:val="0"/>
        </w:rPr>
        <w:t>Gajski, D.; Mifkov</w:t>
      </w:r>
      <w:r>
        <w:rPr>
          <w:rtl w:val="0"/>
        </w:rPr>
        <w:t>á</w:t>
      </w:r>
      <w:r>
        <w:rPr>
          <w:rtl w:val="0"/>
        </w:rPr>
        <w:t>, T.; Ko</w:t>
      </w:r>
      <w:r>
        <w:rPr>
          <w:rtl w:val="0"/>
        </w:rPr>
        <w:t>š</w:t>
      </w:r>
      <w:r>
        <w:rPr>
          <w:rtl w:val="0"/>
        </w:rPr>
        <w:t>uli</w:t>
      </w:r>
      <w:r>
        <w:rPr>
          <w:rtl w:val="0"/>
        </w:rPr>
        <w:t>č</w:t>
      </w:r>
      <w:r>
        <w:rPr>
          <w:rtl w:val="0"/>
          <w:lang w:val="de-DE"/>
        </w:rPr>
        <w:t>, O.; Mich</w:t>
      </w:r>
      <w:r>
        <w:rPr>
          <w:rtl w:val="0"/>
        </w:rPr>
        <w:t>á</w:t>
      </w:r>
      <w:r>
        <w:rPr>
          <w:rtl w:val="0"/>
        </w:rPr>
        <w:t xml:space="preserve">lek, O.; </w:t>
      </w:r>
      <w:r>
        <w:rPr>
          <w:rFonts w:ascii="Cambria Bold" w:hAnsi="Cambria Bold"/>
          <w:rtl w:val="0"/>
          <w:lang w:val="de-DE"/>
        </w:rPr>
        <w:t xml:space="preserve">Serbina, L. </w:t>
      </w:r>
      <w:r>
        <w:rPr>
          <w:rFonts w:ascii="Cambria Bold" w:hAnsi="Cambria Bold" w:hint="default"/>
          <w:rtl w:val="0"/>
        </w:rPr>
        <w:t>Š</w:t>
      </w:r>
      <w:r>
        <w:rPr>
          <w:rFonts w:ascii="Cambria Bold" w:hAnsi="Cambria Bold"/>
          <w:rtl w:val="0"/>
        </w:rPr>
        <w:t>.</w:t>
      </w:r>
      <w:r>
        <w:rPr>
          <w:rtl w:val="0"/>
        </w:rPr>
        <w:t>; Michalko, R.; Pek</w:t>
      </w:r>
      <w:r>
        <w:rPr>
          <w:rtl w:val="0"/>
        </w:rPr>
        <w:t>á</w:t>
      </w:r>
      <w:r>
        <w:rPr>
          <w:rtl w:val="0"/>
          <w:lang w:val="en-US"/>
        </w:rPr>
        <w:t xml:space="preserve">r, S. (2024). Brace yourselves, winter is coming: the winter activity, natural diet, and prey preference of winter-active spiders on pear trees. </w:t>
      </w:r>
      <w:r>
        <w:rPr>
          <w:rFonts w:ascii="Cambria Italic" w:hAnsi="Cambria Italic"/>
          <w:rtl w:val="0"/>
          <w:lang w:val="en-US"/>
        </w:rPr>
        <w:t>Journal of Pest Science</w:t>
      </w:r>
      <w:r>
        <w:rPr>
          <w:rtl w:val="0"/>
          <w:lang w:val="en-US"/>
        </w:rPr>
        <w:t>, 97, 113-126. DOI: https://doi.org/10.1007/s10340-023-01609-5.</w:t>
      </w:r>
    </w:p>
    <w:p>
      <w:pPr>
        <w:pStyle w:val="Text"/>
      </w:pPr>
      <w:r>
        <w:rPr>
          <w:rtl w:val="0"/>
          <w:lang w:val="it-IT"/>
        </w:rPr>
        <w:t>Garcia</w:t>
      </w:r>
      <w:r>
        <w:rPr>
          <w:rtl w:val="0"/>
        </w:rPr>
        <w:t>‐</w:t>
      </w:r>
      <w:r>
        <w:rPr>
          <w:rtl w:val="0"/>
          <w:lang w:val="it-IT"/>
        </w:rPr>
        <w:t>Erill, G.; Wang, X.; Rasmussen, M. S.; Quinn, L.; Khan, A.; Bertola, L. D.; Santander, C. G.; Balboa, R. F.; Ogutu, J. O.; Pe</w:t>
      </w:r>
      <w:r>
        <w:rPr>
          <w:rtl w:val="0"/>
        </w:rPr>
        <w:t>č</w:t>
      </w:r>
      <w:r>
        <w:rPr>
          <w:rtl w:val="0"/>
        </w:rPr>
        <w:t>nerov</w:t>
      </w:r>
      <w:r>
        <w:rPr>
          <w:rtl w:val="0"/>
        </w:rPr>
        <w:t>á</w:t>
      </w:r>
      <w:r>
        <w:rPr>
          <w:rtl w:val="0"/>
        </w:rPr>
        <w:t>, P.; Hangh</w:t>
      </w:r>
      <w:r>
        <w:rPr>
          <w:rtl w:val="0"/>
          <w:lang w:val="da-DK"/>
        </w:rPr>
        <w:t>ø</w:t>
      </w:r>
      <w:r>
        <w:rPr>
          <w:rtl w:val="0"/>
        </w:rPr>
        <w:t xml:space="preserve">j, K.; Kuja, J.; Nursyifa, C.; Masembe, C.; Muwanika, V.; </w:t>
      </w:r>
      <w:r>
        <w:rPr>
          <w:rFonts w:ascii="Cambria Bold" w:hAnsi="Cambria Bold"/>
          <w:rtl w:val="0"/>
        </w:rPr>
        <w:t>Bibi, F.</w:t>
      </w:r>
      <w:r>
        <w:rPr>
          <w:rtl w:val="0"/>
          <w:lang w:val="en-US"/>
        </w:rPr>
        <w:t xml:space="preserve">; Moltke, I.; Siegismund, H. R.; Albrechtsen, A.; Heller, R. (2024). Extensive Population Structure Highlights an Apparent Paradox of Stasis in the Impala (Aepyceros melampus). </w:t>
      </w:r>
      <w:r>
        <w:rPr>
          <w:rFonts w:ascii="Cambria Italic" w:hAnsi="Cambria Italic"/>
          <w:rtl w:val="0"/>
          <w:lang w:val="en-US"/>
        </w:rPr>
        <w:t>Molecular Ecology</w:t>
      </w:r>
      <w:r>
        <w:rPr>
          <w:rtl w:val="0"/>
          <w:lang w:val="en-US"/>
        </w:rPr>
        <w:t>, 33, (22). DOI: https://doi.org/10.1111/mec.17539.</w:t>
      </w:r>
    </w:p>
    <w:p>
      <w:pPr>
        <w:pStyle w:val="Text"/>
      </w:pPr>
      <w:r>
        <w:rPr>
          <w:rtl w:val="0"/>
          <w:lang w:val="it-IT"/>
        </w:rPr>
        <w:t xml:space="preserve">Gattacceca, J.; McCubbin, F. M.; Grossman, J. N.; Schrader, D. L.; Cartier, C.; Consolmagno, G.; Goodrich, C.; </w:t>
      </w:r>
      <w:r>
        <w:rPr>
          <w:rFonts w:ascii="Cambria Bold" w:hAnsi="Cambria Bold"/>
          <w:rtl w:val="0"/>
          <w:lang w:val="en-US"/>
        </w:rPr>
        <w:t>Greshake, A.</w:t>
      </w:r>
      <w:r>
        <w:rPr>
          <w:rtl w:val="0"/>
          <w:lang w:val="en-US"/>
        </w:rPr>
        <w:t xml:space="preserve">; Gross, J.; Joy, K. H.; Miao, B.; Zhang, B. (2024). The Meteoritical Bulletin, no. 112. </w:t>
      </w:r>
      <w:r>
        <w:rPr>
          <w:rFonts w:ascii="Cambria Italic" w:hAnsi="Cambria Italic"/>
          <w:rtl w:val="0"/>
          <w:lang w:val="en-US"/>
        </w:rPr>
        <w:t>Meteoritics &amp; Planetary Science</w:t>
      </w:r>
      <w:r>
        <w:rPr>
          <w:rtl w:val="0"/>
          <w:lang w:val="en-US"/>
        </w:rPr>
        <w:t>, 59, (7), 1820-1823. DOI: https://doi.org/10.1111/maps.14181.</w:t>
      </w:r>
    </w:p>
    <w:p>
      <w:pPr>
        <w:pStyle w:val="Text"/>
      </w:pPr>
      <w:r>
        <w:rPr>
          <w:rtl w:val="0"/>
          <w:lang w:val="en-US"/>
        </w:rPr>
        <w:t xml:space="preserve">Gautam, S.; McKenzie, S.; Katzke, J.; Garcia, F. H.; Yamamoto, S.; Economo, E. P. (2024). Evolution of odorant receptor repertoires across Hymenoptera is not linked to the evolution of eusociality. </w:t>
      </w:r>
      <w:r>
        <w:rPr>
          <w:rFonts w:ascii="Cambria Italic" w:hAnsi="Cambria Italic"/>
          <w:rtl w:val="0"/>
          <w:lang w:val="en-US"/>
        </w:rPr>
        <w:t>Proceedings of the Royal Society B</w:t>
      </w:r>
      <w:r>
        <w:rPr>
          <w:rtl w:val="0"/>
          <w:lang w:val="en-US"/>
        </w:rPr>
        <w:t>, 291, (2031). DOI: https://doi.org/10.1098/rspb.2024.1280.</w:t>
      </w:r>
    </w:p>
    <w:p>
      <w:pPr>
        <w:pStyle w:val="Text"/>
      </w:pPr>
      <w:r>
        <w:rPr>
          <w:rtl w:val="0"/>
        </w:rPr>
        <w:t xml:space="preserve">Gilasian, E.; </w:t>
      </w:r>
      <w:r>
        <w:rPr>
          <w:rFonts w:ascii="Cambria Bold" w:hAnsi="Cambria Bold"/>
          <w:rtl w:val="0"/>
        </w:rPr>
        <w:t>Ziegler, J.</w:t>
      </w:r>
      <w:r>
        <w:rPr>
          <w:rtl w:val="0"/>
          <w:lang w:val="en-US"/>
        </w:rPr>
        <w:t xml:space="preserve">; Jalilian, F.; Allahvaisi, S. (2024). A new species of the genus Minthodes Brauer &amp;amp; Bergenstamm (Diptera: Tachinidae) from Iran. </w:t>
      </w:r>
      <w:r>
        <w:rPr>
          <w:rFonts w:ascii="Cambria Italic" w:hAnsi="Cambria Italic"/>
          <w:rtl w:val="0"/>
          <w:lang w:val="en-US"/>
        </w:rPr>
        <w:t>Journal of Insect Biodiversity and Systematics</w:t>
      </w:r>
      <w:r>
        <w:rPr>
          <w:rtl w:val="0"/>
          <w:lang w:val="en-US"/>
        </w:rPr>
        <w:t>, 10, (2), 327-337. DOI: https://doi.org/10.61186/jibs.10.2.327.</w:t>
      </w:r>
    </w:p>
    <w:p>
      <w:pPr>
        <w:pStyle w:val="Text"/>
      </w:pPr>
      <w:r>
        <w:rPr>
          <w:rtl w:val="0"/>
        </w:rPr>
        <w:t xml:space="preserve">Gojznikar, J.; </w:t>
      </w:r>
      <w:r>
        <w:rPr>
          <w:rFonts w:ascii="Cambria Bold" w:hAnsi="Cambria Bold"/>
          <w:rtl w:val="0"/>
          <w:lang w:val="en-US"/>
        </w:rPr>
        <w:t>Mayer, F.</w:t>
      </w:r>
      <w:r>
        <w:rPr>
          <w:rtl w:val="0"/>
          <w:lang w:val="en-US"/>
        </w:rPr>
        <w:t xml:space="preserve"> (2024). Mitochondrial DNA reveals the impact of Pleistocene glaciations on a widespread palearctic bat species. </w:t>
      </w:r>
      <w:r>
        <w:rPr>
          <w:rFonts w:ascii="Cambria Italic" w:hAnsi="Cambria Italic"/>
          <w:rtl w:val="0"/>
        </w:rPr>
        <w:t>Mammalian Biology</w:t>
      </w:r>
      <w:r>
        <w:rPr>
          <w:rtl w:val="0"/>
          <w:lang w:val="en-US"/>
        </w:rPr>
        <w:t>. DOI: https://doi.org/10.1007/s42991-024-00449-9.</w:t>
      </w:r>
    </w:p>
    <w:p>
      <w:pPr>
        <w:pStyle w:val="Text"/>
      </w:pPr>
      <w:r>
        <w:rPr>
          <w:rtl w:val="0"/>
          <w:lang w:val="de-DE"/>
        </w:rPr>
        <w:t xml:space="preserve">Gottscho, A. D.; </w:t>
      </w:r>
      <w:r>
        <w:rPr>
          <w:rFonts w:ascii="Cambria Bold" w:hAnsi="Cambria Bold"/>
          <w:rtl w:val="0"/>
        </w:rPr>
        <w:t>Mulcahy, D. G.</w:t>
      </w:r>
      <w:r>
        <w:rPr>
          <w:rtl w:val="0"/>
          <w:lang w:val="en-US"/>
        </w:rPr>
        <w:t>; Leach</w:t>
      </w:r>
      <w:r>
        <w:rPr>
          <w:rtl w:val="0"/>
          <w:lang w:val="fr-FR"/>
        </w:rPr>
        <w:t>é</w:t>
      </w:r>
      <w:r>
        <w:rPr>
          <w:rtl w:val="0"/>
          <w:lang w:val="en-US"/>
        </w:rPr>
        <w:t xml:space="preserve">, A. D.; De Queiroz, K.; Lovich, R. E. (2024). Population genomics of flat-tailed horned lizards (Phrynosoma mcallii) informs conservation and management across a fragmented Colorado Desert landscape.. </w:t>
      </w:r>
      <w:r>
        <w:rPr>
          <w:rFonts w:ascii="Cambria Italic" w:hAnsi="Cambria Italic"/>
          <w:rtl w:val="0"/>
          <w:lang w:val="en-US"/>
        </w:rPr>
        <w:t>Molecular Ecology</w:t>
      </w:r>
      <w:r>
        <w:rPr>
          <w:rtl w:val="0"/>
          <w:lang w:val="en-US"/>
        </w:rPr>
        <w:t>, 33, (7). DOI: https://doi.org/10.1111/mec.17308.</w:t>
      </w:r>
    </w:p>
    <w:p>
      <w:pPr>
        <w:pStyle w:val="Text"/>
      </w:pPr>
      <w:r>
        <w:rPr>
          <w:rFonts w:ascii="Cambria Bold" w:hAnsi="Cambria Bold"/>
          <w:rtl w:val="0"/>
          <w:lang w:val="de-DE"/>
        </w:rPr>
        <w:t>Griesbaum, F.</w:t>
      </w:r>
      <w:r>
        <w:rPr>
          <w:rtl w:val="0"/>
          <w:lang w:val="en-US"/>
        </w:rPr>
        <w:t xml:space="preserve">; Pacher, K. (2024). Striped individuals of the grass snake, Natrix natrix (Linnaeus, 1758) in anthropogenic habitats of Berlin, Germany, might indicate human introduction. </w:t>
      </w:r>
      <w:r>
        <w:rPr>
          <w:rFonts w:ascii="Cambria Italic" w:hAnsi="Cambria Italic"/>
          <w:rtl w:val="0"/>
          <w:lang w:val="en-US"/>
        </w:rPr>
        <w:t>North-Western Journal of Zoology</w:t>
      </w:r>
      <w:r>
        <w:rPr>
          <w:rtl w:val="0"/>
          <w:lang w:val="pt-PT"/>
        </w:rPr>
        <w:t>, 20, (1), 90-93. DOI: https://doi.org/10.5281/zenodo.11654911.</w:t>
      </w:r>
    </w:p>
    <w:p>
      <w:pPr>
        <w:pStyle w:val="Text"/>
      </w:pPr>
      <w:r>
        <w:rPr>
          <w:rtl w:val="0"/>
        </w:rPr>
        <w:t>G</w:t>
      </w:r>
      <w:r>
        <w:rPr>
          <w:rtl w:val="0"/>
          <w:lang w:val="sv-SE"/>
        </w:rPr>
        <w:t>ö</w:t>
      </w:r>
      <w:r>
        <w:rPr>
          <w:rtl w:val="0"/>
          <w:lang w:val="de-DE"/>
        </w:rPr>
        <w:t xml:space="preserve">tze, S.; </w:t>
      </w:r>
      <w:r>
        <w:rPr>
          <w:rFonts w:ascii="Cambria Bold" w:hAnsi="Cambria Bold"/>
          <w:rtl w:val="0"/>
          <w:lang w:val="it-IT"/>
        </w:rPr>
        <w:t>Reddin, C. J.</w:t>
      </w:r>
      <w:r>
        <w:rPr>
          <w:rtl w:val="0"/>
          <w:lang w:val="de-DE"/>
        </w:rPr>
        <w:t>; Ketelsen, I.; Busack, M.; Lannig, G.; Bock, C.; P</w:t>
      </w:r>
      <w:r>
        <w:rPr>
          <w:rtl w:val="0"/>
          <w:lang w:val="sv-SE"/>
        </w:rPr>
        <w:t>ö</w:t>
      </w:r>
      <w:r>
        <w:rPr>
          <w:rtl w:val="0"/>
          <w:lang w:val="en-US"/>
        </w:rPr>
        <w:t xml:space="preserve">rtner, H. (2024). Cardiac performance mirrors the passive thermal tolerance range in the oyster, Ostrea edulis. </w:t>
      </w:r>
      <w:r>
        <w:rPr>
          <w:rFonts w:ascii="Cambria Italic" w:hAnsi="Cambria Italic"/>
          <w:rtl w:val="0"/>
          <w:lang w:val="en-US"/>
        </w:rPr>
        <w:t>Journal of Experimental Biology</w:t>
      </w:r>
      <w:r>
        <w:rPr>
          <w:rtl w:val="0"/>
          <w:lang w:val="en-US"/>
        </w:rPr>
        <w:t>, 228, (2). DOI: https://doi.org/10.1242/jeb.249750.</w:t>
      </w:r>
    </w:p>
    <w:p>
      <w:pPr>
        <w:pStyle w:val="Text"/>
      </w:pPr>
      <w:r>
        <w:rPr>
          <w:rFonts w:ascii="Cambria Bold" w:hAnsi="Cambria Bold"/>
          <w:rtl w:val="0"/>
        </w:rPr>
        <w:t>G</w:t>
      </w:r>
      <w:r>
        <w:rPr>
          <w:rFonts w:ascii="Cambria Bold" w:hAnsi="Cambria Bold" w:hint="default"/>
          <w:rtl w:val="0"/>
        </w:rPr>
        <w:t>ü</w:t>
      </w:r>
      <w:r>
        <w:rPr>
          <w:rFonts w:ascii="Cambria Bold" w:hAnsi="Cambria Bold"/>
          <w:rtl w:val="0"/>
          <w:lang w:val="en-US"/>
        </w:rPr>
        <w:t>nther, R.</w:t>
      </w:r>
      <w:r>
        <w:rPr>
          <w:rtl w:val="0"/>
          <w:lang w:val="en-US"/>
        </w:rPr>
        <w:t xml:space="preserve">; Richards, S. (2024). Two new Choerophryne species from western Papua New Guinea (Amphibia: Anura: Microhylidae). </w:t>
      </w:r>
      <w:r>
        <w:rPr>
          <w:rFonts w:ascii="Cambria Italic" w:hAnsi="Cambria Italic"/>
          <w:rtl w:val="0"/>
        </w:rPr>
        <w:t>Salamandra</w:t>
      </w:r>
      <w:r>
        <w:rPr>
          <w:rtl w:val="0"/>
        </w:rPr>
        <w:t>, 60, (3), 153-167</w:t>
      </w:r>
    </w:p>
    <w:p>
      <w:pPr>
        <w:pStyle w:val="Text"/>
      </w:pPr>
      <w:r>
        <w:rPr>
          <w:rFonts w:ascii="Cambria Bold" w:hAnsi="Cambria Bold"/>
          <w:rtl w:val="0"/>
          <w:lang w:val="nl-NL"/>
        </w:rPr>
        <w:t>Hagedorn, G.</w:t>
      </w:r>
      <w:r>
        <w:rPr>
          <w:rtl w:val="0"/>
          <w:lang w:val="en-US"/>
        </w:rPr>
        <w:t xml:space="preserve">; &amp; Peter, F. (2024). Efficacy Simulations. A pattern of inadequate environmental action </w:t>
      </w:r>
      <w:r>
        <w:rPr>
          <w:rtl w:val="0"/>
        </w:rPr>
        <w:t xml:space="preserve">– </w:t>
      </w:r>
      <w:r>
        <w:rPr>
          <w:rtl w:val="0"/>
          <w:lang w:val="de-DE"/>
        </w:rPr>
        <w:t>Wirksamkeitssimulationen. Ein Muster unzureichender Umweltschutzma</w:t>
      </w:r>
      <w:r>
        <w:rPr>
          <w:rtl w:val="0"/>
          <w:lang w:val="de-DE"/>
        </w:rPr>
        <w:t>ß</w:t>
      </w:r>
      <w:r>
        <w:rPr>
          <w:rtl w:val="0"/>
          <w:lang w:val="de-DE"/>
        </w:rPr>
        <w:t xml:space="preserve">nahmen. </w:t>
      </w:r>
      <w:r>
        <w:rPr>
          <w:rFonts w:ascii="Cambria Italic" w:hAnsi="Cambria Italic"/>
          <w:rtl w:val="0"/>
          <w:lang w:val="de-DE"/>
        </w:rPr>
        <w:t>Zeitschrift Umweltpsychologie</w:t>
      </w:r>
      <w:r>
        <w:rPr>
          <w:rtl w:val="0"/>
        </w:rPr>
        <w:t>, 27, (2), 371-384</w:t>
      </w:r>
    </w:p>
    <w:p>
      <w:pPr>
        <w:pStyle w:val="Text"/>
      </w:pPr>
      <w:r>
        <w:rPr>
          <w:rFonts w:ascii="Cambria Bold" w:hAnsi="Cambria Bold"/>
          <w:rtl w:val="0"/>
        </w:rPr>
        <w:t>Hamann, C.</w:t>
      </w:r>
      <w:r>
        <w:rPr>
          <w:rtl w:val="0"/>
          <w:lang w:val="en-US"/>
        </w:rPr>
        <w:t>; Piehl, P.; Weingart, E.; Stolle, D.; Al-Sabbagh, D.; Ostermann, M.; Auer, G.; Adam, C. (2024). Selective removal of zinc and lead from electric arc furnace dust by chlorination</w:t>
      </w:r>
      <w:r>
        <w:rPr>
          <w:rtl w:val="0"/>
        </w:rPr>
        <w:t>–</w:t>
      </w:r>
      <w:r>
        <w:rPr>
          <w:rtl w:val="0"/>
          <w:lang w:val="en-US"/>
        </w:rPr>
        <w:t xml:space="preserve">evaporation reactions. </w:t>
      </w:r>
      <w:r>
        <w:rPr>
          <w:rFonts w:ascii="Cambria Italic" w:hAnsi="Cambria Italic"/>
          <w:rtl w:val="0"/>
          <w:lang w:val="en-US"/>
        </w:rPr>
        <w:t>Journal of Hazardous Materials</w:t>
      </w:r>
      <w:r>
        <w:rPr>
          <w:rtl w:val="0"/>
        </w:rPr>
        <w:t>, 465, (5), 133421. DOI: https://doi.org/10.1016/j.jhazmat.2023.133421.</w:t>
      </w:r>
    </w:p>
    <w:p>
      <w:pPr>
        <w:pStyle w:val="Text"/>
      </w:pPr>
      <w:r>
        <w:rPr>
          <w:rFonts w:ascii="Cambria Bold" w:hAnsi="Cambria Bold"/>
          <w:rtl w:val="0"/>
          <w:lang w:val="en-US"/>
        </w:rPr>
        <w:t>Hampe, O.</w:t>
      </w:r>
      <w:r>
        <w:rPr>
          <w:rtl w:val="0"/>
          <w:lang w:val="en-US"/>
        </w:rPr>
        <w:t xml:space="preserve">; Von der Hocht, F. (2024). The first cetacean from the early Oligocene of the SW German Mainz Basin: a probable cheek tooth of a mysticete (Mammalia: Cetacea). </w:t>
      </w:r>
      <w:r>
        <w:rPr>
          <w:rFonts w:ascii="Cambria Italic" w:hAnsi="Cambria Italic"/>
          <w:rtl w:val="0"/>
        </w:rPr>
        <w:t>Pal</w:t>
      </w:r>
      <w:r>
        <w:rPr>
          <w:rFonts w:ascii="Cambria Italic" w:hAnsi="Cambria Italic" w:hint="default"/>
          <w:rtl w:val="0"/>
        </w:rPr>
        <w:t>ä</w:t>
      </w:r>
      <w:r>
        <w:rPr>
          <w:rFonts w:ascii="Cambria Italic" w:hAnsi="Cambria Italic"/>
          <w:rtl w:val="0"/>
          <w:lang w:val="de-DE"/>
        </w:rPr>
        <w:t>ontologische Zeitschrift</w:t>
      </w:r>
      <w:r>
        <w:rPr>
          <w:rtl w:val="0"/>
          <w:lang w:val="en-US"/>
        </w:rPr>
        <w:t>, 98, (1), 161-174. DOI: https://doi.org/10.1007/s12542-023-00676-4.</w:t>
      </w:r>
    </w:p>
    <w:p>
      <w:pPr>
        <w:pStyle w:val="Text"/>
      </w:pPr>
      <w:r>
        <w:rPr>
          <w:rFonts w:ascii="Cambria Bold" w:hAnsi="Cambria Bold"/>
          <w:rtl w:val="0"/>
          <w:lang w:val="nl-NL"/>
        </w:rPr>
        <w:t>Hartop, E.</w:t>
      </w:r>
      <w:r>
        <w:rPr>
          <w:rtl w:val="0"/>
          <w:lang w:val="nl-NL"/>
        </w:rPr>
        <w:t xml:space="preserve">; Lee, L.; </w:t>
      </w:r>
      <w:r>
        <w:rPr>
          <w:rFonts w:ascii="Cambria Bold" w:hAnsi="Cambria Bold"/>
          <w:rtl w:val="0"/>
          <w:lang w:val="en-US"/>
        </w:rPr>
        <w:t>Srivathsan, A.</w:t>
      </w:r>
      <w:r>
        <w:rPr>
          <w:rtl w:val="0"/>
          <w:lang w:val="es-ES_tradnl"/>
        </w:rPr>
        <w:t>; Jones, M.; Pe</w:t>
      </w:r>
      <w:r>
        <w:rPr>
          <w:rtl w:val="0"/>
          <w:lang w:val="es-ES_tradnl"/>
        </w:rPr>
        <w:t>ñ</w:t>
      </w:r>
      <w:r>
        <w:rPr>
          <w:rtl w:val="0"/>
        </w:rPr>
        <w:t xml:space="preserve">a-Aguilera, P.; Ovaskainen, O.; Roslin, T.; </w:t>
      </w:r>
      <w:r>
        <w:rPr>
          <w:rFonts w:ascii="Cambria Bold" w:hAnsi="Cambria Bold"/>
          <w:rtl w:val="0"/>
          <w:lang w:val="de-DE"/>
        </w:rPr>
        <w:t>Meier, R.</w:t>
      </w:r>
      <w:r>
        <w:rPr>
          <w:rtl w:val="0"/>
          <w:lang w:val="en-US"/>
        </w:rPr>
        <w:t xml:space="preserve"> (2024). Resolving Biology</w:t>
      </w:r>
      <w:r>
        <w:rPr>
          <w:rtl w:val="1"/>
        </w:rPr>
        <w:t>’</w:t>
      </w:r>
      <w:r>
        <w:rPr>
          <w:rtl w:val="0"/>
          <w:lang w:val="en-US"/>
        </w:rPr>
        <w:t xml:space="preserve">s Dark Matter: Species richness, spatiotemporal distribution, and community composition of a dark taxon. </w:t>
      </w:r>
      <w:r>
        <w:rPr>
          <w:rFonts w:ascii="Cambria Italic" w:hAnsi="Cambria Italic"/>
          <w:rtl w:val="0"/>
        </w:rPr>
        <w:t>BMC Biology</w:t>
      </w:r>
      <w:r>
        <w:rPr>
          <w:rtl w:val="0"/>
          <w:lang w:val="en-US"/>
        </w:rPr>
        <w:t>, 22, (1), 215. DOI: https://doi.org/10.1186/s12915-024-02010-z.</w:t>
      </w:r>
    </w:p>
    <w:p>
      <w:pPr>
        <w:pStyle w:val="Text"/>
      </w:pPr>
      <w:r>
        <w:rPr>
          <w:rtl w:val="0"/>
        </w:rPr>
        <w:t xml:space="preserve">Hashizume, T.; </w:t>
      </w:r>
      <w:r>
        <w:rPr>
          <w:rFonts w:ascii="Cambria Bold" w:hAnsi="Cambria Bold"/>
          <w:rtl w:val="0"/>
          <w:lang w:val="de-DE"/>
        </w:rPr>
        <w:t>Sch</w:t>
      </w:r>
      <w:r>
        <w:rPr>
          <w:rFonts w:ascii="Cambria Bold" w:hAnsi="Cambria Bold" w:hint="default"/>
          <w:rtl w:val="0"/>
        </w:rPr>
        <w:t>ü</w:t>
      </w:r>
      <w:r>
        <w:rPr>
          <w:rFonts w:ascii="Cambria Bold" w:hAnsi="Cambria Bold"/>
          <w:rtl w:val="0"/>
          <w:lang w:val="da-DK"/>
        </w:rPr>
        <w:t>lke, M.</w:t>
      </w:r>
      <w:r>
        <w:rPr>
          <w:rtl w:val="0"/>
          <w:lang w:val="en-US"/>
        </w:rPr>
        <w:t xml:space="preserve">; Maruyama, M. (2024). Tachinus of Japan (Coleoptera: Staphylinidae: Tachyporinae): new records, a new synonym, and a new species. </w:t>
      </w:r>
      <w:r>
        <w:rPr>
          <w:rFonts w:ascii="Cambria Italic" w:hAnsi="Cambria Italic"/>
          <w:rtl w:val="0"/>
          <w:lang w:val="it-IT"/>
        </w:rPr>
        <w:t>Acta entomologica Musei Nationalis Pragae</w:t>
      </w:r>
      <w:r>
        <w:rPr>
          <w:rtl w:val="0"/>
        </w:rPr>
        <w:t>, 64, (1), 121-139. DOI: https://doi.org/10.37520/aemnp.2024.010.</w:t>
      </w:r>
    </w:p>
    <w:p>
      <w:pPr>
        <w:pStyle w:val="Text"/>
      </w:pPr>
      <w:r>
        <w:rPr>
          <w:rtl w:val="0"/>
          <w:lang w:val="de-DE"/>
        </w:rPr>
        <w:t xml:space="preserve">Hauffe, T.; </w:t>
      </w:r>
      <w:r>
        <w:rPr>
          <w:rFonts w:ascii="Cambria Bold" w:hAnsi="Cambria Bold"/>
          <w:rtl w:val="0"/>
          <w:lang w:val="es-ES_tradnl"/>
        </w:rPr>
        <w:t>Cantalapiedra, J. L.</w:t>
      </w:r>
      <w:r>
        <w:rPr>
          <w:rtl w:val="0"/>
          <w:lang w:val="en-US"/>
        </w:rPr>
        <w:t xml:space="preserve">; Silvestro, D. (2024). Trait-mediated speciation and human-driven extinctions in proboscideans revealed by unsupervised Bayesian neural networks. </w:t>
      </w:r>
      <w:r>
        <w:rPr>
          <w:rFonts w:ascii="Cambria Italic" w:hAnsi="Cambria Italic"/>
          <w:rtl w:val="0"/>
          <w:lang w:val="en-US"/>
        </w:rPr>
        <w:t>Science Advances</w:t>
      </w:r>
      <w:r>
        <w:rPr>
          <w:rtl w:val="0"/>
          <w:lang w:val="en-US"/>
        </w:rPr>
        <w:t>, 10, (30), eadl2643. DOI: https://doi.org/10.1126/sciadv.adl2643.</w:t>
      </w:r>
    </w:p>
    <w:p>
      <w:pPr>
        <w:pStyle w:val="Text"/>
      </w:pPr>
      <w:r>
        <w:rPr>
          <w:rtl w:val="0"/>
          <w:lang w:val="de-DE"/>
        </w:rPr>
        <w:t>Hempel, E.; Faith, J. T.; Preick, M.; De Jager, D.; Barish, S.; Hartmann, S.; Grau, J. H.; Moodley, Y.; Gedman, G.; Pirovich, K. M.; Bibi, F.; Kalthoff, D. C.; Bocklandt, S.; Lamm, B.; Dal</w:t>
      </w:r>
      <w:r>
        <w:rPr>
          <w:rtl w:val="0"/>
          <w:lang w:val="fr-FR"/>
        </w:rPr>
        <w:t>é</w:t>
      </w:r>
      <w:r>
        <w:rPr>
          <w:rtl w:val="0"/>
          <w:lang w:val="en-US"/>
        </w:rPr>
        <w:t xml:space="preserve">n, L.; Westbury, M. V.; Hofreiter, M. (2024). Colonial-driven extinction of the blue antelope despite genomic adaptation to low population size. </w:t>
      </w:r>
      <w:r>
        <w:rPr>
          <w:rFonts w:ascii="Cambria Italic" w:hAnsi="Cambria Italic"/>
          <w:rtl w:val="0"/>
        </w:rPr>
        <w:t>Current Biology</w:t>
      </w:r>
      <w:r>
        <w:rPr>
          <w:rtl w:val="0"/>
          <w:lang w:val="en-US"/>
        </w:rPr>
        <w:t>, 34, (9), 2020-2029. DOI: https://doi.org/10.1016/j.cub.2024.03.051.</w:t>
      </w:r>
    </w:p>
    <w:p>
      <w:pPr>
        <w:pStyle w:val="Text"/>
      </w:pPr>
      <w:r>
        <w:rPr>
          <w:rFonts w:ascii="Cambria Bold" w:hAnsi="Cambria Bold"/>
          <w:rtl w:val="0"/>
        </w:rPr>
        <w:t>Heyne, E.</w:t>
      </w:r>
      <w:r>
        <w:rPr>
          <w:rtl w:val="0"/>
          <w:lang w:val="de-DE"/>
        </w:rPr>
        <w:t>; Wei</w:t>
      </w:r>
      <w:r>
        <w:rPr>
          <w:rtl w:val="0"/>
          <w:lang w:val="de-DE"/>
        </w:rPr>
        <w:t>ß</w:t>
      </w:r>
      <w:r>
        <w:rPr>
          <w:rtl w:val="0"/>
          <w:lang w:val="de-DE"/>
        </w:rPr>
        <w:t xml:space="preserve">pflug, M.; </w:t>
      </w:r>
      <w:r>
        <w:rPr>
          <w:rFonts w:ascii="Cambria Bold" w:hAnsi="Cambria Bold"/>
          <w:rtl w:val="0"/>
          <w:lang w:val="de-DE"/>
        </w:rPr>
        <w:t>Sturm, U.</w:t>
      </w:r>
      <w:r>
        <w:rPr>
          <w:rtl w:val="0"/>
          <w:lang w:val="en-US"/>
        </w:rPr>
        <w:t xml:space="preserve"> (2024). Participatory Practices and Transforming Environmental Research in the Anthropocene. </w:t>
      </w:r>
      <w:r>
        <w:rPr>
          <w:rFonts w:ascii="Cambria Italic" w:hAnsi="Cambria Italic"/>
          <w:rtl w:val="0"/>
          <w:lang w:val="en-US"/>
        </w:rPr>
        <w:t>Environmental Science &amp; Policy</w:t>
      </w:r>
      <w:r>
        <w:rPr>
          <w:rtl w:val="0"/>
          <w:lang w:val="en-US"/>
        </w:rPr>
        <w:t>, 153, 103655-103655. DOI: https://doi.org/10.1016/j.envsci.2023.103655.</w:t>
      </w:r>
    </w:p>
    <w:p>
      <w:pPr>
        <w:pStyle w:val="Text"/>
      </w:pPr>
      <w:r>
        <w:rPr>
          <w:rFonts w:ascii="Cambria Bold" w:hAnsi="Cambria Bold"/>
          <w:rtl w:val="0"/>
          <w:lang w:val="de-DE"/>
        </w:rPr>
        <w:t>Hoch, H.</w:t>
      </w:r>
      <w:r>
        <w:rPr>
          <w:rtl w:val="0"/>
          <w:lang w:val="en-US"/>
        </w:rPr>
        <w:t xml:space="preserve">; Pingel, M.; Voigt, D.; Wyss, U.; Gorb, S. (2024). Adhesive properties of Aphrophoridae spittlebug foam. </w:t>
      </w:r>
      <w:r>
        <w:rPr>
          <w:rFonts w:ascii="Cambria Italic" w:hAnsi="Cambria Italic"/>
          <w:rtl w:val="0"/>
          <w:lang w:val="en-US"/>
        </w:rPr>
        <w:t>Journal of the Royal Society Interface</w:t>
      </w:r>
      <w:r>
        <w:rPr>
          <w:rtl w:val="0"/>
        </w:rPr>
        <w:t>, 21, (210). DOI: https://doi.org/10.1098/rsif.2023.0521.</w:t>
      </w:r>
    </w:p>
    <w:p>
      <w:pPr>
        <w:pStyle w:val="Text"/>
      </w:pPr>
      <w:r>
        <w:rPr>
          <w:rFonts w:ascii="Cambria Bold" w:hAnsi="Cambria Bold"/>
          <w:rtl w:val="0"/>
          <w:lang w:val="de-DE"/>
        </w:rPr>
        <w:t>Hoch, H.</w:t>
      </w:r>
      <w:r>
        <w:rPr>
          <w:rtl w:val="0"/>
          <w:lang w:val="en-US"/>
        </w:rPr>
        <w:t xml:space="preserve">; Porter, M. L.; Slay, C. M.; Slay, M. E.; Steck, M.; Chong, R. A. (2024). From the dark side of paradise: a new natural replication of cave planthopper evolution from Hawaiian lava tubes (Hemiptera: Fulgoromorpha: Cixiidae). </w:t>
      </w:r>
      <w:r>
        <w:rPr>
          <w:rFonts w:ascii="Cambria Italic" w:hAnsi="Cambria Italic"/>
          <w:rtl w:val="0"/>
          <w:lang w:val="en-US"/>
        </w:rPr>
        <w:t>Zoological Journal of the Linnean Society</w:t>
      </w:r>
      <w:r>
        <w:rPr>
          <w:rtl w:val="0"/>
          <w:lang w:val="en-US"/>
        </w:rPr>
        <w:t>, 202, (3). DOI: https://doi.org/10.1093/zoolinnean/zlad198.</w:t>
      </w:r>
    </w:p>
    <w:p>
      <w:pPr>
        <w:pStyle w:val="Text"/>
      </w:pPr>
      <w:r>
        <w:rPr>
          <w:rFonts w:ascii="Cambria Bold" w:hAnsi="Cambria Bold"/>
          <w:rtl w:val="0"/>
          <w:lang w:val="nl-NL"/>
        </w:rPr>
        <w:t>Hopman, R.</w:t>
      </w:r>
      <w:r>
        <w:rPr>
          <w:rtl w:val="0"/>
          <w:lang w:val="en-US"/>
        </w:rPr>
        <w:t xml:space="preserve"> (2024). Snails, time, data: On the politics of mass-digitization and the possibility of data drift. </w:t>
      </w:r>
      <w:r>
        <w:rPr>
          <w:rFonts w:ascii="Cambria Italic" w:hAnsi="Cambria Italic"/>
          <w:rtl w:val="0"/>
          <w:lang w:val="it-IT"/>
        </w:rPr>
        <w:t>Big Data &amp; Society</w:t>
      </w:r>
      <w:r>
        <w:rPr>
          <w:rtl w:val="0"/>
          <w:lang w:val="en-US"/>
        </w:rPr>
        <w:t>, 11, (3). DOI: https://doi.org/10.1177/20539517241267760.</w:t>
      </w:r>
    </w:p>
    <w:p>
      <w:pPr>
        <w:pStyle w:val="Text"/>
      </w:pPr>
      <w:r>
        <w:rPr>
          <w:rtl w:val="0"/>
          <w:lang w:val="de-DE"/>
        </w:rPr>
        <w:t>Horstmann, L.; Lipus, D.; Bartholom</w:t>
      </w:r>
      <w:r>
        <w:rPr>
          <w:rtl w:val="0"/>
        </w:rPr>
        <w:t>ä</w:t>
      </w:r>
      <w:r>
        <w:rPr>
          <w:rtl w:val="0"/>
          <w:lang w:val="fr-FR"/>
        </w:rPr>
        <w:t xml:space="preserve">us, A.; Arens, F.; </w:t>
      </w:r>
      <w:r>
        <w:rPr>
          <w:rFonts w:ascii="Cambria Bold" w:hAnsi="Cambria Bold"/>
          <w:rtl w:val="0"/>
          <w:lang w:val="pt-PT"/>
        </w:rPr>
        <w:t>Airo, A.</w:t>
      </w:r>
      <w:r>
        <w:rPr>
          <w:rtl w:val="0"/>
          <w:lang w:val="en-US"/>
        </w:rPr>
        <w:t xml:space="preserve">; Ganzert, L.; Zamorano, P.; Schulze-Makuch, D.; Wagner, D. (2024). Persistent microbial communities in hyperarid subsurface habitats of the Atacama Desert: Insights from intracellular DNA analysis. </w:t>
      </w:r>
      <w:r>
        <w:rPr>
          <w:rFonts w:ascii="Cambria Italic" w:hAnsi="Cambria Italic"/>
          <w:rtl w:val="0"/>
          <w:lang w:val="en-US"/>
        </w:rPr>
        <w:t>PNAS Nexus</w:t>
      </w:r>
      <w:r>
        <w:rPr>
          <w:rtl w:val="0"/>
          <w:lang w:val="en-US"/>
        </w:rPr>
        <w:t>, 3, (4), pgae123. DOI: https://doi.org/10.1093/pnasnexus/pgae123.</w:t>
      </w:r>
    </w:p>
    <w:p>
      <w:pPr>
        <w:pStyle w:val="Text"/>
      </w:pPr>
      <w:r>
        <w:rPr>
          <w:rtl w:val="0"/>
          <w:lang w:val="en-US"/>
        </w:rPr>
        <w:t>Hu, F.; Arriaga-Varela, E.; Biffi, G.; Boc</w:t>
      </w:r>
      <w:r>
        <w:rPr>
          <w:rtl w:val="0"/>
        </w:rPr>
        <w:t>á</w:t>
      </w:r>
      <w:r>
        <w:rPr>
          <w:rtl w:val="0"/>
          <w:lang w:val="it-IT"/>
        </w:rPr>
        <w:t>k, L.; Bulirsch, P.; Dama</w:t>
      </w:r>
      <w:r>
        <w:rPr>
          <w:rtl w:val="0"/>
        </w:rPr>
        <w:t>š</w:t>
      </w:r>
      <w:r>
        <w:rPr>
          <w:rtl w:val="0"/>
        </w:rPr>
        <w:t xml:space="preserve">ka, A. F.; </w:t>
      </w:r>
      <w:r>
        <w:rPr>
          <w:rFonts w:ascii="Cambria Bold" w:hAnsi="Cambria Bold"/>
          <w:rtl w:val="0"/>
          <w:lang w:val="de-DE"/>
        </w:rPr>
        <w:t>Frisch, J.</w:t>
      </w:r>
      <w:r>
        <w:rPr>
          <w:rtl w:val="0"/>
        </w:rPr>
        <w:t>; H</w:t>
      </w:r>
      <w:r>
        <w:rPr>
          <w:rtl w:val="0"/>
        </w:rPr>
        <w:t>á</w:t>
      </w:r>
      <w:r>
        <w:rPr>
          <w:rtl w:val="0"/>
        </w:rPr>
        <w:t>jek, J.; Hlav</w:t>
      </w:r>
      <w:r>
        <w:rPr>
          <w:rtl w:val="0"/>
        </w:rPr>
        <w:t>áč</w:t>
      </w:r>
      <w:r>
        <w:rPr>
          <w:rtl w:val="0"/>
        </w:rPr>
        <w:t>, P.; Ho, B.; Ho, Y.; Hsiao, Y.; Jel</w:t>
      </w:r>
      <w:r>
        <w:rPr>
          <w:rtl w:val="0"/>
        </w:rPr>
        <w:t>í</w:t>
      </w:r>
      <w:r>
        <w:rPr>
          <w:rtl w:val="0"/>
        </w:rPr>
        <w:t>nek, J.; Klimaszewski, J.; Kundrata, R.; L</w:t>
      </w:r>
      <w:r>
        <w:rPr>
          <w:rtl w:val="0"/>
          <w:lang w:val="sv-SE"/>
        </w:rPr>
        <w:t>ö</w:t>
      </w:r>
      <w:r>
        <w:rPr>
          <w:rtl w:val="0"/>
        </w:rPr>
        <w:t>bl, I.; Makranczy, G.; Matsumoto, K.; Phang, G.; ( . . .), Fik</w:t>
      </w:r>
      <w:r>
        <w:rPr>
          <w:rtl w:val="0"/>
        </w:rPr>
        <w:t>áč</w:t>
      </w:r>
      <w:r>
        <w:rPr>
          <w:rtl w:val="0"/>
          <w:lang w:val="en-US"/>
        </w:rPr>
        <w:t xml:space="preserve">ek, M. (2024). Forest leaf litter beetles of Taiwan: first DNA barcodes and first insight into the fauna. </w:t>
      </w:r>
      <w:r>
        <w:rPr>
          <w:rFonts w:ascii="Cambria Italic" w:hAnsi="Cambria Italic"/>
          <w:rtl w:val="0"/>
          <w:lang w:val="de-DE"/>
        </w:rPr>
        <w:t>Deutsche Entomologische Zeitschrift</w:t>
      </w:r>
      <w:r>
        <w:rPr>
          <w:rtl w:val="0"/>
        </w:rPr>
        <w:t>, 71, (1), 17-47. DOI: https://doi.org/10.3897/dez.71.112278.</w:t>
      </w:r>
    </w:p>
    <w:p>
      <w:pPr>
        <w:pStyle w:val="Text"/>
      </w:pPr>
      <w:r>
        <w:rPr>
          <w:rtl w:val="0"/>
          <w:lang w:val="nl-NL"/>
        </w:rPr>
        <w:t xml:space="preserve">Isaak, A. L.; Ho, M.; Dhillon, M. S.; Johnson, M. D.; Westphal, H.; </w:t>
      </w:r>
      <w:r>
        <w:rPr>
          <w:rFonts w:ascii="Cambria Bold" w:hAnsi="Cambria Bold"/>
          <w:rtl w:val="0"/>
          <w:lang w:val="en-US"/>
        </w:rPr>
        <w:t>Doo, S. S.</w:t>
      </w:r>
      <w:r>
        <w:rPr>
          <w:rtl w:val="0"/>
          <w:lang w:val="en-US"/>
        </w:rPr>
        <w:t xml:space="preserve"> (2024). Macroalgal presence decreases coral calcification rates more than ocean acidification. </w:t>
      </w:r>
      <w:r>
        <w:rPr>
          <w:rFonts w:ascii="Cambria Italic" w:hAnsi="Cambria Italic"/>
          <w:rtl w:val="0"/>
          <w:lang w:val="nl-NL"/>
        </w:rPr>
        <w:t>Coral Reefs</w:t>
      </w:r>
      <w:r>
        <w:rPr>
          <w:rtl w:val="0"/>
          <w:lang w:val="en-US"/>
        </w:rPr>
        <w:t>, 43, (4), 1133-1137. DOI: https://doi.org/10.1007/s00338-024-02515-7.</w:t>
      </w:r>
    </w:p>
    <w:p>
      <w:pPr>
        <w:pStyle w:val="Text"/>
      </w:pPr>
      <w:r>
        <w:rPr>
          <w:rtl w:val="0"/>
        </w:rPr>
        <w:t xml:space="preserve">Jensen, L.K.; Hartmann, K.T.; </w:t>
      </w:r>
      <w:r>
        <w:rPr>
          <w:rFonts w:ascii="Cambria Bold" w:hAnsi="Cambria Bold"/>
          <w:rtl w:val="0"/>
          <w:lang w:val="de-DE"/>
        </w:rPr>
        <w:t>Witzmann, F.</w:t>
      </w:r>
      <w:r>
        <w:rPr>
          <w:rtl w:val="0"/>
          <w:lang w:val="en-US"/>
        </w:rPr>
        <w:t xml:space="preserve">; Asbach, P.; Stewart, P.S. (2024). Bone infection evolution. </w:t>
      </w:r>
      <w:r>
        <w:rPr>
          <w:rFonts w:ascii="Cambria Italic" w:hAnsi="Cambria Italic"/>
          <w:rtl w:val="0"/>
          <w:lang w:val="en-US"/>
        </w:rPr>
        <w:t>Injury</w:t>
      </w:r>
      <w:r>
        <w:rPr>
          <w:rtl w:val="0"/>
          <w:lang w:val="en-US"/>
        </w:rPr>
        <w:t>, 55, (Supplement 6), 111826-111826. DOI: https://doi.org/10.1016/j.injury.2024.111826.</w:t>
      </w:r>
    </w:p>
    <w:p>
      <w:pPr>
        <w:pStyle w:val="Text"/>
      </w:pPr>
      <w:r>
        <w:rPr>
          <w:rtl w:val="0"/>
        </w:rPr>
        <w:t>Jim</w:t>
      </w:r>
      <w:r>
        <w:rPr>
          <w:rtl w:val="0"/>
          <w:lang w:val="fr-FR"/>
        </w:rPr>
        <w:t>é</w:t>
      </w:r>
      <w:r>
        <w:rPr>
          <w:rtl w:val="0"/>
          <w:lang w:val="es-ES_tradnl"/>
        </w:rPr>
        <w:t>nez-Mej</w:t>
      </w:r>
      <w:r>
        <w:rPr>
          <w:rtl w:val="0"/>
        </w:rPr>
        <w:t>í</w:t>
      </w:r>
      <w:r>
        <w:rPr>
          <w:rtl w:val="0"/>
          <w:lang w:val="it-IT"/>
        </w:rPr>
        <w:t>as, P.; Manzano, S.; Gowda, V.; Krell, F.; Lin, M.; Mart</w:t>
      </w:r>
      <w:r>
        <w:rPr>
          <w:rtl w:val="0"/>
        </w:rPr>
        <w:t>í</w:t>
      </w:r>
      <w:r>
        <w:rPr>
          <w:rtl w:val="0"/>
        </w:rPr>
        <w:t>n-Bravo, S.; Mart</w:t>
      </w:r>
      <w:r>
        <w:rPr>
          <w:rtl w:val="0"/>
        </w:rPr>
        <w:t>í</w:t>
      </w:r>
      <w:r>
        <w:rPr>
          <w:rtl w:val="0"/>
        </w:rPr>
        <w:t xml:space="preserve">n-Torrijos, L.; Feliner, G. N.; Mosyakin, S. L.; Naczi, R. F. C.; Acedo, C.; </w:t>
      </w:r>
      <w:r>
        <w:rPr>
          <w:rtl w:val="0"/>
        </w:rPr>
        <w:t>Á</w:t>
      </w:r>
      <w:r>
        <w:rPr>
          <w:rtl w:val="0"/>
          <w:lang w:val="es-ES_tradnl"/>
        </w:rPr>
        <w:t>lvarez, I.; Crisci, J. V.; Garc</w:t>
      </w:r>
      <w:r>
        <w:rPr>
          <w:rtl w:val="0"/>
          <w:lang w:val="fr-FR"/>
        </w:rPr>
        <w:t>é</w:t>
      </w:r>
      <w:r>
        <w:rPr>
          <w:rtl w:val="0"/>
          <w:lang w:val="en-US"/>
        </w:rPr>
        <w:t xml:space="preserve">s, M. L.; Manning, J.; Saiz, J. C. M.; Muasya, A. M.; Riina, R.; Meseguer, A. S.; (...) Fitzpatrick, M. , Hita Garcia, F.; +1500 other coauthor. (2024). Protecting stable biological nomenclatural systems enables universal communication: A collective international appeal. </w:t>
      </w:r>
      <w:r>
        <w:rPr>
          <w:rFonts w:ascii="Cambria Italic" w:hAnsi="Cambria Italic"/>
          <w:rtl w:val="0"/>
          <w:lang w:val="en-US"/>
        </w:rPr>
        <w:t>BioScience</w:t>
      </w:r>
      <w:r>
        <w:rPr>
          <w:rtl w:val="0"/>
          <w:lang w:val="en-US"/>
        </w:rPr>
        <w:t>, 74, (7), 467-472. DOI: https://doi.org/10.1093/biosci/biae043.</w:t>
      </w:r>
    </w:p>
    <w:p>
      <w:pPr>
        <w:pStyle w:val="Text"/>
      </w:pPr>
      <w:r>
        <w:rPr>
          <w:rtl w:val="0"/>
        </w:rPr>
        <w:t xml:space="preserve">Johnson, M. M.; Scheyer, T. M.; </w:t>
      </w:r>
      <w:r>
        <w:rPr>
          <w:rFonts w:ascii="Cambria Bold" w:hAnsi="Cambria Bold"/>
          <w:rtl w:val="0"/>
        </w:rPr>
        <w:t>Canoville, A.</w:t>
      </w:r>
      <w:r>
        <w:rPr>
          <w:rtl w:val="0"/>
          <w:lang w:val="en-US"/>
        </w:rPr>
        <w:t xml:space="preserve">; Maxwell, E. E. (2024). Palaeohistology of &lt;i&gt;Macrospondylus bollensis&lt;/i&gt; (Crocodylomorpha: Thalattosuchia: Teleosauroidea) from the Posidonienschiefer Formation (Toarcian) of Germany, with insights into life history and ecology. </w:t>
      </w:r>
      <w:r>
        <w:rPr>
          <w:rFonts w:ascii="Cambria Italic" w:hAnsi="Cambria Italic"/>
          <w:rtl w:val="0"/>
          <w:lang w:val="it-IT"/>
        </w:rPr>
        <w:t>The Anatomical Record</w:t>
      </w:r>
      <w:r>
        <w:rPr>
          <w:rtl w:val="0"/>
          <w:lang w:val="en-US"/>
        </w:rPr>
        <w:t>, 308, (2). DOI: https://doi.org/10.1002/ar.25577.</w:t>
      </w:r>
    </w:p>
    <w:p>
      <w:pPr>
        <w:pStyle w:val="Text"/>
      </w:pPr>
      <w:r>
        <w:rPr>
          <w:rFonts w:ascii="Cambria Bold" w:hAnsi="Cambria Bold"/>
          <w:rtl w:val="0"/>
        </w:rPr>
        <w:t>Josi</w:t>
      </w:r>
      <w:r>
        <w:rPr>
          <w:rFonts w:ascii="Cambria Bold" w:hAnsi="Cambria Bold" w:hint="default"/>
          <w:rtl w:val="0"/>
        </w:rPr>
        <w:t>ć</w:t>
      </w:r>
      <w:r>
        <w:rPr>
          <w:rFonts w:ascii="Cambria Bold" w:hAnsi="Cambria Bold"/>
          <w:rtl w:val="0"/>
        </w:rPr>
        <w:t>, D.</w:t>
      </w:r>
      <w:r>
        <w:rPr>
          <w:rtl w:val="0"/>
        </w:rPr>
        <w:t xml:space="preserve">; </w:t>
      </w:r>
      <w:r>
        <w:rPr>
          <w:rFonts w:ascii="Cambria Bold" w:hAnsi="Cambria Bold" w:hint="default"/>
          <w:rtl w:val="0"/>
        </w:rPr>
        <w:t>Ç</w:t>
      </w:r>
      <w:r>
        <w:rPr>
          <w:rFonts w:ascii="Cambria Bold" w:hAnsi="Cambria Bold"/>
          <w:rtl w:val="0"/>
        </w:rPr>
        <w:t>oraman, E.</w:t>
      </w:r>
      <w:r>
        <w:rPr>
          <w:rtl w:val="0"/>
        </w:rPr>
        <w:t xml:space="preserve">; </w:t>
      </w:r>
      <w:r>
        <w:rPr>
          <w:rFonts w:ascii="Cambria Bold" w:hAnsi="Cambria Bold"/>
          <w:rtl w:val="0"/>
          <w:lang w:val="en-US"/>
        </w:rPr>
        <w:t>Waurick, I.</w:t>
      </w:r>
      <w:r>
        <w:rPr>
          <w:rtl w:val="0"/>
          <w:lang w:val="it-IT"/>
        </w:rPr>
        <w:t>; Franzenburg, S.; Ancillotto, L.; Baji</w:t>
      </w:r>
      <w:r>
        <w:rPr>
          <w:rtl w:val="0"/>
        </w:rPr>
        <w:t>ć</w:t>
      </w:r>
      <w:r>
        <w:rPr>
          <w:rtl w:val="0"/>
        </w:rPr>
        <w:t>, B.; Budinski, I.; Dietz, C.; G</w:t>
      </w:r>
      <w:r>
        <w:rPr>
          <w:rtl w:val="0"/>
          <w:lang w:val="sv-SE"/>
        </w:rPr>
        <w:t>ö</w:t>
      </w:r>
      <w:r>
        <w:rPr>
          <w:rtl w:val="0"/>
          <w:lang w:val="de-DE"/>
        </w:rPr>
        <w:t>rf</w:t>
      </w:r>
      <w:r>
        <w:rPr>
          <w:rtl w:val="0"/>
          <w:lang w:val="sv-SE"/>
        </w:rPr>
        <w:t>ö</w:t>
      </w:r>
      <w:r>
        <w:rPr>
          <w:rtl w:val="0"/>
        </w:rPr>
        <w:t xml:space="preserve">l, T.; </w:t>
      </w:r>
      <w:r>
        <w:rPr>
          <w:rFonts w:ascii="Cambria Bold" w:hAnsi="Cambria Bold"/>
          <w:rtl w:val="0"/>
          <w:lang w:val="en-US"/>
        </w:rPr>
        <w:t>Bofill, S. I. H.</w:t>
      </w:r>
      <w:r>
        <w:rPr>
          <w:rtl w:val="0"/>
        </w:rPr>
        <w:t>; Presetnik, P.; Russo, D.; Spada, M.; Zrn</w:t>
      </w:r>
      <w:r>
        <w:rPr>
          <w:rtl w:val="0"/>
        </w:rPr>
        <w:t>č</w:t>
      </w:r>
      <w:r>
        <w:rPr>
          <w:rtl w:val="0"/>
        </w:rPr>
        <w:t>i</w:t>
      </w:r>
      <w:r>
        <w:rPr>
          <w:rtl w:val="0"/>
        </w:rPr>
        <w:t>ć</w:t>
      </w:r>
      <w:r>
        <w:rPr>
          <w:rtl w:val="0"/>
          <w:lang w:val="da-DK"/>
        </w:rPr>
        <w:t xml:space="preserve">, V.; Blom, M. P. K.; </w:t>
      </w:r>
      <w:r>
        <w:rPr>
          <w:rFonts w:ascii="Cambria Bold" w:hAnsi="Cambria Bold"/>
          <w:rtl w:val="0"/>
          <w:lang w:val="en-US"/>
        </w:rPr>
        <w:t>Mayer, F.</w:t>
      </w:r>
      <w:r>
        <w:rPr>
          <w:rtl w:val="0"/>
          <w:lang w:val="en-US"/>
        </w:rPr>
        <w:t xml:space="preserve"> (2024). Cryptic hybridization between the ancient lineages of Natterer's bat (Myotis nattereri). </w:t>
      </w:r>
      <w:r>
        <w:rPr>
          <w:rFonts w:ascii="Cambria Italic" w:hAnsi="Cambria Italic"/>
          <w:rtl w:val="0"/>
          <w:lang w:val="en-US"/>
        </w:rPr>
        <w:t>Molecular Ecology</w:t>
      </w:r>
      <w:r>
        <w:rPr>
          <w:rtl w:val="0"/>
          <w:lang w:val="en-US"/>
        </w:rPr>
        <w:t>, 33, (13), e17411. DOI: https://doi.org/10.1111/mec.17411.</w:t>
      </w:r>
    </w:p>
    <w:p>
      <w:pPr>
        <w:pStyle w:val="Text"/>
      </w:pPr>
      <w:r>
        <w:rPr>
          <w:rFonts w:ascii="Cambria Bold" w:hAnsi="Cambria Bold"/>
          <w:rtl w:val="0"/>
          <w:lang w:val="fr-FR"/>
        </w:rPr>
        <w:t>Jouladeh-Roudbar, A.</w:t>
      </w:r>
      <w:r>
        <w:rPr>
          <w:rtl w:val="0"/>
          <w:lang w:val="en-US"/>
        </w:rPr>
        <w:t xml:space="preserve">; Kaya, C.; Vatandoust, S.; Ghanavi, H. R. (2024). New insights into the phylogeny of Carasobarbus Karaman, 1971 (Actinopterygii, Cyprinidae) with the description of three new species. </w:t>
      </w:r>
      <w:r>
        <w:rPr>
          <w:rFonts w:ascii="Cambria Italic" w:hAnsi="Cambria Italic"/>
          <w:rtl w:val="0"/>
          <w:lang w:val="en-US"/>
        </w:rPr>
        <w:t>Scientific Reports</w:t>
      </w:r>
      <w:r>
        <w:rPr>
          <w:rtl w:val="0"/>
          <w:lang w:val="en-US"/>
        </w:rPr>
        <w:t>, 14, (1), 21801. DOI: https://doi.org/10.1038/s41598-024-71463-7.</w:t>
      </w:r>
    </w:p>
    <w:p>
      <w:pPr>
        <w:pStyle w:val="Text"/>
      </w:pPr>
      <w:r>
        <w:rPr>
          <w:rtl w:val="0"/>
        </w:rPr>
        <w:t>Jo</w:t>
      </w:r>
      <w:r>
        <w:rPr>
          <w:rtl w:val="0"/>
          <w:lang w:val="pt-PT"/>
        </w:rPr>
        <w:t>ã</w:t>
      </w:r>
      <w:r>
        <w:rPr>
          <w:rtl w:val="0"/>
          <w:lang w:val="en-US"/>
        </w:rPr>
        <w:t>o C. S. Nascimento|Fernando Blanco|M. Soledad Domingo|Juan L. Cantalapiedra|Mathias M. Pire. (2024). The reorganization of predator</w:t>
      </w:r>
      <w:r>
        <w:rPr>
          <w:rtl w:val="0"/>
        </w:rPr>
        <w:t>–</w:t>
      </w:r>
      <w:r>
        <w:rPr>
          <w:rtl w:val="0"/>
          <w:lang w:val="en-US"/>
        </w:rPr>
        <w:t xml:space="preserve">prey networks over 20 million years explains extinction patterns of mammalian carnivores. </w:t>
      </w:r>
      <w:r>
        <w:rPr>
          <w:rFonts w:ascii="Cambria Italic" w:hAnsi="Cambria Italic"/>
          <w:rtl w:val="0"/>
        </w:rPr>
        <w:t>Ecology Letters</w:t>
      </w:r>
      <w:r>
        <w:rPr>
          <w:rtl w:val="0"/>
          <w:lang w:val="en-US"/>
        </w:rPr>
        <w:t>, 27, (6). DOI: https://doi.org/10.1111/ele.14448.</w:t>
      </w:r>
    </w:p>
    <w:p>
      <w:pPr>
        <w:pStyle w:val="Text"/>
      </w:pPr>
      <w:r>
        <w:rPr>
          <w:rtl w:val="0"/>
          <w:lang w:val="pt-PT"/>
        </w:rPr>
        <w:t>Kargopoulos, N.; Marug</w:t>
      </w:r>
      <w:r>
        <w:rPr>
          <w:rtl w:val="0"/>
        </w:rPr>
        <w:t>á</w:t>
      </w:r>
      <w:r>
        <w:rPr>
          <w:rtl w:val="0"/>
          <w:lang w:val="fr-FR"/>
        </w:rPr>
        <w:t>n-Lob</w:t>
      </w:r>
      <w:r>
        <w:rPr>
          <w:rtl w:val="0"/>
          <w:lang w:val="es-ES_tradnl"/>
        </w:rPr>
        <w:t>ó</w:t>
      </w:r>
      <w:r>
        <w:rPr>
          <w:rtl w:val="0"/>
        </w:rPr>
        <w:t xml:space="preserve">n, J.; Chinsamy, A.; Agwanda, B. R.; Brown, M. B.; Fennessy, S.; Ferguson, S.; Hoffman, R.; Lala, F.; Muneza, A.; Mwebi, O.; Otiende, M.; </w:t>
      </w:r>
      <w:r>
        <w:rPr>
          <w:rFonts w:ascii="Cambria Bold" w:hAnsi="Cambria Bold"/>
          <w:rtl w:val="0"/>
          <w:lang w:val="de-DE"/>
        </w:rPr>
        <w:t>Petzold, A.</w:t>
      </w:r>
      <w:r>
        <w:rPr>
          <w:rtl w:val="0"/>
          <w:lang w:val="pt-PT"/>
        </w:rPr>
        <w:t>; Winter, S.; Zabeirou, A. R. M.; Fennessy, J. (2024). Heads up</w:t>
      </w:r>
      <w:r>
        <w:rPr>
          <w:rtl w:val="0"/>
        </w:rPr>
        <w:t>–</w:t>
      </w:r>
      <w:r>
        <w:rPr>
          <w:rtl w:val="0"/>
          <w:lang w:val="en-US"/>
        </w:rPr>
        <w:t xml:space="preserve">Four Giraffa species have distinct cranial morphology. </w:t>
      </w:r>
      <w:r>
        <w:rPr>
          <w:rFonts w:ascii="Cambria Italic" w:hAnsi="Cambria Italic"/>
          <w:rtl w:val="0"/>
          <w:lang w:val="de-DE"/>
        </w:rPr>
        <w:t>PLoS ONE</w:t>
      </w:r>
      <w:r>
        <w:rPr>
          <w:rtl w:val="0"/>
          <w:lang w:val="en-US"/>
        </w:rPr>
        <w:t>, 19, (12), e0315043. DOI: https://doi.org/10.1371/journal.pone.0315043.</w:t>
      </w:r>
    </w:p>
    <w:p>
      <w:pPr>
        <w:pStyle w:val="Text"/>
      </w:pPr>
      <w:r>
        <w:rPr>
          <w:rtl w:val="0"/>
        </w:rPr>
        <w:t xml:space="preserve">Kaya, C.; Kurtul, I.; Aksu, </w:t>
      </w:r>
      <w:r>
        <w:rPr>
          <w:rtl w:val="0"/>
        </w:rPr>
        <w:t>İ</w:t>
      </w:r>
      <w:r>
        <w:rPr>
          <w:rtl w:val="0"/>
          <w:lang w:val="nl-NL"/>
        </w:rPr>
        <w:t xml:space="preserve">.; Oral, M.; </w:t>
      </w:r>
      <w:r>
        <w:rPr>
          <w:rFonts w:ascii="Cambria Bold" w:hAnsi="Cambria Bold"/>
          <w:rtl w:val="0"/>
          <w:lang w:val="en-US"/>
        </w:rPr>
        <w:t>Freyhof, J.</w:t>
      </w:r>
      <w:r>
        <w:rPr>
          <w:rtl w:val="0"/>
          <w:lang w:val="en-US"/>
        </w:rPr>
        <w:t xml:space="preserve"> (2024). Oxynoemacheilus chaboras, a new loach species from the Euphrates drainage in T</w:t>
      </w:r>
      <w:r>
        <w:rPr>
          <w:rtl w:val="0"/>
        </w:rPr>
        <w:t>ü</w:t>
      </w:r>
      <w:r>
        <w:rPr>
          <w:rtl w:val="0"/>
        </w:rPr>
        <w:t xml:space="preserve">rkiye (Teleostei, Nemacheilidae). </w:t>
      </w:r>
      <w:r>
        <w:rPr>
          <w:rFonts w:ascii="Cambria Italic" w:hAnsi="Cambria Italic"/>
          <w:rtl w:val="0"/>
          <w:lang w:val="en-US"/>
        </w:rPr>
        <w:t>Zoosystematics and Evolution</w:t>
      </w:r>
      <w:r>
        <w:rPr>
          <w:rtl w:val="0"/>
          <w:lang w:val="en-US"/>
        </w:rPr>
        <w:t>, 100, (2), 457-468. DOI: https://doi.org/10.3897/zse.100.118612.</w:t>
      </w:r>
    </w:p>
    <w:p>
      <w:pPr>
        <w:pStyle w:val="Text"/>
      </w:pPr>
      <w:r>
        <w:rPr>
          <w:rFonts w:ascii="Cambria Bold" w:hAnsi="Cambria Bold"/>
          <w:rtl w:val="0"/>
        </w:rPr>
        <w:t>Kean, K. J.</w:t>
      </w:r>
      <w:r>
        <w:rPr>
          <w:rtl w:val="0"/>
        </w:rPr>
        <w:t xml:space="preserve">; </w:t>
      </w:r>
      <w:r>
        <w:rPr>
          <w:rFonts w:ascii="Cambria Bold" w:hAnsi="Cambria Bold"/>
          <w:rtl w:val="0"/>
          <w:lang w:val="pt-PT"/>
        </w:rPr>
        <w:t>Danto, M.</w:t>
      </w:r>
      <w:r>
        <w:rPr>
          <w:rtl w:val="0"/>
        </w:rPr>
        <w:t xml:space="preserve">; </w:t>
      </w:r>
      <w:r>
        <w:rPr>
          <w:rFonts w:ascii="Cambria Bold" w:hAnsi="Cambria Bold"/>
          <w:rtl w:val="0"/>
        </w:rPr>
        <w:t>P</w:t>
      </w:r>
      <w:r>
        <w:rPr>
          <w:rFonts w:ascii="Cambria Bold" w:hAnsi="Cambria Bold" w:hint="default"/>
          <w:rtl w:val="0"/>
          <w:lang w:val="fr-FR"/>
        </w:rPr>
        <w:t>é</w:t>
      </w:r>
      <w:r>
        <w:rPr>
          <w:rFonts w:ascii="Cambria Bold" w:hAnsi="Cambria Bold"/>
          <w:rtl w:val="0"/>
          <w:lang w:val="fr-FR"/>
        </w:rPr>
        <w:t>rez-Ben, C.</w:t>
      </w:r>
      <w:r>
        <w:rPr>
          <w:rtl w:val="0"/>
        </w:rPr>
        <w:t xml:space="preserve">; </w:t>
      </w:r>
      <w:r>
        <w:rPr>
          <w:rFonts w:ascii="Cambria Bold" w:hAnsi="Cambria Bold"/>
          <w:rtl w:val="0"/>
        </w:rPr>
        <w:t>Fr</w:t>
      </w:r>
      <w:r>
        <w:rPr>
          <w:rFonts w:ascii="Cambria Bold" w:hAnsi="Cambria Bold" w:hint="default"/>
          <w:rtl w:val="0"/>
          <w:lang w:val="sv-SE"/>
        </w:rPr>
        <w:t>ö</w:t>
      </w:r>
      <w:r>
        <w:rPr>
          <w:rFonts w:ascii="Cambria Bold" w:hAnsi="Cambria Bold"/>
          <w:rtl w:val="0"/>
          <w:lang w:val="de-DE"/>
        </w:rPr>
        <w:t>bisch, N. B.</w:t>
      </w:r>
      <w:r>
        <w:rPr>
          <w:rtl w:val="0"/>
          <w:lang w:val="en-US"/>
        </w:rPr>
        <w:t xml:space="preserve"> (2024). Evolution of the tetrapod skull: a systematic review of bone loss.. </w:t>
      </w:r>
      <w:r>
        <w:rPr>
          <w:rFonts w:ascii="Cambria Italic" w:hAnsi="Cambria Italic"/>
          <w:rtl w:val="0"/>
          <w:lang w:val="it-IT"/>
        </w:rPr>
        <w:t>Fossil Record</w:t>
      </w:r>
      <w:r>
        <w:rPr>
          <w:rtl w:val="0"/>
          <w:lang w:val="en-US"/>
        </w:rPr>
        <w:t>, 27, (3), 445-471. DOI: https://doi.org/10.3897/fr.27.133803.</w:t>
      </w:r>
    </w:p>
    <w:p>
      <w:pPr>
        <w:pStyle w:val="Text"/>
      </w:pPr>
      <w:r>
        <w:rPr>
          <w:rFonts w:ascii="Cambria Bold" w:hAnsi="Cambria Bold"/>
          <w:rtl w:val="0"/>
          <w:lang w:val="de-DE"/>
        </w:rPr>
        <w:t>Keinath, S.</w:t>
      </w:r>
      <w:r>
        <w:rPr>
          <w:rtl w:val="0"/>
          <w:lang w:val="nl-NL"/>
        </w:rPr>
        <w:t xml:space="preserve">; De Silva, S.; </w:t>
      </w:r>
      <w:r>
        <w:rPr>
          <w:rFonts w:ascii="Cambria Bold" w:hAnsi="Cambria Bold"/>
          <w:rtl w:val="0"/>
          <w:lang w:val="nl-NL"/>
        </w:rPr>
        <w:t>Sommerwerk, N.</w:t>
      </w:r>
      <w:r>
        <w:rPr>
          <w:rtl w:val="0"/>
        </w:rPr>
        <w:t xml:space="preserve">; </w:t>
      </w:r>
      <w:r>
        <w:rPr>
          <w:rFonts w:ascii="Cambria Bold" w:hAnsi="Cambria Bold"/>
          <w:rtl w:val="0"/>
          <w:lang w:val="en-US"/>
        </w:rPr>
        <w:t>Freyhof, J.</w:t>
      </w:r>
      <w:r>
        <w:rPr>
          <w:rtl w:val="0"/>
          <w:lang w:val="en-US"/>
        </w:rPr>
        <w:t xml:space="preserve"> (2024). High levels of species' extirpation in an urban environment</w:t>
      </w:r>
      <w:r>
        <w:rPr>
          <w:rtl w:val="0"/>
          <w:lang w:val="en-US"/>
        </w:rPr>
        <w:t>—</w:t>
      </w:r>
      <w:r>
        <w:rPr>
          <w:rtl w:val="0"/>
          <w:lang w:val="en-US"/>
        </w:rPr>
        <w:t>A case study from Berlin, Germany, covering 1700</w:t>
      </w:r>
      <w:r>
        <w:rPr>
          <w:rtl w:val="0"/>
        </w:rPr>
        <w:t>–</w:t>
      </w:r>
      <w:r>
        <w:rPr>
          <w:rtl w:val="0"/>
        </w:rPr>
        <w:t xml:space="preserve">2023. </w:t>
      </w:r>
      <w:r>
        <w:rPr>
          <w:rFonts w:ascii="Cambria Italic" w:hAnsi="Cambria Italic"/>
          <w:rtl w:val="0"/>
          <w:lang w:val="en-US"/>
        </w:rPr>
        <w:t>Ecology and Evolution</w:t>
      </w:r>
      <w:r>
        <w:rPr>
          <w:rtl w:val="0"/>
          <w:lang w:val="en-US"/>
        </w:rPr>
        <w:t>, 14, (7), e70018. DOI: https://doi.org/10.1002/ece3.70018.</w:t>
      </w:r>
    </w:p>
    <w:p>
      <w:pPr>
        <w:pStyle w:val="Text"/>
      </w:pPr>
      <w:r>
        <w:rPr>
          <w:rtl w:val="0"/>
          <w:lang w:val="de-DE"/>
        </w:rPr>
        <w:t xml:space="preserve">Keipert, S.; Gaudry, M. J.; Kutschke, M.; Keuper, M.; Rosa, M. A. S. D.; Cheng, Y.; Kuhn, J. M. M.; Laterveer, R.; Cotrim, C. A.; </w:t>
      </w:r>
      <w:r>
        <w:rPr>
          <w:rFonts w:ascii="Cambria Bold" w:hAnsi="Cambria Bold"/>
          <w:rtl w:val="0"/>
          <w:lang w:val="it-IT"/>
        </w:rPr>
        <w:t>Giere, P.</w:t>
      </w:r>
      <w:r>
        <w:rPr>
          <w:rtl w:val="0"/>
          <w:lang w:val="en-US"/>
        </w:rPr>
        <w:t xml:space="preserve">; Perocchi, F.; Feederle, R.; Crichton, P. G.; Lutter, D.; Jastroch, M. (2024). Two-stage evolution of mammalian adipose tissue thermogenesis. </w:t>
      </w:r>
      <w:r>
        <w:rPr>
          <w:rFonts w:ascii="Cambria Italic" w:hAnsi="Cambria Italic"/>
          <w:rtl w:val="0"/>
          <w:lang w:val="en-US"/>
        </w:rPr>
        <w:t>Science</w:t>
      </w:r>
      <w:r>
        <w:rPr>
          <w:rtl w:val="0"/>
        </w:rPr>
        <w:t>, 384, (6700), 1111-1117. DOI: https://doi.org/10.1126/science.adg1947.</w:t>
      </w:r>
    </w:p>
    <w:p>
      <w:pPr>
        <w:pStyle w:val="Text"/>
      </w:pPr>
      <w:r>
        <w:rPr>
          <w:rFonts w:ascii="Cambria Bold" w:hAnsi="Cambria Bold"/>
          <w:rtl w:val="0"/>
        </w:rPr>
        <w:t>Kilic, K. D.</w:t>
      </w:r>
      <w:r>
        <w:rPr>
          <w:rtl w:val="0"/>
          <w:lang w:val="en-US"/>
        </w:rPr>
        <w:t xml:space="preserve">; Erisik, D.; Taskiran, D.; Turhan, K.; Kose, T.; Cetin, E. O.; R, A. S.; Uyanikgil, Y. (2024). Protective effects of E-CG-01 (3,4-lacto cycloastragenol) against bleomycin-induced lung fibrosis in C57BL/6 mice. </w:t>
      </w:r>
      <w:r>
        <w:rPr>
          <w:rFonts w:ascii="Cambria Italic" w:hAnsi="Cambria Italic"/>
          <w:rtl w:val="0"/>
          <w:lang w:val="en-US"/>
        </w:rPr>
        <w:t>Biomedicine &amp; Pharmacotherapy</w:t>
      </w:r>
      <w:r>
        <w:rPr>
          <w:rtl w:val="0"/>
          <w:lang w:val="en-US"/>
        </w:rPr>
        <w:t>, 177, 117016-117016. DOI: https://doi.org/10.1016/j.biopha.2024.117016.</w:t>
      </w:r>
    </w:p>
    <w:p>
      <w:pPr>
        <w:pStyle w:val="Text"/>
      </w:pPr>
      <w:r>
        <w:rPr>
          <w:rFonts w:ascii="Cambria Bold" w:hAnsi="Cambria Bold"/>
          <w:rtl w:val="0"/>
          <w:lang w:val="de-DE"/>
        </w:rPr>
        <w:t>Kirschke, S.</w:t>
      </w:r>
      <w:r>
        <w:rPr>
          <w:rtl w:val="0"/>
          <w:lang w:val="en-US"/>
        </w:rPr>
        <w:t xml:space="preserve">; Akif, N. U. (2024). How do the social sciences approach wicked resource nexus problems? A bibliometric review. </w:t>
      </w:r>
      <w:r>
        <w:rPr>
          <w:rFonts w:ascii="Cambria Italic" w:hAnsi="Cambria Italic"/>
          <w:rtl w:val="0"/>
          <w:lang w:val="en-US"/>
        </w:rPr>
        <w:t>Environmental Earth Sciences</w:t>
      </w:r>
      <w:r>
        <w:rPr>
          <w:rtl w:val="0"/>
          <w:lang w:val="en-US"/>
        </w:rPr>
        <w:t>, 83, 607. DOI: https://doi.org/10.1007/s12665-024-11884-9.</w:t>
      </w:r>
    </w:p>
    <w:p>
      <w:pPr>
        <w:pStyle w:val="Text"/>
      </w:pPr>
      <w:r>
        <w:rPr>
          <w:rtl w:val="0"/>
          <w:lang w:val="es-ES_tradnl"/>
        </w:rPr>
        <w:t xml:space="preserve">Klein, H.; Lucas, S. G.; Lallensack, J. N.; </w:t>
      </w:r>
      <w:r>
        <w:rPr>
          <w:rFonts w:ascii="Cambria Bold" w:hAnsi="Cambria Bold"/>
          <w:rtl w:val="0"/>
          <w:lang w:val="it-IT"/>
        </w:rPr>
        <w:t>Marchetti, L.</w:t>
      </w:r>
      <w:r>
        <w:rPr>
          <w:rtl w:val="0"/>
          <w:lang w:val="en-US"/>
        </w:rPr>
        <w:t xml:space="preserve"> (2024). Peabody's legacy: the Moenkopi Formation (Middle Triassic, Anisian)</w:t>
      </w:r>
      <w:r>
        <w:br w:type="textWrapping"/>
      </w:r>
      <w:r>
        <w:rPr>
          <w:rtl w:val="0"/>
        </w:rPr>
        <w:t>tetrapod ichnofauna</w:t>
      </w:r>
      <w:r>
        <w:rPr>
          <w:rtl w:val="0"/>
          <w:lang w:val="en-US"/>
        </w:rPr>
        <w:t>—</w:t>
      </w:r>
      <w:r>
        <w:rPr>
          <w:rtl w:val="0"/>
          <w:lang w:val="en-US"/>
        </w:rPr>
        <w:t>updates from an extensive new tracksite in NE</w:t>
      </w:r>
      <w:r>
        <w:br w:type="textWrapping"/>
      </w:r>
      <w:r>
        <w:rPr>
          <w:rtl w:val="0"/>
        </w:rPr>
        <w:t xml:space="preserve">Arizona, USA. </w:t>
      </w:r>
      <w:r>
        <w:rPr>
          <w:rFonts w:ascii="Cambria Italic" w:hAnsi="Cambria Italic"/>
          <w:rtl w:val="0"/>
        </w:rPr>
        <w:t>PalZ</w:t>
      </w:r>
      <w:r>
        <w:rPr>
          <w:rtl w:val="0"/>
          <w:lang w:val="en-US"/>
        </w:rPr>
        <w:t>, 98, (2), 357-389. DOI: https://doi.org/10.1007/s12542-023-00680-8.</w:t>
      </w:r>
    </w:p>
    <w:p>
      <w:pPr>
        <w:pStyle w:val="Text"/>
      </w:pPr>
      <w:r>
        <w:rPr>
          <w:rtl w:val="0"/>
          <w:lang w:val="en-US"/>
        </w:rPr>
        <w:t>Klotz, Werner; Von Rintelen, Thomas; Von Rintelen, Kristina. (2024). Three New Species of the Freshwater Shrimp Genus</w:t>
      </w:r>
      <w:r>
        <w:rPr>
          <w:rtl w:val="0"/>
        </w:rPr>
        <w:t> </w:t>
      </w:r>
      <w:r>
        <w:rPr>
          <w:rtl w:val="0"/>
          <w:lang w:val="es-ES_tradnl"/>
        </w:rPr>
        <w:t>Caridina</w:t>
      </w:r>
      <w:r>
        <w:rPr>
          <w:rtl w:val="0"/>
        </w:rPr>
        <w:t> </w:t>
      </w:r>
      <w:r>
        <w:rPr>
          <w:rtl w:val="0"/>
          <w:lang w:val="de-DE"/>
        </w:rPr>
        <w:t xml:space="preserve">from Australia. </w:t>
      </w:r>
      <w:r>
        <w:rPr>
          <w:rFonts w:ascii="Cambria Italic" w:hAnsi="Cambria Italic"/>
          <w:rtl w:val="0"/>
          <w:lang w:val="en-US"/>
        </w:rPr>
        <w:t>Arthropoda</w:t>
      </w:r>
      <w:r>
        <w:rPr>
          <w:rtl w:val="0"/>
          <w:lang w:val="en-US"/>
        </w:rPr>
        <w:t>, 2, (1), 99-118. DOI: https://doi.org/10.3390/arthropoda2010008.</w:t>
      </w:r>
    </w:p>
    <w:p>
      <w:pPr>
        <w:pStyle w:val="Text"/>
      </w:pPr>
      <w:r>
        <w:rPr>
          <w:rtl w:val="0"/>
          <w:lang w:val="it-IT"/>
        </w:rPr>
        <w:t xml:space="preserve">Kment, P.; Jacobs, D. H.; Carapezza, A.; </w:t>
      </w:r>
      <w:r>
        <w:rPr>
          <w:rFonts w:ascii="Cambria Bold" w:hAnsi="Cambria Bold"/>
          <w:rtl w:val="0"/>
          <w:lang w:val="de-DE"/>
        </w:rPr>
        <w:t>Deckert, J.</w:t>
      </w:r>
      <w:r>
        <w:rPr>
          <w:rtl w:val="0"/>
          <w:lang w:val="da-DK"/>
        </w:rPr>
        <w:t>; Rider, D. A.; K</w:t>
      </w:r>
      <w:r>
        <w:rPr>
          <w:rtl w:val="0"/>
          <w:lang w:val="es-ES_tradnl"/>
        </w:rPr>
        <w:t>ó</w:t>
      </w:r>
      <w:r>
        <w:rPr>
          <w:rtl w:val="0"/>
          <w:lang w:val="en-US"/>
        </w:rPr>
        <w:t xml:space="preserve">bor, P. (2024). Desert Bugs (Hemiptera: Heteroptera: Thaumastellidae): New records and review of the distribution and habitat of this relict group. </w:t>
      </w:r>
      <w:r>
        <w:rPr>
          <w:rFonts w:ascii="Cambria Italic" w:hAnsi="Cambria Italic"/>
          <w:rtl w:val="0"/>
          <w:lang w:val="pt-PT"/>
        </w:rPr>
        <w:t>Zootaxa</w:t>
      </w:r>
      <w:r>
        <w:rPr>
          <w:rtl w:val="0"/>
          <w:lang w:val="en-US"/>
        </w:rPr>
        <w:t>, 5541, (2), 144-162. DOI: https://doi.org/10.11646/zootaxa.5541.2.2.</w:t>
      </w:r>
    </w:p>
    <w:p>
      <w:pPr>
        <w:pStyle w:val="Text"/>
      </w:pPr>
      <w:r>
        <w:rPr>
          <w:rtl w:val="0"/>
          <w:lang w:val="pt-PT"/>
        </w:rPr>
        <w:t xml:space="preserve">Knecht, R. J.; Benner, J. S.; Swain, A.; Azevedo-Schmidt, L.; Cleal, C. J.; Labandeira, C. C.; Engel, M. S.; </w:t>
      </w:r>
      <w:r>
        <w:rPr>
          <w:rFonts w:ascii="Cambria Bold" w:hAnsi="Cambria Bold"/>
          <w:rtl w:val="0"/>
        </w:rPr>
        <w:t>Dunlop, J. A.</w:t>
      </w:r>
      <w:r>
        <w:rPr>
          <w:rtl w:val="0"/>
          <w:lang w:val="en-US"/>
        </w:rPr>
        <w:t>; Selden, P. A.; Eble, C. F.; Renczkowski, M. D.; Wheeler, D. A.; Funderburk, M. M.; Emma, S. L.; Knoll, A. H.; Pierce, N. E. (2024). Early Pennsylvanian Lagerst</w:t>
      </w:r>
      <w:r>
        <w:rPr>
          <w:rtl w:val="0"/>
        </w:rPr>
        <w:t>ä</w:t>
      </w:r>
      <w:r>
        <w:rPr>
          <w:rtl w:val="0"/>
          <w:lang w:val="en-US"/>
        </w:rPr>
        <w:t xml:space="preserve">tte reveals a diverse ecosystem on a subhumid, alluvial fan. </w:t>
      </w:r>
      <w:r>
        <w:rPr>
          <w:rFonts w:ascii="Cambria Italic" w:hAnsi="Cambria Italic"/>
          <w:rtl w:val="0"/>
          <w:lang w:val="fr-FR"/>
        </w:rPr>
        <w:t>Nature Communications</w:t>
      </w:r>
      <w:r>
        <w:rPr>
          <w:rtl w:val="0"/>
          <w:lang w:val="en-US"/>
        </w:rPr>
        <w:t>, 15, (1). DOI: https://doi.org/10.1038/s41467-024-52181-0.</w:t>
      </w:r>
    </w:p>
    <w:p>
      <w:pPr>
        <w:pStyle w:val="Text"/>
      </w:pPr>
      <w:r>
        <w:rPr>
          <w:rtl w:val="0"/>
          <w:lang w:val="it-IT"/>
        </w:rPr>
        <w:t>Kohout, T.; Pajola, M.; Soini, A.; Lucchetti, A.; Luttinen, A.; Duch</w:t>
      </w:r>
      <w:r>
        <w:rPr>
          <w:rtl w:val="0"/>
        </w:rPr>
        <w:t>ê</w:t>
      </w:r>
      <w:r>
        <w:rPr>
          <w:rtl w:val="0"/>
          <w:lang w:val="de-DE"/>
        </w:rPr>
        <w:t xml:space="preserve">ne, A.; Murdoch, N.; </w:t>
      </w:r>
      <w:r>
        <w:rPr>
          <w:rFonts w:ascii="Cambria Bold" w:hAnsi="Cambria Bold"/>
          <w:rtl w:val="0"/>
          <w:lang w:val="en-US"/>
        </w:rPr>
        <w:t>Luther, R.</w:t>
      </w:r>
      <w:r>
        <w:rPr>
          <w:rtl w:val="0"/>
        </w:rPr>
        <w:t>; Chabot, N. L.; Raducan, S. D.; S</w:t>
      </w:r>
      <w:r>
        <w:rPr>
          <w:rtl w:val="0"/>
        </w:rPr>
        <w:t>á</w:t>
      </w:r>
      <w:r>
        <w:rPr>
          <w:rtl w:val="0"/>
          <w:lang w:val="en-US"/>
        </w:rPr>
        <w:t>nchez, P.; Barnouin, O. S.; Rivkin, A. S. (2024). Impact Disruption of Bjurb</w:t>
      </w:r>
      <w:r>
        <w:rPr>
          <w:rtl w:val="0"/>
          <w:lang w:val="sv-SE"/>
        </w:rPr>
        <w:t>ö</w:t>
      </w:r>
      <w:r>
        <w:rPr>
          <w:rtl w:val="0"/>
          <w:lang w:val="en-US"/>
        </w:rPr>
        <w:t xml:space="preserve">le Porous Chondritic Projectile. </w:t>
      </w:r>
      <w:r>
        <w:rPr>
          <w:rFonts w:ascii="Cambria Italic" w:hAnsi="Cambria Italic"/>
          <w:rtl w:val="0"/>
          <w:lang w:val="en-US"/>
        </w:rPr>
        <w:t>The Planetary Science Journal</w:t>
      </w:r>
      <w:r>
        <w:rPr>
          <w:rtl w:val="0"/>
          <w:lang w:val="en-US"/>
        </w:rPr>
        <w:t>, 5, (5), 128-128. DOI: https://doi.org/10.3847/psj/ad4266.</w:t>
      </w:r>
    </w:p>
    <w:p>
      <w:pPr>
        <w:pStyle w:val="Text"/>
      </w:pPr>
      <w:r>
        <w:rPr>
          <w:rFonts w:ascii="Cambria Bold" w:hAnsi="Cambria Bold"/>
          <w:rtl w:val="0"/>
          <w:lang w:val="de-DE"/>
        </w:rPr>
        <w:t>Korn, D.</w:t>
      </w:r>
      <w:r>
        <w:rPr>
          <w:rtl w:val="0"/>
          <w:lang w:val="en-US"/>
        </w:rPr>
        <w:t xml:space="preserve"> (2024). Late Devonian tornoceratid ammonoids from the Timan region, NW Russia. </w:t>
      </w:r>
      <w:r>
        <w:rPr>
          <w:rFonts w:ascii="Cambria Italic" w:hAnsi="Cambria Italic"/>
          <w:rtl w:val="0"/>
          <w:lang w:val="de-DE"/>
        </w:rPr>
        <w:t>Neues Jahrbuch f</w:t>
      </w:r>
      <w:r>
        <w:rPr>
          <w:rFonts w:ascii="Cambria Italic" w:hAnsi="Cambria Italic" w:hint="default"/>
          <w:rtl w:val="0"/>
        </w:rPr>
        <w:t>ü</w:t>
      </w:r>
      <w:r>
        <w:rPr>
          <w:rFonts w:ascii="Cambria Italic" w:hAnsi="Cambria Italic"/>
          <w:rtl w:val="0"/>
          <w:lang w:val="de-DE"/>
        </w:rPr>
        <w:t>r Geologie und Pal</w:t>
      </w:r>
      <w:r>
        <w:rPr>
          <w:rFonts w:ascii="Cambria Italic" w:hAnsi="Cambria Italic" w:hint="default"/>
          <w:rtl w:val="0"/>
        </w:rPr>
        <w:t>ä</w:t>
      </w:r>
      <w:r>
        <w:rPr>
          <w:rFonts w:ascii="Cambria Italic" w:hAnsi="Cambria Italic"/>
          <w:rtl w:val="0"/>
          <w:lang w:val="de-DE"/>
        </w:rPr>
        <w:t>ontologie, Abhandlungen</w:t>
      </w:r>
      <w:r>
        <w:rPr>
          <w:rtl w:val="0"/>
          <w:lang w:val="en-US"/>
        </w:rPr>
        <w:t>, 310, (3), 219-228. DOI: https://doi.org/10.1127/njgpa/2023/1178.</w:t>
      </w:r>
    </w:p>
    <w:p>
      <w:pPr>
        <w:pStyle w:val="Text"/>
      </w:pPr>
      <w:r>
        <w:rPr>
          <w:rtl w:val="0"/>
        </w:rPr>
        <w:t xml:space="preserve">Kovac, D.; </w:t>
      </w:r>
      <w:r>
        <w:rPr>
          <w:rFonts w:ascii="Cambria Bold" w:hAnsi="Cambria Bold"/>
          <w:rtl w:val="0"/>
        </w:rPr>
        <w:t>Kameneva, E. P.</w:t>
      </w:r>
      <w:r>
        <w:rPr>
          <w:rtl w:val="0"/>
        </w:rPr>
        <w:t xml:space="preserve">; </w:t>
      </w:r>
      <w:r>
        <w:rPr>
          <w:rFonts w:ascii="Cambria Bold" w:hAnsi="Cambria Bold"/>
          <w:rtl w:val="0"/>
          <w:lang w:val="en-US"/>
        </w:rPr>
        <w:t>Korneyev, S. V.</w:t>
      </w:r>
      <w:r>
        <w:rPr>
          <w:rtl w:val="0"/>
        </w:rPr>
        <w:t>; Ara</w:t>
      </w:r>
      <w:r>
        <w:rPr>
          <w:rtl w:val="0"/>
        </w:rPr>
        <w:t>ú</w:t>
      </w:r>
      <w:r>
        <w:rPr>
          <w:rtl w:val="0"/>
          <w:lang w:val="it-IT"/>
        </w:rPr>
        <w:t xml:space="preserve">jo, A. S.; Savaris, M.; Smit, J. T.; Schneider, A.; Schreiber, R.; Korneyev, V. A. (2024). Revision of the Aspistomella group of genera (Diptera: Ulidiidae: Pterocallinae: Lipsanini). </w:t>
      </w:r>
      <w:r>
        <w:rPr>
          <w:rFonts w:ascii="Cambria Italic" w:hAnsi="Cambria Italic"/>
          <w:rtl w:val="0"/>
          <w:lang w:val="pt-PT"/>
        </w:rPr>
        <w:t>Zootaxa</w:t>
      </w:r>
      <w:r>
        <w:rPr>
          <w:rtl w:val="0"/>
          <w:lang w:val="en-US"/>
        </w:rPr>
        <w:t>, 5530, (1), 1-117. DOI: https://doi.org/10.11646/zootaxa.5530.1.1.</w:t>
      </w:r>
    </w:p>
    <w:p>
      <w:pPr>
        <w:pStyle w:val="Text"/>
      </w:pPr>
      <w:r>
        <w:rPr>
          <w:rtl w:val="0"/>
          <w:lang w:val="en-US"/>
        </w:rPr>
        <w:t xml:space="preserve">Kukushkin, O.; Tillack, F.; Doronin, I.; Kluge, N.; Jablonski, D. (2024). Johann Gottlieb Georgi or Peter Simon Pallas: review regarding the authorship and description of Lacerta taurica (Squamata, Lacertidae). </w:t>
      </w:r>
      <w:r>
        <w:rPr>
          <w:rFonts w:ascii="Cambria Italic" w:hAnsi="Cambria Italic"/>
          <w:rtl w:val="0"/>
          <w:lang w:val="pt-PT"/>
        </w:rPr>
        <w:t>Zootaxa</w:t>
      </w:r>
      <w:r>
        <w:rPr>
          <w:rtl w:val="0"/>
          <w:lang w:val="en-US"/>
        </w:rPr>
        <w:t>, 5493, (5), 542-560. DOI: https://doi.org/10.11646/zootaxa.5493.5.4.</w:t>
      </w:r>
    </w:p>
    <w:p>
      <w:pPr>
        <w:pStyle w:val="Text"/>
      </w:pPr>
      <w:r>
        <w:rPr>
          <w:rtl w:val="0"/>
          <w:lang w:val="en-US"/>
        </w:rPr>
        <w:t xml:space="preserve">Landry, B.; </w:t>
      </w:r>
      <w:r>
        <w:rPr>
          <w:rFonts w:ascii="Cambria Bold" w:hAnsi="Cambria Bold"/>
          <w:rtl w:val="0"/>
        </w:rPr>
        <w:t>L</w:t>
      </w:r>
      <w:r>
        <w:rPr>
          <w:rFonts w:ascii="Cambria Bold" w:hAnsi="Cambria Bold" w:hint="default"/>
          <w:rtl w:val="0"/>
          <w:lang w:val="fr-FR"/>
        </w:rPr>
        <w:t>é</w:t>
      </w:r>
      <w:r>
        <w:rPr>
          <w:rFonts w:ascii="Cambria Bold" w:hAnsi="Cambria Bold"/>
          <w:rtl w:val="0"/>
          <w:lang w:val="da-DK"/>
        </w:rPr>
        <w:t>ger, T.</w:t>
      </w:r>
      <w:r>
        <w:rPr>
          <w:rtl w:val="0"/>
          <w:lang w:val="en-US"/>
        </w:rPr>
        <w:t xml:space="preserve"> (2024). Taxonomic revision of the Crambinae (Lepidoptera, Pyralidae sensu lato) of the Gal</w:t>
      </w:r>
      <w:r>
        <w:rPr>
          <w:rtl w:val="0"/>
        </w:rPr>
        <w:t>á</w:t>
      </w:r>
      <w:r>
        <w:rPr>
          <w:rtl w:val="0"/>
          <w:lang w:val="nl-NL"/>
        </w:rPr>
        <w:t xml:space="preserve">pagos Islands, Ecuador. </w:t>
      </w:r>
      <w:r>
        <w:rPr>
          <w:rFonts w:ascii="Cambria Italic" w:hAnsi="Cambria Italic"/>
          <w:rtl w:val="0"/>
          <w:lang w:val="fr-FR"/>
        </w:rPr>
        <w:t>Revue suisse de zoologie</w:t>
      </w:r>
      <w:r>
        <w:rPr>
          <w:rtl w:val="0"/>
          <w:lang w:val="en-US"/>
        </w:rPr>
        <w:t>, 131, (2), 357-387. DOI: https://doi.org/10.35929/rsz.0129.</w:t>
      </w:r>
    </w:p>
    <w:p>
      <w:pPr>
        <w:pStyle w:val="Text"/>
      </w:pPr>
      <w:r>
        <w:rPr>
          <w:rtl w:val="0"/>
          <w:lang w:val="en-US"/>
        </w:rPr>
        <w:t xml:space="preserve">Lewthwaite, J. M. M.; Baiotto, T. M.; Brown, B. V.; Cheung, Y. Y.; Baker, A. J.; Lehnen, C.; McGlynn, T. P.; Shirey, V.; Gonzalez, L.; </w:t>
      </w:r>
      <w:r>
        <w:rPr>
          <w:rFonts w:ascii="Cambria Bold" w:hAnsi="Cambria Bold"/>
          <w:rtl w:val="0"/>
          <w:lang w:val="nl-NL"/>
        </w:rPr>
        <w:t>Hartop, E.</w:t>
      </w:r>
      <w:r>
        <w:rPr>
          <w:rtl w:val="0"/>
          <w:lang w:val="en-US"/>
        </w:rPr>
        <w:t xml:space="preserve">; Kerr, P. H.; Wood, E.; Guzman, L. M. (2024). Drivers of arthropod biodiversity in an urban ecosystem. </w:t>
      </w:r>
      <w:r>
        <w:rPr>
          <w:rFonts w:ascii="Cambria Italic" w:hAnsi="Cambria Italic"/>
          <w:rtl w:val="0"/>
          <w:lang w:val="en-US"/>
        </w:rPr>
        <w:t>Scientific Reports</w:t>
      </w:r>
      <w:r>
        <w:rPr>
          <w:rtl w:val="0"/>
        </w:rPr>
        <w:t>, 14, (1), 390 (2024) . DOI: https://doi.org/10.1038/s41598-023-50675-3.</w:t>
      </w:r>
    </w:p>
    <w:p>
      <w:pPr>
        <w:pStyle w:val="Text"/>
      </w:pPr>
      <w:r>
        <w:rPr>
          <w:rtl w:val="0"/>
        </w:rPr>
        <w:t xml:space="preserve">Li, H.; Zhuo, D.; Wang, B.; Nakamine, H.; Yamamoto, S.; Zhang, W.; Jepson, J. E.; </w:t>
      </w:r>
      <w:r>
        <w:rPr>
          <w:rFonts w:ascii="Cambria Bold" w:hAnsi="Cambria Bold"/>
          <w:rtl w:val="0"/>
          <w:lang w:val="de-DE"/>
        </w:rPr>
        <w:t>Ohl, M.</w:t>
      </w:r>
      <w:r>
        <w:rPr>
          <w:rtl w:val="0"/>
        </w:rPr>
        <w:t>; Asp</w:t>
      </w:r>
      <w:r>
        <w:rPr>
          <w:rtl w:val="0"/>
          <w:lang w:val="sv-SE"/>
        </w:rPr>
        <w:t>ö</w:t>
      </w:r>
      <w:r>
        <w:rPr>
          <w:rtl w:val="0"/>
          <w:lang w:val="en-US"/>
        </w:rPr>
        <w:t>ck, U.; Asp</w:t>
      </w:r>
      <w:r>
        <w:rPr>
          <w:rtl w:val="0"/>
          <w:lang w:val="sv-SE"/>
        </w:rPr>
        <w:t>ö</w:t>
      </w:r>
      <w:r>
        <w:rPr>
          <w:rtl w:val="0"/>
          <w:lang w:val="en-US"/>
        </w:rPr>
        <w:t xml:space="preserve">ck, H.; Nyunt, T. T.; Engel, M. S.; Benton, M. J.; Donoghue, P.; Liu, X. (2024). A double-edged sword: evolutionary novelty along deep-time diversity oscillation in an iconic group of predatory insects (Neuroptera: Mantispoidea). </w:t>
      </w:r>
      <w:r>
        <w:rPr>
          <w:rFonts w:ascii="Cambria Italic" w:hAnsi="Cambria Italic"/>
          <w:rtl w:val="0"/>
          <w:lang w:val="en-US"/>
        </w:rPr>
        <w:t>Systematic Biology</w:t>
      </w:r>
      <w:r>
        <w:rPr>
          <w:rtl w:val="0"/>
          <w:lang w:val="en-US"/>
        </w:rPr>
        <w:t>. DOI: https://doi.org/10.1093/sysbio/syae068.</w:t>
      </w:r>
    </w:p>
    <w:p>
      <w:pPr>
        <w:pStyle w:val="Text"/>
      </w:pPr>
      <w:r>
        <w:rPr>
          <w:rtl w:val="0"/>
        </w:rPr>
        <w:t xml:space="preserve">Liu, C.; </w:t>
      </w:r>
      <w:r>
        <w:rPr>
          <w:rFonts w:ascii="Cambria Bold" w:hAnsi="Cambria Bold"/>
          <w:rtl w:val="0"/>
          <w:lang w:val="it-IT"/>
        </w:rPr>
        <w:t>Hita Garcia, F.</w:t>
      </w:r>
      <w:r>
        <w:rPr>
          <w:rtl w:val="0"/>
          <w:lang w:val="en-US"/>
        </w:rPr>
        <w:t xml:space="preserve">; Peng, Y.-Q.; Pierce, N.E. (2024). Taxonomy of the ant genus Cerapachys Smith, 1857 (Hymenoptera:Formicidae) in China with description of a new species. </w:t>
      </w:r>
      <w:r>
        <w:rPr>
          <w:rFonts w:ascii="Cambria Italic" w:hAnsi="Cambria Italic"/>
          <w:rtl w:val="0"/>
          <w:lang w:val="it-IT"/>
        </w:rPr>
        <w:t>Asian Myrmecology</w:t>
      </w:r>
      <w:r>
        <w:rPr>
          <w:rtl w:val="0"/>
          <w:lang w:val="en-US"/>
        </w:rPr>
        <w:t>, 17, e017001. DOI: https://doi.org/10.20362/am.017001.</w:t>
      </w:r>
    </w:p>
    <w:p>
      <w:pPr>
        <w:pStyle w:val="Text"/>
      </w:pPr>
      <w:r>
        <w:rPr>
          <w:rtl w:val="0"/>
          <w:lang w:val="da-DK"/>
        </w:rPr>
        <w:t xml:space="preserve">Lompa, T.; Ebbing, J.; </w:t>
      </w:r>
      <w:r>
        <w:rPr>
          <w:rFonts w:ascii="Cambria Bold" w:hAnsi="Cambria Bold"/>
          <w:rtl w:val="0"/>
          <w:lang w:val="de-DE"/>
        </w:rPr>
        <w:t>W</w:t>
      </w:r>
      <w:r>
        <w:rPr>
          <w:rFonts w:ascii="Cambria Bold" w:hAnsi="Cambria Bold" w:hint="default"/>
          <w:rtl w:val="0"/>
        </w:rPr>
        <w:t>ü</w:t>
      </w:r>
      <w:r>
        <w:rPr>
          <w:rFonts w:ascii="Cambria Bold" w:hAnsi="Cambria Bold"/>
          <w:rtl w:val="0"/>
          <w:lang w:val="de-DE"/>
        </w:rPr>
        <w:t>nnemann, K.</w:t>
      </w:r>
      <w:r>
        <w:rPr>
          <w:rtl w:val="0"/>
          <w:lang w:val="en-US"/>
        </w:rPr>
        <w:t xml:space="preserve"> (2024). Evolution of Impact Basin Gravity Signatures on the Lunar Farside: A Long</w:t>
      </w:r>
      <w:r>
        <w:rPr>
          <w:rtl w:val="0"/>
        </w:rPr>
        <w:t>‐</w:t>
      </w:r>
      <w:r>
        <w:rPr>
          <w:rtl w:val="0"/>
          <w:lang w:val="de-DE"/>
        </w:rPr>
        <w:t xml:space="preserve">Term Alteration Process. </w:t>
      </w:r>
      <w:r>
        <w:rPr>
          <w:rFonts w:ascii="Cambria Italic" w:hAnsi="Cambria Italic"/>
          <w:rtl w:val="0"/>
          <w:lang w:val="en-US"/>
        </w:rPr>
        <w:t>Journal of Geophysical Research - Planets</w:t>
      </w:r>
      <w:r>
        <w:rPr>
          <w:rtl w:val="0"/>
          <w:lang w:val="en-US"/>
        </w:rPr>
        <w:t>, 129, (4). DOI: https://doi.org/10.1029/2023je008177.</w:t>
      </w:r>
    </w:p>
    <w:p>
      <w:pPr>
        <w:pStyle w:val="Text"/>
      </w:pPr>
      <w:r>
        <w:rPr>
          <w:rtl w:val="0"/>
          <w:lang w:val="de-DE"/>
        </w:rPr>
        <w:t xml:space="preserve">Lukhaup, C.; Eprilurahman, R.; </w:t>
      </w:r>
      <w:r>
        <w:rPr>
          <w:rFonts w:ascii="Cambria Bold" w:hAnsi="Cambria Bold"/>
          <w:rtl w:val="0"/>
          <w:lang w:val="de-DE"/>
        </w:rPr>
        <w:t>Von Rintelen, T.</w:t>
      </w:r>
      <w:r>
        <w:rPr>
          <w:rtl w:val="0"/>
          <w:lang w:val="en-US"/>
        </w:rPr>
        <w:t xml:space="preserve"> (2024). Two New Species of Crayfish of the Genus</w:t>
      </w:r>
      <w:r>
        <w:rPr>
          <w:rtl w:val="0"/>
        </w:rPr>
        <w:t> </w:t>
      </w:r>
      <w:r>
        <w:rPr>
          <w:rtl w:val="0"/>
          <w:lang w:val="en-US"/>
        </w:rPr>
        <w:t>Cherax</w:t>
      </w:r>
      <w:r>
        <w:rPr>
          <w:rtl w:val="0"/>
        </w:rPr>
        <w:t> </w:t>
      </w:r>
      <w:r>
        <w:rPr>
          <w:rtl w:val="0"/>
          <w:lang w:val="en-US"/>
        </w:rPr>
        <w:t xml:space="preserve">(Crustacea, Decapoda, Parastacidae) from Western and Eastern Indonesian New Guinea. </w:t>
      </w:r>
      <w:r>
        <w:rPr>
          <w:rFonts w:ascii="Cambria Italic" w:hAnsi="Cambria Italic"/>
          <w:rtl w:val="0"/>
          <w:lang w:val="en-US"/>
        </w:rPr>
        <w:t>Arthropoda</w:t>
      </w:r>
      <w:r>
        <w:rPr>
          <w:rtl w:val="0"/>
          <w:lang w:val="en-US"/>
        </w:rPr>
        <w:t>, 2, (4), 264-293. DOI: https://doi.org/10.3390/arthropoda2040019.</w:t>
      </w:r>
    </w:p>
    <w:p>
      <w:pPr>
        <w:pStyle w:val="Text"/>
      </w:pPr>
      <w:r>
        <w:rPr>
          <w:rtl w:val="0"/>
        </w:rPr>
        <w:t>MacDougall, M.J; Jannel, A.; Henrici, A.C.; Berman, D.S.; Sumida, S.S.; Martens, T.; Fr</w:t>
      </w:r>
      <w:r>
        <w:rPr>
          <w:rtl w:val="0"/>
          <w:lang w:val="sv-SE"/>
        </w:rPr>
        <w:t>ö</w:t>
      </w:r>
      <w:r>
        <w:rPr>
          <w:rtl w:val="0"/>
          <w:lang w:val="de-DE"/>
        </w:rPr>
        <w:t>bisch, N.B.; Fr</w:t>
      </w:r>
      <w:r>
        <w:rPr>
          <w:rtl w:val="0"/>
          <w:lang w:val="sv-SE"/>
        </w:rPr>
        <w:t>ö</w:t>
      </w:r>
      <w:r>
        <w:rPr>
          <w:rtl w:val="0"/>
          <w:lang w:val="en-US"/>
        </w:rPr>
        <w:t xml:space="preserve">bisch, J. (2024). A new recumbirostran </w:t>
      </w:r>
      <w:r>
        <w:rPr>
          <w:rtl w:val="1"/>
        </w:rPr>
        <w:t>‘</w:t>
      </w:r>
      <w:r>
        <w:rPr>
          <w:rtl w:val="0"/>
          <w:lang w:val="it-IT"/>
        </w:rPr>
        <w:t>microsaur</w:t>
      </w:r>
      <w:r>
        <w:rPr>
          <w:rtl w:val="1"/>
        </w:rPr>
        <w:t xml:space="preserve">’ </w:t>
      </w:r>
      <w:r>
        <w:rPr>
          <w:rtl w:val="0"/>
          <w:lang w:val="en-US"/>
        </w:rPr>
        <w:t xml:space="preserve">from the lower Permian Bromacker locality, Thuringia, Germany, and its fossorial adaptations. </w:t>
      </w:r>
      <w:r>
        <w:rPr>
          <w:rFonts w:ascii="Cambria Italic" w:hAnsi="Cambria Italic"/>
          <w:rtl w:val="0"/>
          <w:lang w:val="en-US"/>
        </w:rPr>
        <w:t>Scientific Reports</w:t>
      </w:r>
      <w:r>
        <w:rPr>
          <w:rtl w:val="0"/>
          <w:lang w:val="en-US"/>
        </w:rPr>
        <w:t>, 14, (1). DOI: https://doi.org/10.1038/s41598-023-46581-3.</w:t>
      </w:r>
    </w:p>
    <w:p>
      <w:pPr>
        <w:pStyle w:val="Text"/>
      </w:pPr>
      <w:r>
        <w:rPr>
          <w:rtl w:val="0"/>
          <w:lang w:val="en-US"/>
        </w:rPr>
        <w:t xml:space="preserve">Malekmohammadi, M.; Koutroumpa, K.; Crespo, M. B.; Domina, G.; Korotkova, N.; Akhani, H.; von Mering, S.; Borsch, T.; Berendsohn, W. (2024). A taxonomic backbone for the Plumbaginaceae (Caryophyllales). </w:t>
      </w:r>
      <w:r>
        <w:rPr>
          <w:rFonts w:ascii="Cambria Italic" w:hAnsi="Cambria Italic"/>
          <w:rtl w:val="0"/>
          <w:lang w:val="en-US"/>
        </w:rPr>
        <w:t>PhytoKeys</w:t>
      </w:r>
      <w:r>
        <w:rPr>
          <w:rtl w:val="0"/>
          <w:lang w:val="en-US"/>
        </w:rPr>
        <w:t>, 243, 67-103. DOI: https://doi.org/10.3897/phytokeys.243.122784.</w:t>
      </w:r>
    </w:p>
    <w:p>
      <w:pPr>
        <w:pStyle w:val="Text"/>
      </w:pPr>
      <w:r>
        <w:rPr>
          <w:rtl w:val="0"/>
          <w:lang w:val="fr-FR"/>
        </w:rPr>
        <w:t xml:space="preserve">Maller, A.; Landeau, M.; </w:t>
      </w:r>
      <w:r>
        <w:rPr>
          <w:rFonts w:ascii="Cambria Bold" w:hAnsi="Cambria Bold"/>
          <w:rtl w:val="0"/>
          <w:lang w:val="de-DE"/>
        </w:rPr>
        <w:t>Allibert, L.</w:t>
      </w:r>
      <w:r>
        <w:rPr>
          <w:rtl w:val="0"/>
          <w:lang w:val="en-US"/>
        </w:rPr>
        <w:t xml:space="preserve">; Charnoz, S. (2024). Condition for metal fragmentation during Earth-forming collisions. </w:t>
      </w:r>
      <w:r>
        <w:rPr>
          <w:rFonts w:ascii="Cambria Italic" w:hAnsi="Cambria Italic"/>
          <w:rtl w:val="0"/>
          <w:lang w:val="en-US"/>
        </w:rPr>
        <w:t>Physics of the Earth and Planetary Interiors</w:t>
      </w:r>
      <w:r>
        <w:rPr>
          <w:rtl w:val="0"/>
          <w:lang w:val="en-US"/>
        </w:rPr>
        <w:t>, 352, 107199. DOI: https://doi.org/10.1016/j.pepi.2024.107199.</w:t>
      </w:r>
    </w:p>
    <w:p>
      <w:pPr>
        <w:pStyle w:val="Text"/>
      </w:pPr>
      <w:r>
        <w:rPr>
          <w:rtl w:val="0"/>
          <w:lang w:val="en-US"/>
        </w:rPr>
        <w:t xml:space="preserve">Mallory E. DeCoster, Robert Luther, Gareth S. Collins, Kaiyi Dai, Thomas Davison, Dawn M. Graninger, Felix Kaufmann, Emma S. G. Rainey and Angela M. Stickl. (2024). The Relative Effects of Surface and Subsurface Morphology on the Deflection Efficiency of Kinetic Impactors: Implications for the DART Mission. </w:t>
      </w:r>
      <w:r>
        <w:rPr>
          <w:rFonts w:ascii="Cambria Italic" w:hAnsi="Cambria Italic"/>
          <w:rtl w:val="0"/>
          <w:lang w:val="en-US"/>
        </w:rPr>
        <w:t>The Planetary Science Journal</w:t>
      </w:r>
      <w:r>
        <w:rPr>
          <w:rtl w:val="0"/>
          <w:lang w:val="fr-FR"/>
        </w:rPr>
        <w:t>, 5, (1), 21-21. DOI: https://doi.org/10.3847/psj/ad11ec.</w:t>
      </w:r>
    </w:p>
    <w:p>
      <w:pPr>
        <w:pStyle w:val="Text"/>
      </w:pPr>
      <w:r>
        <w:rPr>
          <w:rFonts w:ascii="Cambria Bold" w:hAnsi="Cambria Bold"/>
          <w:rtl w:val="0"/>
          <w:lang w:val="it-IT"/>
        </w:rPr>
        <w:t>Marchetti, L.</w:t>
      </w:r>
      <w:r>
        <w:rPr>
          <w:rtl w:val="0"/>
          <w:lang w:val="en-US"/>
        </w:rPr>
        <w:t xml:space="preserve"> (2024). Stratigraphy of the Early Permian Bromacker</w:t>
      </w:r>
      <w:r>
        <w:br w:type="textWrapping"/>
      </w:r>
      <w:r>
        <w:rPr>
          <w:rtl w:val="0"/>
          <w:lang w:val="en-US"/>
        </w:rPr>
        <w:t>locality (Tambach Formation, Sakmarian,</w:t>
      </w:r>
      <w:r>
        <w:br w:type="textWrapping"/>
      </w:r>
      <w:r>
        <w:rPr>
          <w:rtl w:val="0"/>
          <w:lang w:val="en-US"/>
        </w:rPr>
        <w:t xml:space="preserve">Germany). </w:t>
      </w:r>
      <w:r>
        <w:rPr>
          <w:rFonts w:ascii="Cambria Italic" w:hAnsi="Cambria Italic"/>
          <w:rtl w:val="0"/>
          <w:lang w:val="en-US"/>
        </w:rPr>
        <w:t>Permophiles</w:t>
      </w:r>
      <w:r>
        <w:rPr>
          <w:rtl w:val="0"/>
        </w:rPr>
        <w:t>, 76, 33-35</w:t>
      </w:r>
    </w:p>
    <w:p>
      <w:pPr>
        <w:pStyle w:val="Text"/>
      </w:pPr>
      <w:r>
        <w:rPr>
          <w:rFonts w:ascii="Cambria Bold" w:hAnsi="Cambria Bold"/>
          <w:rtl w:val="0"/>
          <w:lang w:val="it-IT"/>
        </w:rPr>
        <w:t>Marchetti, L.</w:t>
      </w:r>
      <w:r>
        <w:rPr>
          <w:rtl w:val="0"/>
        </w:rPr>
        <w:t xml:space="preserve">; </w:t>
      </w:r>
      <w:r>
        <w:rPr>
          <w:rFonts w:ascii="Cambria Bold" w:hAnsi="Cambria Bold"/>
          <w:rtl w:val="0"/>
          <w:lang w:val="en-US"/>
        </w:rPr>
        <w:t>MacDougall, M. J.</w:t>
      </w:r>
      <w:r>
        <w:rPr>
          <w:rtl w:val="0"/>
          <w:lang w:val="de-DE"/>
        </w:rPr>
        <w:t xml:space="preserve">; Buchwitz, M.; </w:t>
      </w:r>
      <w:r>
        <w:rPr>
          <w:rFonts w:ascii="Cambria Bold" w:hAnsi="Cambria Bold"/>
          <w:rtl w:val="0"/>
        </w:rPr>
        <w:t>Canoville, A.</w:t>
      </w:r>
      <w:r>
        <w:rPr>
          <w:rtl w:val="0"/>
        </w:rPr>
        <w:t xml:space="preserve">; </w:t>
      </w:r>
      <w:r>
        <w:rPr>
          <w:rFonts w:ascii="Cambria Bold" w:hAnsi="Cambria Bold"/>
          <w:rtl w:val="0"/>
          <w:lang w:val="nl-NL"/>
        </w:rPr>
        <w:t>Herde, M.</w:t>
      </w:r>
      <w:r>
        <w:rPr>
          <w:rtl w:val="0"/>
        </w:rPr>
        <w:t xml:space="preserve">; Kammerer, C. F.; </w:t>
      </w:r>
      <w:r>
        <w:rPr>
          <w:rFonts w:ascii="Cambria Bold" w:hAnsi="Cambria Bold"/>
          <w:rtl w:val="0"/>
        </w:rPr>
        <w:t>Fr</w:t>
      </w:r>
      <w:r>
        <w:rPr>
          <w:rFonts w:ascii="Cambria Bold" w:hAnsi="Cambria Bold" w:hint="default"/>
          <w:rtl w:val="0"/>
          <w:lang w:val="sv-SE"/>
        </w:rPr>
        <w:t>ö</w:t>
      </w:r>
      <w:r>
        <w:rPr>
          <w:rFonts w:ascii="Cambria Bold" w:hAnsi="Cambria Bold"/>
          <w:rtl w:val="0"/>
          <w:lang w:val="de-DE"/>
        </w:rPr>
        <w:t>bisch, J.</w:t>
      </w:r>
      <w:r>
        <w:rPr>
          <w:rtl w:val="0"/>
          <w:lang w:val="en-US"/>
        </w:rPr>
        <w:t xml:space="preserve"> (2024). Origin and early evolution of vertebrate burrowing behaviour. </w:t>
      </w:r>
      <w:r>
        <w:rPr>
          <w:rFonts w:ascii="Cambria Italic" w:hAnsi="Cambria Italic"/>
          <w:rtl w:val="0"/>
          <w:lang w:val="en-US"/>
        </w:rPr>
        <w:t>Earth-Science Reviews</w:t>
      </w:r>
      <w:r>
        <w:rPr>
          <w:rtl w:val="0"/>
          <w:lang w:val="it-IT"/>
        </w:rPr>
        <w:t>, 250, 104702-104702. DOI: https://doi.org/10.1016/j.earscirev.2024.104702.</w:t>
      </w:r>
    </w:p>
    <w:p>
      <w:pPr>
        <w:pStyle w:val="Text"/>
      </w:pPr>
      <w:r>
        <w:rPr>
          <w:rtl w:val="0"/>
        </w:rPr>
        <w:t xml:space="preserve">Marcuk, V.; </w:t>
      </w:r>
      <w:r>
        <w:rPr>
          <w:rFonts w:ascii="Cambria Bold" w:hAnsi="Cambria Bold"/>
          <w:rtl w:val="0"/>
          <w:lang w:val="de-DE"/>
        </w:rPr>
        <w:t>Eckhoff, P.</w:t>
      </w:r>
      <w:r>
        <w:rPr>
          <w:rtl w:val="0"/>
          <w:lang w:val="en-US"/>
        </w:rPr>
        <w:t xml:space="preserve"> (2024). First description of the nest and eggs of the Spot-throated Hummingbird Thaumasius taczanowski. </w:t>
      </w:r>
      <w:r>
        <w:rPr>
          <w:rFonts w:ascii="Cambria Italic" w:hAnsi="Cambria Italic"/>
          <w:rtl w:val="0"/>
          <w:lang w:val="nl-NL"/>
        </w:rPr>
        <w:t>Cotinga</w:t>
      </w:r>
      <w:r>
        <w:rPr>
          <w:rtl w:val="0"/>
        </w:rPr>
        <w:t>, 46, 43-45</w:t>
      </w:r>
    </w:p>
    <w:p>
      <w:pPr>
        <w:pStyle w:val="Text"/>
      </w:pPr>
      <w:r>
        <w:rPr>
          <w:rtl w:val="0"/>
        </w:rPr>
        <w:t xml:space="preserve">Marcuk, V.; Greeney, H. F.; </w:t>
      </w:r>
      <w:r>
        <w:rPr>
          <w:rFonts w:ascii="Cambria Bold" w:hAnsi="Cambria Bold"/>
          <w:rtl w:val="0"/>
          <w:lang w:val="de-DE"/>
        </w:rPr>
        <w:t>Eckhoff, P.</w:t>
      </w:r>
      <w:r>
        <w:rPr>
          <w:rtl w:val="0"/>
          <w:lang w:val="es-ES_tradnl"/>
        </w:rPr>
        <w:t xml:space="preserve"> (2024). THE NEST AND EGGS OF THE RUFOUS-SHAFTED WOODSTAR Chaetocercus jourdanii andinus, WITH A REVIEW ON THE BREEDING DATA FOR THE GENUS; El nido y los huevos del Colibr</w:t>
      </w:r>
      <w:r>
        <w:rPr>
          <w:rtl w:val="0"/>
        </w:rPr>
        <w:t xml:space="preserve">í </w:t>
      </w:r>
      <w:r>
        <w:rPr>
          <w:rtl w:val="0"/>
          <w:lang w:val="it-IT"/>
        </w:rPr>
        <w:t>de Jourda Chaetocercus jourdanii andinus, con una revisi</w:t>
      </w:r>
      <w:r>
        <w:rPr>
          <w:rtl w:val="0"/>
          <w:lang w:val="es-ES_tradnl"/>
        </w:rPr>
        <w:t>ó</w:t>
      </w:r>
      <w:r>
        <w:rPr>
          <w:rtl w:val="0"/>
          <w:lang w:val="es-ES_tradnl"/>
        </w:rPr>
        <w:t>n de los datos reproductivos del g</w:t>
      </w:r>
      <w:r>
        <w:rPr>
          <w:rtl w:val="0"/>
          <w:lang w:val="fr-FR"/>
        </w:rPr>
        <w:t>é</w:t>
      </w:r>
      <w:r>
        <w:rPr>
          <w:rtl w:val="0"/>
          <w:lang w:val="it-IT"/>
        </w:rPr>
        <w:t xml:space="preserve">nero. </w:t>
      </w:r>
      <w:r>
        <w:rPr>
          <w:rFonts w:ascii="Cambria Italic" w:hAnsi="Cambria Italic"/>
          <w:rtl w:val="0"/>
          <w:lang w:val="es-ES_tradnl"/>
        </w:rPr>
        <w:t>El Hornero</w:t>
      </w:r>
      <w:r>
        <w:rPr>
          <w:rtl w:val="0"/>
          <w:lang w:val="en-US"/>
        </w:rPr>
        <w:t>, 39, (1), 119-124. DOI: https://doi.org/10.56178/eh.v39i1.1473.</w:t>
      </w:r>
    </w:p>
    <w:p>
      <w:pPr>
        <w:pStyle w:val="Text"/>
      </w:pPr>
      <w:r>
        <w:rPr>
          <w:rFonts w:ascii="Cambria Bold" w:hAnsi="Cambria Bold"/>
          <w:rtl w:val="0"/>
        </w:rPr>
        <w:t>Marjanovi</w:t>
      </w:r>
      <w:r>
        <w:rPr>
          <w:rFonts w:ascii="Cambria Bold" w:hAnsi="Cambria Bold" w:hint="default"/>
          <w:rtl w:val="0"/>
        </w:rPr>
        <w:t>ć</w:t>
      </w:r>
      <w:r>
        <w:rPr>
          <w:rFonts w:ascii="Cambria Bold" w:hAnsi="Cambria Bold"/>
          <w:rtl w:val="0"/>
        </w:rPr>
        <w:t>, D.</w:t>
      </w:r>
      <w:r>
        <w:rPr>
          <w:rtl w:val="0"/>
          <w:lang w:val="en-US"/>
        </w:rPr>
        <w:t xml:space="preserve">; Maddin, H. C.; Olori, J. C.; Laurin, M. (2024). The new problem of Chinlestegophis and the origin of caecilians (Amphibia, Gymnophionomorpha) is highly sensitive to old problems of sampling and character construction. </w:t>
      </w:r>
      <w:r>
        <w:rPr>
          <w:rFonts w:ascii="Cambria Italic" w:hAnsi="Cambria Italic"/>
          <w:rtl w:val="0"/>
          <w:lang w:val="it-IT"/>
        </w:rPr>
        <w:t>Fossil record</w:t>
      </w:r>
      <w:r>
        <w:rPr>
          <w:rtl w:val="0"/>
          <w:lang w:val="en-US"/>
        </w:rPr>
        <w:t>, 27, (1), 55-94. DOI: https://doi.org/10.3897/fr.27.e109555.</w:t>
      </w:r>
    </w:p>
    <w:p>
      <w:pPr>
        <w:pStyle w:val="Text"/>
      </w:pPr>
      <w:r>
        <w:rPr>
          <w:rtl w:val="0"/>
          <w:lang w:val="pt-PT"/>
        </w:rPr>
        <w:t>Massad, T. J.; Abr</w:t>
      </w:r>
      <w:r>
        <w:rPr>
          <w:rtl w:val="0"/>
          <w:lang w:val="pt-PT"/>
        </w:rPr>
        <w:t>ã</w:t>
      </w:r>
      <w:r>
        <w:rPr>
          <w:rtl w:val="0"/>
          <w:lang w:val="it-IT"/>
        </w:rPr>
        <w:t>o, O. J.; Ant</w:t>
      </w:r>
      <w:r>
        <w:rPr>
          <w:rtl w:val="0"/>
          <w:lang w:val="es-ES_tradnl"/>
        </w:rPr>
        <w:t>ó</w:t>
      </w:r>
      <w:r>
        <w:rPr>
          <w:rtl w:val="0"/>
          <w:lang w:val="es-ES_tradnl"/>
        </w:rPr>
        <w:t>nio, H.; Chechene, A.; Tenente, B. S. C.; Andr</w:t>
      </w:r>
      <w:r>
        <w:rPr>
          <w:rtl w:val="0"/>
          <w:lang w:val="fr-FR"/>
        </w:rPr>
        <w:t>é</w:t>
      </w:r>
      <w:r>
        <w:rPr>
          <w:rtl w:val="0"/>
        </w:rPr>
        <w:t xml:space="preserve">, A.; Mundoza, D. F.; Stalmans, M. E.; Gaynor, K. M.; Mandlate, L. J. C.; </w:t>
      </w:r>
      <w:r>
        <w:rPr>
          <w:rFonts w:ascii="Cambria Bold" w:hAnsi="Cambria Bold"/>
          <w:rtl w:val="0"/>
        </w:rPr>
        <w:t>R</w:t>
      </w:r>
      <w:r>
        <w:rPr>
          <w:rFonts w:ascii="Cambria Bold" w:hAnsi="Cambria Bold" w:hint="default"/>
          <w:rtl w:val="0"/>
          <w:lang w:val="sv-SE"/>
        </w:rPr>
        <w:t>ö</w:t>
      </w:r>
      <w:r>
        <w:rPr>
          <w:rFonts w:ascii="Cambria Bold" w:hAnsi="Cambria Bold"/>
          <w:rtl w:val="0"/>
          <w:lang w:val="it-IT"/>
        </w:rPr>
        <w:t>del, M.</w:t>
      </w:r>
      <w:r>
        <w:rPr>
          <w:rtl w:val="0"/>
          <w:lang w:val="en-US"/>
        </w:rPr>
        <w:t xml:space="preserve">; Naskrecki, P. (2024). Ecosystem-wide responses to fire and large mammal herbivores in an African savanna. </w:t>
      </w:r>
      <w:r>
        <w:rPr>
          <w:rFonts w:ascii="Cambria Italic" w:hAnsi="Cambria Italic"/>
          <w:rtl w:val="0"/>
          <w:lang w:val="es-ES_tradnl"/>
        </w:rPr>
        <w:t>Biotropica</w:t>
      </w:r>
      <w:r>
        <w:rPr>
          <w:rtl w:val="0"/>
          <w:lang w:val="en-US"/>
        </w:rPr>
        <w:t>, 56, (4). DOI: https://doi.org/10.1111/btp.13338.</w:t>
      </w:r>
    </w:p>
    <w:p>
      <w:pPr>
        <w:pStyle w:val="Text"/>
      </w:pPr>
      <w:r>
        <w:rPr>
          <w:rtl w:val="0"/>
          <w:lang w:val="en-US"/>
        </w:rPr>
        <w:t xml:space="preserve">Mathes, G. H.; Reddin, C. J.; Kiessling, W.; Antell, G. S.; Saupe, E. E.; Steinbauer, M. J. (2024). Spatially Heterogeneous Responses of Planktonic Foraminiferal Assemblages Over 700,000 Years of Climate Change. </w:t>
      </w:r>
      <w:r>
        <w:rPr>
          <w:rFonts w:ascii="Cambria Italic" w:hAnsi="Cambria Italic"/>
          <w:rtl w:val="0"/>
          <w:lang w:val="en-US"/>
        </w:rPr>
        <w:t>Global Ecology and Biogeography</w:t>
      </w:r>
      <w:r>
        <w:rPr>
          <w:rtl w:val="0"/>
          <w:lang w:val="en-US"/>
        </w:rPr>
        <w:t>, 33, (11), e13905. DOI: https://doi.org/10.1111/geb.13905.</w:t>
      </w:r>
    </w:p>
    <w:p>
      <w:pPr>
        <w:pStyle w:val="Text"/>
      </w:pPr>
      <w:r>
        <w:rPr>
          <w:rtl w:val="0"/>
          <w:lang w:val="it-IT"/>
        </w:rPr>
        <w:t xml:space="preserve">Mazzoni, V.; Anfora, G.; Cocroft, R. B.; Fatouros, N. E.; Groot, A. T.; Gross, J.; Hill, P. S.; </w:t>
      </w:r>
      <w:r>
        <w:rPr>
          <w:rFonts w:ascii="Cambria Bold" w:hAnsi="Cambria Bold"/>
          <w:rtl w:val="0"/>
          <w:lang w:val="de-DE"/>
        </w:rPr>
        <w:t>Hoch, H.</w:t>
      </w:r>
      <w:r>
        <w:rPr>
          <w:rtl w:val="0"/>
          <w:lang w:val="it-IT"/>
        </w:rPr>
        <w:t xml:space="preserve">; Ioriatti, C.; Nieri, R.; Pekas, A.; Stacconi, M. V. R.; Stelinski, L. L.; Takanashi, T.; Virant-Doberlet, M.; Wessel, A. (2024). Bridging biotremology and chemical ecology: a new terminology. </w:t>
      </w:r>
      <w:r>
        <w:rPr>
          <w:rFonts w:ascii="Cambria Italic" w:hAnsi="Cambria Italic"/>
          <w:rtl w:val="0"/>
          <w:lang w:val="en-US"/>
        </w:rPr>
        <w:t>Trends in Plant Science</w:t>
      </w:r>
      <w:r>
        <w:rPr>
          <w:rtl w:val="0"/>
          <w:lang w:val="en-US"/>
        </w:rPr>
        <w:t>, 29, (8), 848-855. DOI: https://doi.org/10.1016/j.tplants.2024.04.002.</w:t>
      </w:r>
    </w:p>
    <w:p>
      <w:pPr>
        <w:pStyle w:val="Text"/>
      </w:pPr>
      <w:r>
        <w:rPr>
          <w:rtl w:val="0"/>
          <w:lang w:val="en-US"/>
        </w:rPr>
        <w:t xml:space="preserve">McKibbin, S.J.; Hecht, L.; Makarona, C.; Huber, M.; Terryn, H.; Claeys, P. (2024). Forsteritic olivine in EH (enstatite) chondrite meteorites: A record of nebular, metamorphic, and crystal-lattice diffusion effects. </w:t>
      </w:r>
      <w:r>
        <w:rPr>
          <w:rFonts w:ascii="Cambria Italic" w:hAnsi="Cambria Italic"/>
          <w:rtl w:val="0"/>
          <w:lang w:val="de-DE"/>
        </w:rPr>
        <w:t>Meteorit Planet Sci</w:t>
      </w:r>
      <w:r>
        <w:rPr>
          <w:rtl w:val="0"/>
          <w:lang w:val="en-US"/>
        </w:rPr>
        <w:t>, 59, (6), 1277-1296. DOI: https://doi.org/10.1111/maps.14147.</w:t>
      </w:r>
    </w:p>
    <w:p>
      <w:pPr>
        <w:pStyle w:val="Text"/>
      </w:pPr>
      <w:r>
        <w:rPr>
          <w:rFonts w:ascii="Cambria Bold" w:hAnsi="Cambria Bold"/>
          <w:rtl w:val="0"/>
          <w:lang w:val="de-DE"/>
        </w:rPr>
        <w:t>Meier, R.</w:t>
      </w:r>
      <w:r>
        <w:rPr>
          <w:rtl w:val="0"/>
        </w:rPr>
        <w:t xml:space="preserve">; </w:t>
      </w:r>
      <w:r>
        <w:rPr>
          <w:rFonts w:ascii="Cambria Bold" w:hAnsi="Cambria Bold"/>
          <w:rtl w:val="0"/>
          <w:lang w:val="nl-NL"/>
        </w:rPr>
        <w:t>Hartop, E.</w:t>
      </w:r>
      <w:r>
        <w:rPr>
          <w:rtl w:val="0"/>
        </w:rPr>
        <w:t xml:space="preserve">; Pylatiuk, C.; </w:t>
      </w:r>
      <w:r>
        <w:rPr>
          <w:rFonts w:ascii="Cambria Bold" w:hAnsi="Cambria Bold"/>
          <w:rtl w:val="0"/>
          <w:lang w:val="en-US"/>
        </w:rPr>
        <w:t>Srivathsan, A.</w:t>
      </w:r>
      <w:r>
        <w:rPr>
          <w:rtl w:val="0"/>
          <w:lang w:val="en-US"/>
        </w:rPr>
        <w:t xml:space="preserve"> (2024). Towards holistic insect monitoring: species discovery, description, identification and traits for all insects. </w:t>
      </w:r>
      <w:r>
        <w:rPr>
          <w:rFonts w:ascii="Cambria Italic" w:hAnsi="Cambria Italic"/>
          <w:rtl w:val="0"/>
          <w:lang w:val="en-US"/>
        </w:rPr>
        <w:t>Philosophical Transactions of the Royal Society B</w:t>
      </w:r>
      <w:r>
        <w:rPr>
          <w:rtl w:val="0"/>
          <w:lang w:val="en-US"/>
        </w:rPr>
        <w:t>, 379, (1904), 20230120. DOI: https://doi.org/10.1098/rstb.2023.0120.</w:t>
      </w:r>
    </w:p>
    <w:p>
      <w:pPr>
        <w:pStyle w:val="Text"/>
      </w:pPr>
      <w:r>
        <w:rPr>
          <w:rFonts w:ascii="Cambria Bold" w:hAnsi="Cambria Bold"/>
          <w:rtl w:val="0"/>
          <w:lang w:val="de-DE"/>
        </w:rPr>
        <w:t>Meier, R.</w:t>
      </w:r>
      <w:r>
        <w:rPr>
          <w:rtl w:val="0"/>
        </w:rPr>
        <w:t xml:space="preserve">; Lawniczak, M. K.; </w:t>
      </w:r>
      <w:r>
        <w:rPr>
          <w:rFonts w:ascii="Cambria Bold" w:hAnsi="Cambria Bold"/>
          <w:rtl w:val="0"/>
          <w:lang w:val="en-US"/>
        </w:rPr>
        <w:t>Srivathsan, A.</w:t>
      </w:r>
      <w:r>
        <w:rPr>
          <w:rtl w:val="0"/>
          <w:lang w:val="en-US"/>
        </w:rPr>
        <w:t xml:space="preserve"> (2024). Illuminating Entomological Dark Matter with DNA Barcodes in an Era of Insect Decline, Deep Learning, and Genomics. </w:t>
      </w:r>
      <w:r>
        <w:rPr>
          <w:rFonts w:ascii="Cambria Italic" w:hAnsi="Cambria Italic"/>
          <w:rtl w:val="0"/>
          <w:lang w:val="en-US"/>
        </w:rPr>
        <w:t>Annual Review of Entomology</w:t>
      </w:r>
      <w:r>
        <w:rPr>
          <w:rtl w:val="0"/>
          <w:lang w:val="en-US"/>
        </w:rPr>
        <w:t>, 70, 185-204. DOI: https://doi.org/10.1146/annurev-ento-040124-014001.</w:t>
      </w:r>
    </w:p>
    <w:p>
      <w:pPr>
        <w:pStyle w:val="Text"/>
      </w:pPr>
      <w:r>
        <w:rPr>
          <w:rFonts w:ascii="Cambria Bold" w:hAnsi="Cambria Bold"/>
          <w:rtl w:val="0"/>
          <w:lang w:val="en-US"/>
        </w:rPr>
        <w:t>Mey, W.</w:t>
      </w:r>
      <w:r>
        <w:rPr>
          <w:rtl w:val="0"/>
          <w:lang w:val="en-US"/>
        </w:rPr>
        <w:t xml:space="preserve"> (2024). First fossil record of the primitive family Acanthopteroctetidae from Myanmar amber (Lepidoptera, Glossata). </w:t>
      </w:r>
      <w:r>
        <w:rPr>
          <w:rFonts w:ascii="Cambria Italic" w:hAnsi="Cambria Italic"/>
          <w:rtl w:val="0"/>
          <w:lang w:val="it-IT"/>
        </w:rPr>
        <w:t>Palaeoentomology</w:t>
      </w:r>
      <w:r>
        <w:rPr>
          <w:rtl w:val="0"/>
          <w:lang w:val="pt-PT"/>
        </w:rPr>
        <w:t>, 7, (4), 457-460. DOI: https://doi.org/10.11646/palaeoentomology.7.4.2.</w:t>
      </w:r>
    </w:p>
    <w:p>
      <w:pPr>
        <w:pStyle w:val="Text"/>
      </w:pPr>
      <w:r>
        <w:rPr>
          <w:rFonts w:ascii="Cambria Bold" w:hAnsi="Cambria Bold"/>
          <w:rtl w:val="0"/>
          <w:lang w:val="en-US"/>
        </w:rPr>
        <w:t>Mey, W.</w:t>
      </w:r>
      <w:r>
        <w:rPr>
          <w:rtl w:val="0"/>
        </w:rPr>
        <w:t xml:space="preserve"> (2024). ﻿Preheterobathmia gen. nov. </w:t>
      </w:r>
      <w:r>
        <w:rPr>
          <w:rtl w:val="0"/>
        </w:rPr>
        <w:t xml:space="preserve">– </w:t>
      </w:r>
      <w:r>
        <w:rPr>
          <w:rtl w:val="0"/>
          <w:lang w:val="en-US"/>
        </w:rPr>
        <w:t xml:space="preserve">a new non-glossatan taxon from Myanmar amber tentatively assigned to Heterobathmiidae (Insecta, Lepidoptera). </w:t>
      </w:r>
      <w:r>
        <w:rPr>
          <w:rFonts w:ascii="Cambria Italic" w:hAnsi="Cambria Italic"/>
          <w:rtl w:val="0"/>
          <w:lang w:val="pt-PT"/>
        </w:rPr>
        <w:t>Nota Lepidopterologica</w:t>
      </w:r>
      <w:r>
        <w:rPr>
          <w:rtl w:val="0"/>
          <w:lang w:val="en-US"/>
        </w:rPr>
        <w:t>, 47, 1-10. DOI: https://doi.org/10.3897/nl.47.111080.</w:t>
      </w:r>
    </w:p>
    <w:p>
      <w:pPr>
        <w:pStyle w:val="Text"/>
      </w:pPr>
      <w:r>
        <w:rPr>
          <w:rtl w:val="0"/>
        </w:rPr>
        <w:t xml:space="preserve">Miao, L.; Liu, X.; Brayard, A.; </w:t>
      </w:r>
      <w:r>
        <w:rPr>
          <w:rFonts w:ascii="Cambria Bold" w:hAnsi="Cambria Bold"/>
          <w:rtl w:val="0"/>
          <w:lang w:val="de-DE"/>
        </w:rPr>
        <w:t>Korn, D.</w:t>
      </w:r>
      <w:r>
        <w:rPr>
          <w:rtl w:val="0"/>
          <w:lang w:val="en-US"/>
        </w:rPr>
        <w:t xml:space="preserve">; Dai, X.; Song, H. (2024). Morphological complexity promotes origination and extinction rates in ammonoids. </w:t>
      </w:r>
      <w:r>
        <w:rPr>
          <w:rFonts w:ascii="Cambria Italic" w:hAnsi="Cambria Italic"/>
          <w:rtl w:val="0"/>
        </w:rPr>
        <w:t>Current Biology</w:t>
      </w:r>
      <w:r>
        <w:rPr>
          <w:rtl w:val="0"/>
          <w:lang w:val="en-US"/>
        </w:rPr>
        <w:t>, 34, (23), 5587-5594. DOI: https://doi.org/10.1016/j.cub.2024.10.014.</w:t>
      </w:r>
    </w:p>
    <w:p>
      <w:pPr>
        <w:pStyle w:val="Text"/>
      </w:pPr>
      <w:r>
        <w:rPr>
          <w:rtl w:val="0"/>
          <w:lang w:val="de-DE"/>
        </w:rPr>
        <w:t>Michalik, T.; Maturilli, A.; Cloutis, E. A.; Stephan, K.; Milke, Ralf; Matz, K.-D.; Jaumann, Ralf; Hecht, L.; Hiesinger, H.; Otto, K. A. (2024). Laboratory VIS</w:t>
      </w:r>
      <w:r>
        <w:rPr>
          <w:rtl w:val="0"/>
        </w:rPr>
        <w:t>–</w:t>
      </w:r>
      <w:r>
        <w:rPr>
          <w:rtl w:val="0"/>
          <w:lang w:val="en-US"/>
        </w:rPr>
        <w:t xml:space="preserve">NIR reflectance measurements of heated Vesta regolith analogs: Unraveling the spectral properties of the pitted impact deposits on Vesta. </w:t>
      </w:r>
      <w:r>
        <w:rPr>
          <w:rFonts w:ascii="Cambria Italic" w:hAnsi="Cambria Italic"/>
          <w:rtl w:val="0"/>
          <w:lang w:val="en-US"/>
        </w:rPr>
        <w:t>Meteoritics &amp; Planetary Science</w:t>
      </w:r>
      <w:r>
        <w:rPr>
          <w:rtl w:val="0"/>
          <w:lang w:val="en-US"/>
        </w:rPr>
        <w:t>, 59, (6), 1421-1454. DOI: https://doi.org/10.1111/maps.14156.</w:t>
      </w:r>
    </w:p>
    <w:p>
      <w:pPr>
        <w:pStyle w:val="Text"/>
      </w:pPr>
      <w:r>
        <w:rPr>
          <w:rFonts w:ascii="Cambria Bold" w:hAnsi="Cambria Bold"/>
          <w:rtl w:val="0"/>
          <w:lang w:val="nl-NL"/>
        </w:rPr>
        <w:t>Moormann, A.</w:t>
      </w:r>
      <w:r>
        <w:rPr>
          <w:rtl w:val="0"/>
          <w:lang w:val="en-US"/>
        </w:rPr>
        <w:t>; Beniermann, A.; Roemer, L.; Belzen, A. U. Z.; Ziegler, M. (2024). Trajectories of students</w:t>
      </w:r>
      <w:r>
        <w:rPr>
          <w:rtl w:val="1"/>
        </w:rPr>
        <w:t xml:space="preserve">’ </w:t>
      </w:r>
      <w:r>
        <w:rPr>
          <w:rtl w:val="0"/>
          <w:lang w:val="en-US"/>
        </w:rPr>
        <w:t xml:space="preserve">momentary interest in evolution during a museum guided tour. </w:t>
      </w:r>
      <w:r>
        <w:rPr>
          <w:rFonts w:ascii="Cambria Italic" w:hAnsi="Cambria Italic"/>
          <w:rtl w:val="0"/>
          <w:lang w:val="en-US"/>
        </w:rPr>
        <w:t>Science Education</w:t>
      </w:r>
      <w:r>
        <w:rPr>
          <w:rtl w:val="0"/>
          <w:lang w:val="en-US"/>
        </w:rPr>
        <w:t>, 46, 1-21. DOI: https://doi.org/10.1080/09500693.2024.2423411.</w:t>
      </w:r>
    </w:p>
    <w:p>
      <w:pPr>
        <w:pStyle w:val="Text"/>
      </w:pPr>
      <w:r>
        <w:rPr>
          <w:rtl w:val="0"/>
          <w:lang w:val="fr-FR"/>
        </w:rPr>
        <w:t>Moreau, J.; J</w:t>
      </w:r>
      <w:r>
        <w:rPr>
          <w:rtl w:val="0"/>
          <w:lang w:val="pt-PT"/>
        </w:rPr>
        <w:t>õ</w:t>
      </w:r>
      <w:r>
        <w:rPr>
          <w:rtl w:val="0"/>
          <w:lang w:val="de-DE"/>
        </w:rPr>
        <w:t xml:space="preserve">eleht, A.; Stojic, A. N.; </w:t>
      </w:r>
      <w:r>
        <w:rPr>
          <w:rFonts w:ascii="Cambria Bold" w:hAnsi="Cambria Bold"/>
          <w:rtl w:val="0"/>
        </w:rPr>
        <w:t>Hamann, C.</w:t>
      </w:r>
      <w:r>
        <w:rPr>
          <w:rtl w:val="0"/>
        </w:rPr>
        <w:t xml:space="preserve">; </w:t>
      </w:r>
      <w:r>
        <w:rPr>
          <w:rFonts w:ascii="Cambria Bold" w:hAnsi="Cambria Bold"/>
          <w:rtl w:val="0"/>
          <w:lang w:val="de-DE"/>
        </w:rPr>
        <w:t>Kaufmann, F. E. D.</w:t>
      </w:r>
      <w:r>
        <w:rPr>
          <w:rtl w:val="0"/>
          <w:lang w:val="en-US"/>
        </w:rPr>
        <w:t xml:space="preserve">; Somelar, P.; Plado, J.; Hietala, S.; Kohout, T. (2024). Experimentally induced troilite melt pervasion in chondritic analog materials: A study for FeNi-FeS darkening in chondrites. </w:t>
      </w:r>
      <w:r>
        <w:rPr>
          <w:rFonts w:ascii="Cambria Italic" w:hAnsi="Cambria Italic"/>
          <w:rtl w:val="0"/>
          <w:lang w:val="en-US"/>
        </w:rPr>
        <w:t>Meteoritics &amp; Planetary Science</w:t>
      </w:r>
      <w:r>
        <w:rPr>
          <w:rtl w:val="0"/>
          <w:lang w:val="en-US"/>
        </w:rPr>
        <w:t>, 59, (12), 3229-3249. DOI: https://doi.org/10.1111/maps.14274.</w:t>
      </w:r>
    </w:p>
    <w:p>
      <w:pPr>
        <w:pStyle w:val="Text"/>
      </w:pPr>
      <w:r>
        <w:rPr>
          <w:rtl w:val="0"/>
        </w:rPr>
        <w:t>M</w:t>
      </w:r>
      <w:r>
        <w:rPr>
          <w:rtl w:val="0"/>
        </w:rPr>
        <w:t>ü</w:t>
      </w:r>
      <w:r>
        <w:rPr>
          <w:rtl w:val="0"/>
          <w:lang w:val="da-DK"/>
        </w:rPr>
        <w:t xml:space="preserve">ller, S.; </w:t>
      </w:r>
      <w:r>
        <w:rPr>
          <w:rFonts w:ascii="Cambria Bold" w:hAnsi="Cambria Bold"/>
          <w:rtl w:val="0"/>
          <w:lang w:val="de-DE"/>
        </w:rPr>
        <w:t>Jahn, O.</w:t>
      </w:r>
      <w:r>
        <w:rPr>
          <w:rtl w:val="0"/>
          <w:lang w:val="de-DE"/>
        </w:rPr>
        <w:t>; Jung, K.; Mitesser, O.; Ammer, C.; B</w:t>
      </w:r>
      <w:r>
        <w:rPr>
          <w:rtl w:val="0"/>
          <w:lang w:val="sv-SE"/>
        </w:rPr>
        <w:t>ö</w:t>
      </w:r>
      <w:r>
        <w:rPr>
          <w:rtl w:val="0"/>
          <w:lang w:val="de-DE"/>
        </w:rPr>
        <w:t>hm, S.; Ehbrecht, M.; Farina, A.; Renner, S. C.; Pieretti, N.; Schall, P.; Tschapka, M.; Wells, K.; Scherer-Lorenzen, M. (2024). Temporal dynamics of acoustic</w:t>
      </w:r>
      <w:r>
        <w:br w:type="textWrapping"/>
      </w:r>
      <w:r>
        <w:rPr>
          <w:rtl w:val="0"/>
          <w:lang w:val="en-US"/>
        </w:rPr>
        <w:t xml:space="preserve">diversity in managed forests. </w:t>
      </w:r>
      <w:r>
        <w:rPr>
          <w:rFonts w:ascii="Cambria Italic" w:hAnsi="Cambria Italic"/>
          <w:rtl w:val="0"/>
          <w:lang w:val="en-US"/>
        </w:rPr>
        <w:t>Frontiers in Ecology and Evolution</w:t>
      </w:r>
      <w:r>
        <w:rPr>
          <w:rtl w:val="0"/>
          <w:lang w:val="en-US"/>
        </w:rPr>
        <w:t>, 12. DOI: https://doi.org/10.3389/fevo.2024.1392882.</w:t>
      </w:r>
    </w:p>
    <w:p>
      <w:pPr>
        <w:pStyle w:val="Text"/>
      </w:pPr>
      <w:r>
        <w:rPr>
          <w:rtl w:val="0"/>
          <w:lang w:val="pt-PT"/>
        </w:rPr>
        <w:t xml:space="preserve">Ndongo, P. A. M.; Clark, P. F.; </w:t>
      </w:r>
      <w:r>
        <w:rPr>
          <w:rFonts w:ascii="Cambria Bold" w:hAnsi="Cambria Bold"/>
          <w:rtl w:val="0"/>
          <w:lang w:val="de-DE"/>
        </w:rPr>
        <w:t>Von Rintelen, T.</w:t>
      </w:r>
      <w:r>
        <w:rPr>
          <w:rtl w:val="0"/>
          <w:lang w:val="en-US"/>
        </w:rPr>
        <w:t xml:space="preserve">; Cumberlidge, N. (2024). Four New Sudanonautes Species of Freshwater Crabs (Crustacea: Decapoda: Potamonautidae) from Cameroon, Central Africa. </w:t>
      </w:r>
      <w:r>
        <w:rPr>
          <w:rFonts w:ascii="Cambria Italic" w:hAnsi="Cambria Italic"/>
          <w:rtl w:val="0"/>
          <w:lang w:val="en-US"/>
        </w:rPr>
        <w:t>Diversity</w:t>
      </w:r>
      <w:r>
        <w:rPr>
          <w:rtl w:val="0"/>
          <w:lang w:val="en-US"/>
        </w:rPr>
        <w:t>, 16, (6), 345. DOI: https://doi.org/10.3390/d16060345.</w:t>
      </w:r>
    </w:p>
    <w:p>
      <w:pPr>
        <w:pStyle w:val="Text"/>
      </w:pPr>
      <w:r>
        <w:rPr>
          <w:rtl w:val="0"/>
          <w:lang w:val="pt-PT"/>
        </w:rPr>
        <w:t xml:space="preserve">Ndongo, P. A. M.; Clark, P. F.; </w:t>
      </w:r>
      <w:r>
        <w:rPr>
          <w:rFonts w:ascii="Cambria Bold" w:hAnsi="Cambria Bold"/>
          <w:rtl w:val="0"/>
          <w:lang w:val="de-DE"/>
        </w:rPr>
        <w:t>Von Rintelen, T.</w:t>
      </w:r>
      <w:r>
        <w:rPr>
          <w:rtl w:val="0"/>
          <w:lang w:val="en-US"/>
        </w:rPr>
        <w:t xml:space="preserve">; Cumberlidge, N. (2024). Validation of four species of Sudanonautes (Decapoda: Potamonautidae), from Cameroon, Central Africa. </w:t>
      </w:r>
      <w:r>
        <w:rPr>
          <w:rFonts w:ascii="Cambria Italic" w:hAnsi="Cambria Italic"/>
          <w:rtl w:val="0"/>
          <w:lang w:val="pt-PT"/>
        </w:rPr>
        <w:t>Zootaxa</w:t>
      </w:r>
      <w:r>
        <w:rPr>
          <w:rtl w:val="0"/>
        </w:rPr>
        <w:t>, 5492, (1), 140-144. DOI: https://doi.org/10.11646/zootaxa.5492.1.9.</w:t>
      </w:r>
    </w:p>
    <w:p>
      <w:pPr>
        <w:pStyle w:val="Text"/>
      </w:pPr>
      <w:r>
        <w:rPr>
          <w:rFonts w:ascii="Cambria Bold" w:hAnsi="Cambria Bold"/>
          <w:rtl w:val="0"/>
          <w:lang w:val="pt-PT"/>
        </w:rPr>
        <w:t>Ndongo, P. A. M.</w:t>
      </w:r>
      <w:r>
        <w:rPr>
          <w:rtl w:val="0"/>
        </w:rPr>
        <w:t xml:space="preserve">; </w:t>
      </w:r>
      <w:r>
        <w:rPr>
          <w:rFonts w:ascii="Cambria Bold" w:hAnsi="Cambria Bold"/>
          <w:rtl w:val="0"/>
          <w:lang w:val="de-DE"/>
        </w:rPr>
        <w:t>Von Rintelen, T.</w:t>
      </w:r>
      <w:r>
        <w:rPr>
          <w:rtl w:val="0"/>
          <w:lang w:val="en-US"/>
        </w:rPr>
        <w:t xml:space="preserve">; Clark, P. F.; Cumberlidge, N. (2024). Morphological and molecular evidence support four new Liberonautes Bott, 1955 (Decapoda, Potamonautidae, Liberonautinae) species of freshwater crabs from Sierra Leone, West Africa. </w:t>
      </w:r>
      <w:r>
        <w:rPr>
          <w:rFonts w:ascii="Cambria Italic" w:hAnsi="Cambria Italic"/>
          <w:rtl w:val="0"/>
        </w:rPr>
        <w:t>Crustaceana</w:t>
      </w:r>
      <w:r>
        <w:rPr>
          <w:rtl w:val="0"/>
          <w:lang w:val="en-US"/>
        </w:rPr>
        <w:t>, 97, (5-9), 709-731. DOI: https://doi.org/10.1163/15685403-bja10410.</w:t>
      </w:r>
    </w:p>
    <w:p>
      <w:pPr>
        <w:pStyle w:val="Text"/>
      </w:pPr>
      <w:r>
        <w:rPr>
          <w:rtl w:val="0"/>
          <w:lang w:val="de-DE"/>
        </w:rPr>
        <w:t xml:space="preserve">Neumann, A. E.; Conitz, F.; </w:t>
      </w:r>
      <w:r>
        <w:rPr>
          <w:rFonts w:ascii="Cambria Bold" w:hAnsi="Cambria Bold"/>
          <w:rtl w:val="0"/>
        </w:rPr>
        <w:t>Karlebowski, S.</w:t>
      </w:r>
      <w:r>
        <w:rPr>
          <w:rtl w:val="0"/>
        </w:rPr>
        <w:t xml:space="preserve">; </w:t>
      </w:r>
      <w:r>
        <w:rPr>
          <w:rFonts w:ascii="Cambria Bold" w:hAnsi="Cambria Bold"/>
          <w:rtl w:val="0"/>
          <w:lang w:val="de-DE"/>
        </w:rPr>
        <w:t>Sturm, U.</w:t>
      </w:r>
      <w:r>
        <w:rPr>
          <w:rtl w:val="0"/>
          <w:lang w:val="en-US"/>
        </w:rPr>
        <w:t xml:space="preserve">; Schmack, J. M.; Egerer, M. (2024). Flower richness is key to pollinator abundance: The role of garden features in cities. </w:t>
      </w:r>
      <w:r>
        <w:rPr>
          <w:rFonts w:ascii="Cambria Italic" w:hAnsi="Cambria Italic"/>
          <w:rtl w:val="0"/>
          <w:lang w:val="en-US"/>
        </w:rPr>
        <w:t>Basic and Applied Ecology</w:t>
      </w:r>
      <w:r>
        <w:rPr>
          <w:rtl w:val="0"/>
        </w:rPr>
        <w:t>, 79, 102-113. DOI: https://doi.org/10.1016/j.baae.2024.06.004.</w:t>
      </w:r>
    </w:p>
    <w:p>
      <w:pPr>
        <w:pStyle w:val="Text"/>
      </w:pPr>
      <w:r>
        <w:rPr>
          <w:rtl w:val="0"/>
        </w:rPr>
        <w:t>Ne</w:t>
      </w:r>
      <w:r>
        <w:rPr>
          <w:rtl w:val="0"/>
        </w:rPr>
        <w:t>č</w:t>
      </w:r>
      <w:r>
        <w:rPr>
          <w:rtl w:val="0"/>
          <w:lang w:val="nl-NL"/>
        </w:rPr>
        <w:t xml:space="preserve">as, T.; Kielgast, J.; Chinemerem, I. G.; </w:t>
      </w:r>
      <w:r>
        <w:rPr>
          <w:rFonts w:ascii="Cambria Bold" w:hAnsi="Cambria Bold"/>
          <w:rtl w:val="0"/>
        </w:rPr>
        <w:t>R</w:t>
      </w:r>
      <w:r>
        <w:rPr>
          <w:rFonts w:ascii="Cambria Bold" w:hAnsi="Cambria Bold" w:hint="default"/>
          <w:rtl w:val="0"/>
          <w:lang w:val="sv-SE"/>
        </w:rPr>
        <w:t>ö</w:t>
      </w:r>
      <w:r>
        <w:rPr>
          <w:rFonts w:ascii="Cambria Bold" w:hAnsi="Cambria Bold"/>
          <w:rtl w:val="0"/>
          <w:lang w:val="it-IT"/>
        </w:rPr>
        <w:t>del, M.</w:t>
      </w:r>
      <w:r>
        <w:rPr>
          <w:rtl w:val="0"/>
        </w:rPr>
        <w:t>; Dolinay, M.; Gvo</w:t>
      </w:r>
      <w:r>
        <w:rPr>
          <w:rtl w:val="0"/>
        </w:rPr>
        <w:t>ž</w:t>
      </w:r>
      <w:r>
        <w:rPr>
          <w:rtl w:val="0"/>
        </w:rPr>
        <w:t>d</w:t>
      </w:r>
      <w:r>
        <w:rPr>
          <w:rtl w:val="0"/>
        </w:rPr>
        <w:t>í</w:t>
      </w:r>
      <w:r>
        <w:rPr>
          <w:rtl w:val="0"/>
          <w:lang w:val="en-US"/>
        </w:rPr>
        <w:t xml:space="preserve">k, V. (2024). The phylogenetic position of Hyperolius sankuruensis (Anura: Hyperoliidae) reveals biogeographical affinity between the central Congo and West Africa, and illuminates the taxonomy of Hyperolius concolor. </w:t>
      </w:r>
      <w:r>
        <w:rPr>
          <w:rFonts w:ascii="Cambria Italic" w:hAnsi="Cambria Italic"/>
          <w:rtl w:val="0"/>
          <w:lang w:val="en-US"/>
        </w:rPr>
        <w:t>Zoological Journal of the Linnean Society</w:t>
      </w:r>
      <w:r>
        <w:rPr>
          <w:rtl w:val="0"/>
          <w:lang w:val="en-US"/>
        </w:rPr>
        <w:t>, 202, (4). DOI: https://doi.org/10.1093/zoolinnean/zlae046.</w:t>
      </w:r>
    </w:p>
    <w:p>
      <w:pPr>
        <w:pStyle w:val="Text"/>
      </w:pPr>
      <w:r>
        <w:rPr>
          <w:rtl w:val="0"/>
        </w:rPr>
        <w:t>Ne</w:t>
      </w:r>
      <w:r>
        <w:rPr>
          <w:rtl w:val="0"/>
        </w:rPr>
        <w:t>č</w:t>
      </w:r>
      <w:r>
        <w:rPr>
          <w:rtl w:val="0"/>
        </w:rPr>
        <w:t xml:space="preserve">as, T.; Mazuch, T.; Czurda, J.; Elmi, H. S. A.; </w:t>
      </w:r>
      <w:r>
        <w:rPr>
          <w:rFonts w:ascii="Cambria Bold" w:hAnsi="Cambria Bold"/>
          <w:rtl w:val="0"/>
        </w:rPr>
        <w:t>R</w:t>
      </w:r>
      <w:r>
        <w:rPr>
          <w:rFonts w:ascii="Cambria Bold" w:hAnsi="Cambria Bold" w:hint="default"/>
          <w:rtl w:val="0"/>
          <w:lang w:val="sv-SE"/>
        </w:rPr>
        <w:t>ö</w:t>
      </w:r>
      <w:r>
        <w:rPr>
          <w:rFonts w:ascii="Cambria Bold" w:hAnsi="Cambria Bold"/>
          <w:rtl w:val="0"/>
          <w:lang w:val="it-IT"/>
        </w:rPr>
        <w:t>del, M.</w:t>
      </w:r>
      <w:r>
        <w:rPr>
          <w:rtl w:val="0"/>
          <w:lang w:val="nl-NL"/>
        </w:rPr>
        <w:t>; Gvo</w:t>
      </w:r>
      <w:r>
        <w:rPr>
          <w:rtl w:val="0"/>
        </w:rPr>
        <w:t>ž</w:t>
      </w:r>
      <w:r>
        <w:rPr>
          <w:rtl w:val="0"/>
        </w:rPr>
        <w:t>d</w:t>
      </w:r>
      <w:r>
        <w:rPr>
          <w:rtl w:val="0"/>
        </w:rPr>
        <w:t>í</w:t>
      </w:r>
      <w:r>
        <w:rPr>
          <w:rtl w:val="0"/>
          <w:lang w:val="en-US"/>
        </w:rPr>
        <w:t xml:space="preserve">k, V. (2024). Evolutionary relationships in the African frog family Ptychadenidae, including the first molecular analysis, range extension, and distribution modelling of the monotypic genus Lanzarana. </w:t>
      </w:r>
      <w:r>
        <w:rPr>
          <w:rFonts w:ascii="Cambria Italic" w:hAnsi="Cambria Italic"/>
          <w:rtl w:val="0"/>
          <w:lang w:val="en-US"/>
        </w:rPr>
        <w:t>African Journal of Herpetology</w:t>
      </w:r>
      <w:r>
        <w:rPr>
          <w:rtl w:val="0"/>
          <w:lang w:val="en-US"/>
        </w:rPr>
        <w:t>, 73, (2), 236-260. DOI: https://doi.org/10.1080/21564574.2024.2404860.</w:t>
      </w:r>
    </w:p>
    <w:p>
      <w:pPr>
        <w:pStyle w:val="Text"/>
      </w:pPr>
      <w:r>
        <w:rPr>
          <w:rtl w:val="0"/>
        </w:rPr>
        <w:t xml:space="preserve">Norrbom, A. L.; Moore, M. R.; Paynter, Q.; McGrath, Z.; Probst, C. M.; </w:t>
      </w:r>
      <w:r>
        <w:rPr>
          <w:rFonts w:ascii="Cambria Bold" w:hAnsi="Cambria Bold"/>
          <w:rtl w:val="0"/>
          <w:lang w:val="en-US"/>
        </w:rPr>
        <w:t>Korneyev, V. A.</w:t>
      </w:r>
      <w:r>
        <w:rPr>
          <w:rtl w:val="0"/>
          <w:lang w:val="en-US"/>
        </w:rPr>
        <w:t xml:space="preserve">; Wiegmann, B. M.; Cassel, B.; Rodriguez, E. J.; Steck, G. J.; Sutton, B. D.; Branham, M. A.; Ruiz-Arce, R. (2024). Color Morphs in Anastrepha nigrotaenia (Enderlein), New Combination (Diptera: Tephritidae) and Resultant Synonymy. </w:t>
      </w:r>
      <w:r>
        <w:rPr>
          <w:rFonts w:ascii="Cambria Italic" w:hAnsi="Cambria Italic"/>
          <w:rtl w:val="0"/>
          <w:lang w:val="en-US"/>
        </w:rPr>
        <w:t>Proceedings of the Entomological Society of Washington</w:t>
      </w:r>
      <w:r>
        <w:rPr>
          <w:rtl w:val="0"/>
          <w:lang w:val="en-US"/>
        </w:rPr>
        <w:t>, 126, (1), 21-55. DOI: https://doi.org/10.4289/0013-8797.126.1.21.</w:t>
      </w:r>
    </w:p>
    <w:p>
      <w:pPr>
        <w:pStyle w:val="Text"/>
      </w:pPr>
      <w:r>
        <w:rPr>
          <w:rtl w:val="0"/>
          <w:lang w:val="it-IT"/>
        </w:rPr>
        <w:t xml:space="preserve">Novaga, R.; Bellucci, D.; Geiger, M. F.; </w:t>
      </w:r>
      <w:r>
        <w:rPr>
          <w:rFonts w:ascii="Cambria Bold" w:hAnsi="Cambria Bold"/>
          <w:rtl w:val="0"/>
          <w:lang w:val="en-US"/>
        </w:rPr>
        <w:t>Freyhof, J.</w:t>
      </w:r>
      <w:r>
        <w:rPr>
          <w:rtl w:val="0"/>
          <w:lang w:val="en-US"/>
        </w:rPr>
        <w:t xml:space="preserve"> (2024). Cobitis feroniae, a new spined loach from southern Latium, Italy (Teleostei: Cobitidae). </w:t>
      </w:r>
      <w:r>
        <w:rPr>
          <w:rFonts w:ascii="Cambria Italic" w:hAnsi="Cambria Italic"/>
          <w:rtl w:val="0"/>
          <w:lang w:val="pt-PT"/>
        </w:rPr>
        <w:t>Zootaxa</w:t>
      </w:r>
      <w:r>
        <w:rPr>
          <w:rtl w:val="0"/>
          <w:lang w:val="en-US"/>
        </w:rPr>
        <w:t>, 5458, (3), 385-402. DOI: https://doi.org/10.11646/zootaxa.5458.3.4.</w:t>
      </w:r>
    </w:p>
    <w:p>
      <w:pPr>
        <w:pStyle w:val="Text"/>
      </w:pPr>
      <w:r>
        <w:rPr>
          <w:rtl w:val="0"/>
          <w:lang w:val="de-DE"/>
        </w:rPr>
        <w:t xml:space="preserve">Oeser, J.; Zurell, D.; </w:t>
      </w:r>
      <w:r>
        <w:rPr>
          <w:rFonts w:ascii="Cambria Bold" w:hAnsi="Cambria Bold"/>
          <w:rtl w:val="0"/>
          <w:lang w:val="en-US"/>
        </w:rPr>
        <w:t>Mayer, F.</w:t>
      </w:r>
      <w:r>
        <w:rPr>
          <w:rtl w:val="0"/>
        </w:rPr>
        <w:t xml:space="preserve">; </w:t>
      </w:r>
      <w:r>
        <w:rPr>
          <w:rFonts w:ascii="Cambria Bold" w:hAnsi="Cambria Bold" w:hint="default"/>
          <w:rtl w:val="0"/>
        </w:rPr>
        <w:t>Ç</w:t>
      </w:r>
      <w:r>
        <w:rPr>
          <w:rFonts w:ascii="Cambria Bold" w:hAnsi="Cambria Bold"/>
          <w:rtl w:val="0"/>
        </w:rPr>
        <w:t>oraman, E.</w:t>
      </w:r>
      <w:r>
        <w:rPr>
          <w:rtl w:val="0"/>
          <w:lang w:val="en-US"/>
        </w:rPr>
        <w:t xml:space="preserve">; Toshkova, N.; Deleva, S.; Natradze, I.; Benda, P.; Ghazaryan, A.; Irmak, S.; Hasanov, N.; Guliyeva, G.; Gritsina, M.; Kuemmerle, T. (2024). The best of two worlds: Using stacked generalization for integrating expert range maps in species distribution models. </w:t>
      </w:r>
      <w:r>
        <w:rPr>
          <w:rFonts w:ascii="Cambria Italic" w:hAnsi="Cambria Italic"/>
          <w:rtl w:val="0"/>
          <w:lang w:val="en-US"/>
        </w:rPr>
        <w:t>Global Ecology and Biogeography</w:t>
      </w:r>
      <w:r>
        <w:rPr>
          <w:rtl w:val="0"/>
          <w:lang w:val="en-US"/>
        </w:rPr>
        <w:t>. DOI: https://doi.org/10.1111/geb.13911.</w:t>
      </w:r>
    </w:p>
    <w:p>
      <w:pPr>
        <w:pStyle w:val="Text"/>
      </w:pPr>
      <w:r>
        <w:rPr>
          <w:rtl w:val="0"/>
        </w:rPr>
        <w:t>Ol</w:t>
      </w:r>
      <w:r>
        <w:rPr>
          <w:rtl w:val="0"/>
        </w:rPr>
        <w:t>á</w:t>
      </w:r>
      <w:r>
        <w:rPr>
          <w:rtl w:val="0"/>
        </w:rPr>
        <w:t xml:space="preserve">h, J.; Johanson, K. A.; </w:t>
      </w:r>
      <w:r>
        <w:rPr>
          <w:rFonts w:ascii="Cambria Bold" w:hAnsi="Cambria Bold"/>
          <w:rtl w:val="0"/>
          <w:lang w:val="en-US"/>
        </w:rPr>
        <w:t>Mey, W.</w:t>
      </w:r>
      <w:r>
        <w:rPr>
          <w:rtl w:val="0"/>
        </w:rPr>
        <w:t>; Salokannel, J.; Vin</w:t>
      </w:r>
      <w:r>
        <w:rPr>
          <w:rtl w:val="0"/>
        </w:rPr>
        <w:t>ç</w:t>
      </w:r>
      <w:r>
        <w:rPr>
          <w:rtl w:val="0"/>
          <w:lang w:val="en-US"/>
        </w:rPr>
        <w:t xml:space="preserve">on, G. (2024). Revision of the colourful genus Parasetodes McLachlan, 1880 (Trichoptera, Leptoceridae). </w:t>
      </w:r>
      <w:r>
        <w:rPr>
          <w:rFonts w:ascii="Cambria Italic" w:hAnsi="Cambria Italic"/>
          <w:rtl w:val="0"/>
          <w:lang w:val="pt-PT"/>
        </w:rPr>
        <w:t>Opuscula Zoologica</w:t>
      </w:r>
      <w:r>
        <w:rPr>
          <w:rtl w:val="0"/>
          <w:lang w:val="en-US"/>
        </w:rPr>
        <w:t>, 55, 1-45. DOI: https://doi.org/10.18348/opzool.2024.1.1.</w:t>
      </w:r>
    </w:p>
    <w:p>
      <w:pPr>
        <w:pStyle w:val="Text"/>
      </w:pPr>
      <w:r>
        <w:rPr>
          <w:rtl w:val="0"/>
        </w:rPr>
        <w:t>Orm</w:t>
      </w:r>
      <w:r>
        <w:rPr>
          <w:rtl w:val="0"/>
          <w:lang w:val="sv-SE"/>
        </w:rPr>
        <w:t>ö</w:t>
      </w:r>
      <w:r>
        <w:rPr>
          <w:rtl w:val="0"/>
        </w:rPr>
        <w:t xml:space="preserve">, J.; Raducan, S. D.; Housen, K. R.; </w:t>
      </w:r>
      <w:r>
        <w:rPr>
          <w:rFonts w:ascii="Cambria Bold" w:hAnsi="Cambria Bold"/>
          <w:rtl w:val="0"/>
          <w:lang w:val="de-DE"/>
        </w:rPr>
        <w:t>W</w:t>
      </w:r>
      <w:r>
        <w:rPr>
          <w:rFonts w:ascii="Cambria Bold" w:hAnsi="Cambria Bold" w:hint="default"/>
          <w:rtl w:val="0"/>
        </w:rPr>
        <w:t>ü</w:t>
      </w:r>
      <w:r>
        <w:rPr>
          <w:rFonts w:ascii="Cambria Bold" w:hAnsi="Cambria Bold"/>
          <w:rtl w:val="0"/>
          <w:lang w:val="de-DE"/>
        </w:rPr>
        <w:t>nnemann, K.</w:t>
      </w:r>
      <w:r>
        <w:rPr>
          <w:rtl w:val="0"/>
          <w:lang w:val="it-IT"/>
        </w:rPr>
        <w:t>; Collins, G. S.; Rossi, A. P.; Melero</w:t>
      </w:r>
      <w:r>
        <w:rPr>
          <w:rtl w:val="0"/>
        </w:rPr>
        <w:t>‐</w:t>
      </w:r>
      <w:r>
        <w:rPr>
          <w:rtl w:val="0"/>
          <w:lang w:val="en-US"/>
        </w:rPr>
        <w:t>Asensio, I. (2024). Effect of Target Layering in Gravity</w:t>
      </w:r>
      <w:r>
        <w:rPr>
          <w:rtl w:val="0"/>
        </w:rPr>
        <w:t>‐</w:t>
      </w:r>
      <w:r>
        <w:rPr>
          <w:rtl w:val="0"/>
          <w:lang w:val="en-US"/>
        </w:rPr>
        <w:t xml:space="preserve">Dominated Cratering in Nature, Experiments, and Numerical Simulations. </w:t>
      </w:r>
      <w:r>
        <w:rPr>
          <w:rFonts w:ascii="Cambria Italic" w:hAnsi="Cambria Italic"/>
          <w:rtl w:val="0"/>
          <w:lang w:val="en-US"/>
        </w:rPr>
        <w:t>Journal of Geophysical Research Planets</w:t>
      </w:r>
      <w:r>
        <w:rPr>
          <w:rtl w:val="0"/>
          <w:lang w:val="en-US"/>
        </w:rPr>
        <w:t>, 129, (5). DOI: https://doi.org/10.1029/2023je008110.</w:t>
      </w:r>
    </w:p>
    <w:p>
      <w:pPr>
        <w:pStyle w:val="Text"/>
      </w:pPr>
      <w:r>
        <w:rPr>
          <w:rtl w:val="0"/>
          <w:lang w:val="pt-PT"/>
        </w:rPr>
        <w:t xml:space="preserve">Paiva, C. L.; Hipsley, C. A.; </w:t>
      </w:r>
      <w:r>
        <w:rPr>
          <w:rFonts w:ascii="Cambria Bold" w:hAnsi="Cambria Bold"/>
          <w:rtl w:val="0"/>
        </w:rPr>
        <w:t>M</w:t>
      </w:r>
      <w:r>
        <w:rPr>
          <w:rFonts w:ascii="Cambria Bold" w:hAnsi="Cambria Bold" w:hint="default"/>
          <w:rtl w:val="0"/>
        </w:rPr>
        <w:t>ü</w:t>
      </w:r>
      <w:r>
        <w:rPr>
          <w:rFonts w:ascii="Cambria Bold" w:hAnsi="Cambria Bold"/>
          <w:rtl w:val="0"/>
          <w:lang w:val="da-DK"/>
        </w:rPr>
        <w:t>ller, J.</w:t>
      </w:r>
      <w:r>
        <w:rPr>
          <w:rtl w:val="0"/>
          <w:lang w:val="es-ES_tradnl"/>
        </w:rPr>
        <w:t xml:space="preserve">; Zaher, H.; Costa, H. C. (2024). Comparative skull osteology of Amphisbaena arda and Amphisbaena vermicularis (Squamata: Amphisbaenidae). </w:t>
      </w:r>
      <w:r>
        <w:rPr>
          <w:rFonts w:ascii="Cambria Italic" w:hAnsi="Cambria Italic"/>
          <w:rtl w:val="0"/>
          <w:lang w:val="en-US"/>
        </w:rPr>
        <w:t>Journal of Morphology</w:t>
      </w:r>
      <w:r>
        <w:rPr>
          <w:rtl w:val="0"/>
          <w:lang w:val="en-US"/>
        </w:rPr>
        <w:t>, 285, (5), e21702. DOI: https://doi.org/10.1002/jmor.21702.</w:t>
      </w:r>
    </w:p>
    <w:p>
      <w:pPr>
        <w:pStyle w:val="Text"/>
      </w:pPr>
      <w:r>
        <w:rPr>
          <w:rtl w:val="0"/>
        </w:rPr>
        <w:t>Pav</w:t>
      </w:r>
      <w:r>
        <w:rPr>
          <w:rtl w:val="0"/>
          <w:lang w:val="es-ES_tradnl"/>
        </w:rPr>
        <w:t>ó</w:t>
      </w:r>
      <w:r>
        <w:rPr>
          <w:rtl w:val="0"/>
          <w:lang w:val="de-DE"/>
        </w:rPr>
        <w:t>n-V</w:t>
      </w:r>
      <w:r>
        <w:rPr>
          <w:rtl w:val="0"/>
        </w:rPr>
        <w:t>á</w:t>
      </w:r>
      <w:r>
        <w:rPr>
          <w:rtl w:val="0"/>
          <w:lang w:val="it-IT"/>
        </w:rPr>
        <w:t xml:space="preserve">zquez, C. J.; Rana, Q.; Farleigh, K.; Crispo, E.; Zeng, M.; Liliah, J.; </w:t>
      </w:r>
      <w:r>
        <w:rPr>
          <w:rFonts w:ascii="Cambria Bold" w:hAnsi="Cambria Bold"/>
          <w:rtl w:val="0"/>
        </w:rPr>
        <w:t>Mulcahy, D.</w:t>
      </w:r>
      <w:r>
        <w:rPr>
          <w:rtl w:val="0"/>
        </w:rPr>
        <w:t>; Ascanio, A.; Jezkova, T.; Leach</w:t>
      </w:r>
      <w:r>
        <w:rPr>
          <w:rtl w:val="0"/>
          <w:lang w:val="fr-FR"/>
        </w:rPr>
        <w:t>é</w:t>
      </w:r>
      <w:r>
        <w:rPr>
          <w:rtl w:val="0"/>
          <w:lang w:val="en-US"/>
        </w:rPr>
        <w:t xml:space="preserve">, A. D.; Flouri, T.; Yang, Z.; Blair, C. (2024). Gene Flow and isolation in the arid Nearctic revealed by genomic analyses of Desert Spiny Lizards. </w:t>
      </w:r>
      <w:r>
        <w:rPr>
          <w:rFonts w:ascii="Cambria Italic" w:hAnsi="Cambria Italic"/>
          <w:rtl w:val="0"/>
          <w:lang w:val="en-US"/>
        </w:rPr>
        <w:t>Systematic Biology</w:t>
      </w:r>
      <w:r>
        <w:rPr>
          <w:rtl w:val="0"/>
          <w:lang w:val="fr-FR"/>
        </w:rPr>
        <w:t>, 73, (2), 323-342. DOI: https://doi.org/10.1093/sysbio/syae001.</w:t>
      </w:r>
    </w:p>
    <w:p>
      <w:pPr>
        <w:pStyle w:val="Text"/>
      </w:pPr>
      <w:r>
        <w:rPr>
          <w:rtl w:val="0"/>
        </w:rPr>
        <w:t>Pe</w:t>
      </w:r>
      <w:r>
        <w:rPr>
          <w:rtl w:val="0"/>
          <w:lang w:val="es-ES_tradnl"/>
        </w:rPr>
        <w:t>ñ</w:t>
      </w:r>
      <w:r>
        <w:rPr>
          <w:rtl w:val="0"/>
          <w:lang w:val="de-DE"/>
        </w:rPr>
        <w:t>alba, Joshua V; Runemark, Anna; Meier, Joana I; Singh, Pooja; Wogan, Guinevere OU; S</w:t>
      </w:r>
      <w:r>
        <w:rPr>
          <w:rtl w:val="0"/>
        </w:rPr>
        <w:t>á</w:t>
      </w:r>
      <w:r>
        <w:rPr>
          <w:rtl w:val="0"/>
          <w:lang w:val="fr-FR"/>
        </w:rPr>
        <w:t>nchez-Guill</w:t>
      </w:r>
      <w:r>
        <w:rPr>
          <w:rtl w:val="0"/>
          <w:lang w:val="fr-FR"/>
        </w:rPr>
        <w:t>é</w:t>
      </w:r>
      <w:r>
        <w:rPr>
          <w:rtl w:val="0"/>
          <w:lang w:val="de-DE"/>
        </w:rPr>
        <w:t xml:space="preserve">n, Rosa; Mallet, James; Rometsch, Sina J; Menon, Mitra; Seehausen, Ole. (2024). The Role of Hybridization in Species Formation and Persistence. </w:t>
      </w:r>
      <w:r>
        <w:rPr>
          <w:rFonts w:ascii="Cambria Italic" w:hAnsi="Cambria Italic"/>
          <w:rtl w:val="0"/>
          <w:lang w:val="en-US"/>
        </w:rPr>
        <w:t>Cold Spring Harbor Perspectives in Biology</w:t>
      </w:r>
      <w:r>
        <w:rPr>
          <w:rtl w:val="0"/>
          <w:lang w:val="en-US"/>
        </w:rPr>
        <w:t>, 16, (12), a041445. DOI: https://doi.org/10.1101/cshperspect.a041445.</w:t>
      </w:r>
    </w:p>
    <w:p>
      <w:pPr>
        <w:pStyle w:val="Text"/>
      </w:pPr>
      <w:r>
        <w:rPr>
          <w:rtl w:val="0"/>
        </w:rPr>
        <w:t>Pl</w:t>
      </w:r>
      <w:r>
        <w:rPr>
          <w:rtl w:val="0"/>
          <w:lang w:val="sv-SE"/>
        </w:rPr>
        <w:t>ö</w:t>
      </w:r>
      <w:r>
        <w:rPr>
          <w:rtl w:val="0"/>
          <w:lang w:val="nl-NL"/>
        </w:rPr>
        <w:t xml:space="preserve">n, S.; Andra, K.; Auditore, L.; Gegout, C.; Hale, P. J.; </w:t>
      </w:r>
      <w:r>
        <w:rPr>
          <w:rFonts w:ascii="Cambria Bold" w:hAnsi="Cambria Bold"/>
          <w:rtl w:val="0"/>
          <w:lang w:val="en-US"/>
        </w:rPr>
        <w:t>Hampe, O.</w:t>
      </w:r>
      <w:r>
        <w:rPr>
          <w:rtl w:val="0"/>
          <w:lang w:val="de-DE"/>
        </w:rPr>
        <w:t>; Ramilo-Henry, M.; Burkhardt-Holm, P.; Jaigirdar, A. M.; Klein, L.; Maewashe, M. K.; M</w:t>
      </w:r>
      <w:r>
        <w:rPr>
          <w:rtl w:val="0"/>
        </w:rPr>
        <w:t>ü</w:t>
      </w:r>
      <w:r>
        <w:rPr>
          <w:rtl w:val="0"/>
          <w:lang w:val="en-US"/>
        </w:rPr>
        <w:t xml:space="preserve">ssig, J.; Ramsarup, N.; Roussouw, N.; Sabin, R.; Shongwe, T. C.; Tuddenham, P. (2024). Marine mammals as indicators of Anthropocene Ocean Health. </w:t>
      </w:r>
      <w:r>
        <w:rPr>
          <w:rFonts w:ascii="Cambria Italic" w:hAnsi="Cambria Italic"/>
          <w:rtl w:val="0"/>
          <w:lang w:val="it-IT"/>
        </w:rPr>
        <w:t>npj Biodiversity</w:t>
      </w:r>
      <w:r>
        <w:rPr>
          <w:rtl w:val="0"/>
          <w:lang w:val="en-US"/>
        </w:rPr>
        <w:t>, 3, 24. DOI: https://doi.org/10.1038/s44185-024-00055-5.</w:t>
      </w:r>
    </w:p>
    <w:p>
      <w:pPr>
        <w:pStyle w:val="Text"/>
      </w:pPr>
      <w:r>
        <w:rPr>
          <w:rtl w:val="0"/>
          <w:lang w:val="de-DE"/>
        </w:rPr>
        <w:t xml:space="preserve">Poelchau, M. H.; Winkler, R.; Kenkmann, T.; Wirth, R.; </w:t>
      </w:r>
      <w:r>
        <w:rPr>
          <w:rFonts w:ascii="Cambria Bold" w:hAnsi="Cambria Bold"/>
          <w:rtl w:val="0"/>
          <w:lang w:val="en-US"/>
        </w:rPr>
        <w:t>Luther, R.</w:t>
      </w:r>
      <w:r>
        <w:rPr>
          <w:rtl w:val="0"/>
          <w:lang w:val="de-DE"/>
        </w:rPr>
        <w:t>; Sch</w:t>
      </w:r>
      <w:r>
        <w:rPr>
          <w:rtl w:val="0"/>
        </w:rPr>
        <w:t>ä</w:t>
      </w:r>
      <w:r>
        <w:rPr>
          <w:rtl w:val="0"/>
          <w:lang w:val="en-US"/>
        </w:rPr>
        <w:t>fer, F. (2024). Extreme twin densities in calcite</w:t>
      </w:r>
      <w:r>
        <w:rPr>
          <w:rtl w:val="0"/>
          <w:lang w:val="en-US"/>
        </w:rPr>
        <w:t>—</w:t>
      </w:r>
      <w:r>
        <w:rPr>
          <w:rtl w:val="0"/>
          <w:lang w:val="it-IT"/>
        </w:rPr>
        <w:t xml:space="preserve">A shock indicator. </w:t>
      </w:r>
      <w:r>
        <w:rPr>
          <w:rFonts w:ascii="Cambria Italic" w:hAnsi="Cambria Italic"/>
          <w:rtl w:val="0"/>
        </w:rPr>
        <w:t>Geology</w:t>
      </w:r>
      <w:r>
        <w:rPr>
          <w:rtl w:val="0"/>
          <w:lang w:val="en-US"/>
        </w:rPr>
        <w:t>. DOI: https://doi.org/10.1130/g52795.1.</w:t>
      </w:r>
    </w:p>
    <w:p>
      <w:pPr>
        <w:pStyle w:val="Text"/>
      </w:pPr>
      <w:r>
        <w:rPr>
          <w:rFonts w:ascii="Cambria Bold" w:hAnsi="Cambria Bold"/>
          <w:rtl w:val="0"/>
          <w:lang w:val="de-DE"/>
        </w:rPr>
        <w:t>Ponstein, J.</w:t>
      </w:r>
      <w:r>
        <w:rPr>
          <w:rtl w:val="0"/>
          <w:lang w:val="nl-NL"/>
        </w:rPr>
        <w:t xml:space="preserve">; Hermanson, G.; </w:t>
      </w:r>
      <w:r>
        <w:rPr>
          <w:rFonts w:ascii="Cambria Bold" w:hAnsi="Cambria Bold"/>
          <w:rtl w:val="0"/>
          <w:lang w:val="da-DK"/>
        </w:rPr>
        <w:t>Jansen, M. W.</w:t>
      </w:r>
      <w:r>
        <w:rPr>
          <w:rtl w:val="0"/>
        </w:rPr>
        <w:t xml:space="preserve">; </w:t>
      </w:r>
      <w:r>
        <w:rPr>
          <w:rFonts w:ascii="Cambria Bold" w:hAnsi="Cambria Bold"/>
          <w:rtl w:val="0"/>
          <w:lang w:val="de-DE"/>
        </w:rPr>
        <w:t>Renaudie, J.</w:t>
      </w:r>
      <w:r>
        <w:rPr>
          <w:rtl w:val="0"/>
        </w:rPr>
        <w:t xml:space="preserve">; </w:t>
      </w:r>
      <w:r>
        <w:rPr>
          <w:rFonts w:ascii="Cambria Bold" w:hAnsi="Cambria Bold"/>
          <w:rtl w:val="0"/>
        </w:rPr>
        <w:t>Fr</w:t>
      </w:r>
      <w:r>
        <w:rPr>
          <w:rFonts w:ascii="Cambria Bold" w:hAnsi="Cambria Bold" w:hint="default"/>
          <w:rtl w:val="0"/>
          <w:lang w:val="sv-SE"/>
        </w:rPr>
        <w:t>ö</w:t>
      </w:r>
      <w:r>
        <w:rPr>
          <w:rFonts w:ascii="Cambria Bold" w:hAnsi="Cambria Bold"/>
          <w:rtl w:val="0"/>
          <w:lang w:val="de-DE"/>
        </w:rPr>
        <w:t>bisch, J.</w:t>
      </w:r>
      <w:r>
        <w:rPr>
          <w:rtl w:val="0"/>
          <w:lang w:val="en-US"/>
        </w:rPr>
        <w:t xml:space="preserve">; Evers, S. W. (2024). Functional and Character Disparity Are Decoupled in Turtle Mandibles. </w:t>
      </w:r>
      <w:r>
        <w:rPr>
          <w:rFonts w:ascii="Cambria Italic" w:hAnsi="Cambria Italic"/>
          <w:rtl w:val="0"/>
          <w:lang w:val="en-US"/>
        </w:rPr>
        <w:t>Ecology and Evolution</w:t>
      </w:r>
      <w:r>
        <w:rPr>
          <w:rtl w:val="0"/>
          <w:lang w:val="en-US"/>
        </w:rPr>
        <w:t>, 14, (11). DOI: https://doi.org/10.1002/ece3.70557.</w:t>
      </w:r>
    </w:p>
    <w:p>
      <w:pPr>
        <w:pStyle w:val="Text"/>
      </w:pPr>
      <w:r>
        <w:rPr>
          <w:rFonts w:ascii="Cambria Bold" w:hAnsi="Cambria Bold"/>
          <w:rtl w:val="0"/>
          <w:lang w:val="de-DE"/>
        </w:rPr>
        <w:t>Ponstein, J.</w:t>
      </w:r>
      <w:r>
        <w:rPr>
          <w:rtl w:val="0"/>
        </w:rPr>
        <w:t xml:space="preserve">; </w:t>
      </w:r>
      <w:r>
        <w:rPr>
          <w:rFonts w:ascii="Cambria Bold" w:hAnsi="Cambria Bold"/>
          <w:rtl w:val="0"/>
          <w:lang w:val="en-US"/>
        </w:rPr>
        <w:t>MacDougall, M. J.</w:t>
      </w:r>
      <w:r>
        <w:rPr>
          <w:rtl w:val="0"/>
        </w:rPr>
        <w:t xml:space="preserve">; </w:t>
      </w:r>
      <w:r>
        <w:rPr>
          <w:rFonts w:ascii="Cambria Bold" w:hAnsi="Cambria Bold"/>
          <w:rtl w:val="0"/>
        </w:rPr>
        <w:t>Fr</w:t>
      </w:r>
      <w:r>
        <w:rPr>
          <w:rFonts w:ascii="Cambria Bold" w:hAnsi="Cambria Bold" w:hint="default"/>
          <w:rtl w:val="0"/>
          <w:lang w:val="sv-SE"/>
        </w:rPr>
        <w:t>ö</w:t>
      </w:r>
      <w:r>
        <w:rPr>
          <w:rFonts w:ascii="Cambria Bold" w:hAnsi="Cambria Bold"/>
          <w:rtl w:val="0"/>
          <w:lang w:val="de-DE"/>
        </w:rPr>
        <w:t>bisch, J.</w:t>
      </w:r>
      <w:r>
        <w:rPr>
          <w:rtl w:val="0"/>
          <w:lang w:val="en-US"/>
        </w:rPr>
        <w:t xml:space="preserve"> (2024). A comprehensive phylogeny and revised taxonomy of Diadectomorpha with a discussion on the origin of tetrapod herbivory. </w:t>
      </w:r>
      <w:r>
        <w:rPr>
          <w:rFonts w:ascii="Cambria Italic" w:hAnsi="Cambria Italic"/>
          <w:rtl w:val="0"/>
          <w:lang w:val="en-US"/>
        </w:rPr>
        <w:t>Royal Society Open Science</w:t>
      </w:r>
      <w:r>
        <w:rPr>
          <w:rtl w:val="0"/>
          <w:lang w:val="pt-PT"/>
        </w:rPr>
        <w:t>, 11, (6). DOI: https://doi.org/10.1098/rsos.231566.</w:t>
      </w:r>
    </w:p>
    <w:p>
      <w:pPr>
        <w:pStyle w:val="Text"/>
      </w:pPr>
      <w:r>
        <w:rPr>
          <w:rFonts w:ascii="Cambria Bold" w:hAnsi="Cambria Bold"/>
          <w:rtl w:val="0"/>
          <w:lang w:val="it-IT"/>
        </w:rPr>
        <w:t>Prino, A.</w:t>
      </w:r>
      <w:r>
        <w:rPr>
          <w:rtl w:val="0"/>
        </w:rPr>
        <w:t xml:space="preserve">; </w:t>
      </w:r>
      <w:r>
        <w:rPr>
          <w:rFonts w:ascii="Cambria Bold" w:hAnsi="Cambria Bold"/>
          <w:rtl w:val="0"/>
          <w:lang w:val="de-DE"/>
        </w:rPr>
        <w:t>Witzmann, F.</w:t>
      </w:r>
      <w:r>
        <w:rPr>
          <w:rtl w:val="0"/>
          <w:lang w:val="en-US"/>
        </w:rPr>
        <w:t xml:space="preserve">; Schwermann, A.; Garbay, L.; Sander, P.; Konietzko-Meier, D. (2024). How not to disappear completely: new Stereospondyli fossils from the Rhaetian, Upper Triassic of Bonenburg, North Rhine-Westphalia and their implications for the Late Triassic extinction of Stereospondyli.. </w:t>
      </w:r>
      <w:r>
        <w:rPr>
          <w:rFonts w:ascii="Cambria Italic" w:hAnsi="Cambria Italic"/>
          <w:rtl w:val="0"/>
          <w:lang w:val="it-IT"/>
        </w:rPr>
        <w:t>Acta Palaeontologica Polonica</w:t>
      </w:r>
      <w:r>
        <w:rPr>
          <w:rtl w:val="0"/>
          <w:lang w:val="en-US"/>
        </w:rPr>
        <w:t>, 69, (4), 687-712. DOI: https://doi.org/10.4202/app.01147.2024.</w:t>
      </w:r>
    </w:p>
    <w:p>
      <w:pPr>
        <w:pStyle w:val="Text"/>
      </w:pPr>
      <w:r>
        <w:rPr>
          <w:rFonts w:ascii="Cambria Bold" w:hAnsi="Cambria Bold"/>
          <w:rtl w:val="0"/>
          <w:lang w:val="de-DE"/>
        </w:rPr>
        <w:t>Pusch, L. C.</w:t>
      </w:r>
      <w:r>
        <w:rPr>
          <w:rtl w:val="0"/>
        </w:rPr>
        <w:t xml:space="preserve">; Kammerer, C. F.; </w:t>
      </w:r>
      <w:r>
        <w:rPr>
          <w:rFonts w:ascii="Cambria Bold" w:hAnsi="Cambria Bold"/>
          <w:rtl w:val="0"/>
        </w:rPr>
        <w:t>Fr</w:t>
      </w:r>
      <w:r>
        <w:rPr>
          <w:rFonts w:ascii="Cambria Bold" w:hAnsi="Cambria Bold" w:hint="default"/>
          <w:rtl w:val="0"/>
          <w:lang w:val="sv-SE"/>
        </w:rPr>
        <w:t>ö</w:t>
      </w:r>
      <w:r>
        <w:rPr>
          <w:rFonts w:ascii="Cambria Bold" w:hAnsi="Cambria Bold"/>
          <w:rtl w:val="0"/>
          <w:lang w:val="de-DE"/>
        </w:rPr>
        <w:t>bisch, J.</w:t>
      </w:r>
      <w:r>
        <w:rPr>
          <w:rtl w:val="0"/>
          <w:lang w:val="en-US"/>
        </w:rPr>
        <w:t xml:space="preserve"> (2024). The origin and evolution of Cynodontia (Synapsida, Therapsida): Reassessment of the phylogeny and systematics of the earliest members of this clade using 3D-imaging technologies. </w:t>
      </w:r>
      <w:r>
        <w:rPr>
          <w:rFonts w:ascii="Cambria Italic" w:hAnsi="Cambria Italic"/>
          <w:rtl w:val="0"/>
          <w:lang w:val="it-IT"/>
        </w:rPr>
        <w:t>The Anatomical Record</w:t>
      </w:r>
      <w:r>
        <w:rPr>
          <w:rtl w:val="0"/>
          <w:lang w:val="en-US"/>
        </w:rPr>
        <w:t>, 307, (4), 1634-1730. DOI: https://doi.org/10.1002/ar.25394.</w:t>
      </w:r>
    </w:p>
    <w:p>
      <w:pPr>
        <w:pStyle w:val="Text"/>
      </w:pPr>
      <w:r>
        <w:rPr>
          <w:rtl w:val="0"/>
        </w:rPr>
        <w:t>P</w:t>
      </w:r>
      <w:r>
        <w:rPr>
          <w:rtl w:val="0"/>
        </w:rPr>
        <w:t>á</w:t>
      </w:r>
      <w:r>
        <w:rPr>
          <w:rtl w:val="0"/>
          <w:lang w:val="pt-PT"/>
        </w:rPr>
        <w:t>dua, D. G.; Silva-Santos, I.; Santos, B. F.; Faustino-Magalh</w:t>
      </w:r>
      <w:r>
        <w:rPr>
          <w:rtl w:val="0"/>
          <w:lang w:val="pt-PT"/>
        </w:rPr>
        <w:t>ã</w:t>
      </w:r>
      <w:r>
        <w:rPr>
          <w:rtl w:val="0"/>
          <w:lang w:val="en-US"/>
        </w:rPr>
        <w:t xml:space="preserve">es, M. D.; Souza, M. N. A.; Kloss, T. G. (2024). The Darwin wasp Camera thoracica (Szpligeti, 1916)(Ichneumonidae) as a natural enemy of the dreaded Brazilian wandering spider Phoneutria nigriventer (Keyserling, 1891)(Ctenidae).. </w:t>
      </w:r>
      <w:r>
        <w:rPr>
          <w:rFonts w:ascii="Cambria Italic" w:hAnsi="Cambria Italic"/>
          <w:rtl w:val="0"/>
          <w:lang w:val="pt-PT"/>
        </w:rPr>
        <w:t>Zootaxa</w:t>
      </w:r>
      <w:r>
        <w:rPr>
          <w:rtl w:val="0"/>
          <w:lang w:val="en-US"/>
        </w:rPr>
        <w:t>, 5403, (4), 459-468. DOI: https://doi.org/10.11646/zootaxa.5403.4.4.</w:t>
      </w:r>
    </w:p>
    <w:p>
      <w:pPr>
        <w:pStyle w:val="Text"/>
      </w:pPr>
      <w:r>
        <w:rPr>
          <w:rtl w:val="0"/>
          <w:lang w:val="it-IT"/>
        </w:rPr>
        <w:t xml:space="preserve">Raducan, S. D.; Jutzi, M.; Cheng, A. F.; Zhang, Y.; Barnouin, O.; Collins, G. S.; Daly, R. T.; Davison, T. M.; Ernst, C. M.; Farnham, T. L.; Ferrari, F.; Hirabayashi, M.; Kumamoto, K. M.; Michel, P.; Murdoch, N.; Nakano, R.; Pajola, M.; Rossi, A.; Agrusa, H. F.; Barbee, B. W.; Syal, M. Bruc, Chabot, N. L.; Dotto, E.; Fahnestock, E. G.; Hasselmann, P. H.; Herreros, I.; Ivanovski, S.; Li, J. -Y.; Lucchetti, A.; </w:t>
      </w:r>
      <w:r>
        <w:rPr>
          <w:rFonts w:ascii="Cambria Bold" w:hAnsi="Cambria Bold"/>
          <w:rtl w:val="0"/>
          <w:lang w:val="en-US"/>
        </w:rPr>
        <w:t>Luther, R.</w:t>
      </w:r>
      <w:r>
        <w:rPr>
          <w:rtl w:val="0"/>
        </w:rPr>
        <w:t>; Orm</w:t>
      </w:r>
      <w:r>
        <w:rPr>
          <w:rtl w:val="0"/>
          <w:lang w:val="sv-SE"/>
        </w:rPr>
        <w:t>ö</w:t>
      </w:r>
      <w:r>
        <w:rPr>
          <w:rtl w:val="0"/>
        </w:rPr>
        <w:t>, J.; Owen, M.; Pravec, P.; Rivkin, A. S.; Robin, C. Q.; S</w:t>
      </w:r>
      <w:r>
        <w:rPr>
          <w:rtl w:val="0"/>
        </w:rPr>
        <w:t>á</w:t>
      </w:r>
      <w:r>
        <w:rPr>
          <w:rtl w:val="0"/>
          <w:lang w:val="it-IT"/>
        </w:rPr>
        <w:t>nchez, P.; Tusberti, F.; W</w:t>
      </w:r>
      <w:r>
        <w:rPr>
          <w:rtl w:val="0"/>
        </w:rPr>
        <w:t>ü</w:t>
      </w:r>
      <w:r>
        <w:rPr>
          <w:rtl w:val="0"/>
          <w:lang w:val="en-US"/>
        </w:rPr>
        <w:t xml:space="preserve">nnemann, K.; Zinzi, A.; Epifani, E. Mazzotta, Manzoni, C.; May, B. H. (2024). Physical properties of asteroid Dimorphos as derived from the DART impact. </w:t>
      </w:r>
      <w:r>
        <w:rPr>
          <w:rFonts w:ascii="Cambria Italic" w:hAnsi="Cambria Italic"/>
          <w:rtl w:val="0"/>
        </w:rPr>
        <w:t>Nature Astronamy</w:t>
      </w:r>
      <w:r>
        <w:rPr>
          <w:rtl w:val="0"/>
          <w:lang w:val="en-US"/>
        </w:rPr>
        <w:t>, 8, (4), 445-455. DOI: https://doi.org/10.1038/s41550-024-02200-3.</w:t>
      </w:r>
    </w:p>
    <w:p>
      <w:pPr>
        <w:pStyle w:val="Text"/>
      </w:pPr>
      <w:r>
        <w:rPr>
          <w:rFonts w:ascii="Cambria Bold" w:hAnsi="Cambria Bold"/>
          <w:rtl w:val="0"/>
          <w:lang w:val="nl-NL"/>
        </w:rPr>
        <w:t>Ramm, T.</w:t>
      </w:r>
      <w:r>
        <w:rPr>
          <w:rtl w:val="0"/>
          <w:lang w:val="nl-NL"/>
        </w:rPr>
        <w:t xml:space="preserve">; Gray, J. A.; Hipsley, C. A.; Hocknull, S.; Melville, J.; </w:t>
      </w:r>
      <w:r>
        <w:rPr>
          <w:rFonts w:ascii="Cambria Bold" w:hAnsi="Cambria Bold"/>
          <w:rtl w:val="0"/>
        </w:rPr>
        <w:t>M</w:t>
      </w:r>
      <w:r>
        <w:rPr>
          <w:rFonts w:ascii="Cambria Bold" w:hAnsi="Cambria Bold" w:hint="default"/>
          <w:rtl w:val="0"/>
        </w:rPr>
        <w:t>ü</w:t>
      </w:r>
      <w:r>
        <w:rPr>
          <w:rFonts w:ascii="Cambria Bold" w:hAnsi="Cambria Bold"/>
          <w:rtl w:val="0"/>
          <w:lang w:val="da-DK"/>
        </w:rPr>
        <w:t>ller, J.</w:t>
      </w:r>
      <w:r>
        <w:rPr>
          <w:rtl w:val="0"/>
          <w:lang w:val="en-US"/>
        </w:rPr>
        <w:t xml:space="preserve"> (2024). Are Modern Cryptic Species Detectable in the Fossil Record? A Case Study on Agamid Lizards. </w:t>
      </w:r>
      <w:r>
        <w:rPr>
          <w:rFonts w:ascii="Cambria Italic" w:hAnsi="Cambria Italic"/>
          <w:rtl w:val="0"/>
          <w:lang w:val="en-US"/>
        </w:rPr>
        <w:t>Systematic Biology</w:t>
      </w:r>
      <w:r>
        <w:rPr>
          <w:rtl w:val="0"/>
          <w:lang w:val="en-US"/>
        </w:rPr>
        <w:t>. DOI: https://doi.org/10.1093/sysbio/syae067.</w:t>
      </w:r>
    </w:p>
    <w:p>
      <w:pPr>
        <w:pStyle w:val="Text"/>
      </w:pPr>
      <w:r>
        <w:rPr>
          <w:rtl w:val="0"/>
        </w:rPr>
        <w:t>Ramos-Pastrana, Yardany; C</w:t>
      </w:r>
      <w:r>
        <w:rPr>
          <w:rtl w:val="0"/>
          <w:lang w:val="es-ES_tradnl"/>
        </w:rPr>
        <w:t>ó</w:t>
      </w:r>
      <w:r>
        <w:rPr>
          <w:rtl w:val="0"/>
          <w:lang w:val="en-US"/>
        </w:rPr>
        <w:t xml:space="preserve">rdoba-Suarez, Eric; Riccardi, Paula Raile. (2024). Three new species of Apotropina Hendel, 1907 (Diptera: Chloropidae) of the Colombian Andean-Amazon cloud forest. </w:t>
      </w:r>
      <w:r>
        <w:rPr>
          <w:rFonts w:ascii="Cambria Italic" w:hAnsi="Cambria Italic"/>
          <w:rtl w:val="0"/>
          <w:lang w:val="pt-PT"/>
        </w:rPr>
        <w:t>Zootaxa</w:t>
      </w:r>
      <w:r>
        <w:rPr>
          <w:rtl w:val="0"/>
          <w:lang w:val="en-US"/>
        </w:rPr>
        <w:t>, 5512, (3), 435-444. DOI: https://doi.org/10.11646/zootaxa.5512.3.7.</w:t>
      </w:r>
    </w:p>
    <w:p>
      <w:pPr>
        <w:pStyle w:val="Text"/>
      </w:pPr>
      <w:r>
        <w:rPr>
          <w:rFonts w:ascii="Cambria Bold" w:hAnsi="Cambria Bold"/>
          <w:rtl w:val="0"/>
          <w:lang w:val="it-IT"/>
        </w:rPr>
        <w:t>Riccardi, P. R.</w:t>
      </w:r>
      <w:r>
        <w:rPr>
          <w:rtl w:val="0"/>
          <w:lang w:val="en-US"/>
        </w:rPr>
        <w:t xml:space="preserve"> (2024). Two new species of grass flies (Diptera, Chloropidae) from Sweden. </w:t>
      </w:r>
      <w:r>
        <w:rPr>
          <w:rFonts w:ascii="Cambria Italic" w:hAnsi="Cambria Italic"/>
          <w:rtl w:val="0"/>
          <w:lang w:val="en-US"/>
        </w:rPr>
        <w:t>Journal of Insect Biodiversity and Systematics</w:t>
      </w:r>
      <w:r>
        <w:rPr>
          <w:rtl w:val="0"/>
          <w:lang w:val="en-US"/>
        </w:rPr>
        <w:t>, 48, (1), 29-33. DOI: https://doi.org/10.12976/jib/2024.48.1.4.</w:t>
      </w:r>
    </w:p>
    <w:p>
      <w:pPr>
        <w:pStyle w:val="Text"/>
      </w:pPr>
      <w:r>
        <w:rPr>
          <w:rFonts w:ascii="Cambria Bold" w:hAnsi="Cambria Bold"/>
          <w:rtl w:val="0"/>
          <w:lang w:val="it-IT"/>
        </w:rPr>
        <w:t>Riccardi, P. R.</w:t>
      </w:r>
      <w:r>
        <w:rPr>
          <w:rtl w:val="0"/>
          <w:lang w:val="en-US"/>
        </w:rPr>
        <w:t xml:space="preserve">; Ang, Y. (2024). New species and new records of Chloropinae from Singapore (Diptera: Chloropidae). </w:t>
      </w:r>
      <w:r>
        <w:rPr>
          <w:rFonts w:ascii="Cambria Italic" w:hAnsi="Cambria Italic"/>
          <w:rtl w:val="0"/>
          <w:lang w:val="pt-PT"/>
        </w:rPr>
        <w:t>Zootaxa</w:t>
      </w:r>
      <w:r>
        <w:rPr>
          <w:rtl w:val="0"/>
          <w:lang w:val="en-US"/>
        </w:rPr>
        <w:t>, 5458, (1), 83-92. DOI: https://doi.org/10.11646/zootaxa.5458.1.4.</w:t>
      </w:r>
    </w:p>
    <w:p>
      <w:pPr>
        <w:pStyle w:val="Text"/>
      </w:pPr>
      <w:r>
        <w:rPr>
          <w:rFonts w:ascii="Cambria Bold" w:hAnsi="Cambria Bold"/>
          <w:rtl w:val="0"/>
          <w:lang w:val="it-IT"/>
        </w:rPr>
        <w:t>Riccardi, P. R.</w:t>
      </w:r>
      <w:r>
        <w:rPr>
          <w:rtl w:val="0"/>
        </w:rPr>
        <w:t xml:space="preserve">; </w:t>
      </w:r>
      <w:r>
        <w:rPr>
          <w:rFonts w:ascii="Cambria Bold" w:hAnsi="Cambria Bold"/>
          <w:rtl w:val="0"/>
          <w:lang w:val="nl-NL"/>
        </w:rPr>
        <w:t>Hartop, E.</w:t>
      </w:r>
      <w:r>
        <w:rPr>
          <w:rtl w:val="0"/>
        </w:rPr>
        <w:t xml:space="preserve"> (2024). Large</w:t>
      </w:r>
      <w:r>
        <w:rPr>
          <w:rtl w:val="0"/>
        </w:rPr>
        <w:t>‐</w:t>
      </w:r>
      <w:r>
        <w:rPr>
          <w:rtl w:val="0"/>
          <w:lang w:val="en-US"/>
        </w:rPr>
        <w:t xml:space="preserve">scale integrative taxonomy of Swedish grass flies (Diptera, Chloropidae) reveals hitherto unknown complexity of a dark taxon. </w:t>
      </w:r>
      <w:r>
        <w:rPr>
          <w:rFonts w:ascii="Cambria Italic" w:hAnsi="Cambria Italic"/>
          <w:rtl w:val="0"/>
          <w:lang w:val="it-IT"/>
        </w:rPr>
        <w:t>Zoologica Scripta</w:t>
      </w:r>
      <w:r>
        <w:rPr>
          <w:rtl w:val="0"/>
          <w:lang w:val="en-US"/>
        </w:rPr>
        <w:t>, 53, (5), 614-631. DOI: https://doi.org/10.1111/zsc.12663.</w:t>
      </w:r>
    </w:p>
    <w:p>
      <w:pPr>
        <w:pStyle w:val="Text"/>
      </w:pPr>
      <w:r>
        <w:rPr>
          <w:rFonts w:ascii="Cambria Bold" w:hAnsi="Cambria Bold"/>
          <w:rtl w:val="0"/>
          <w:lang w:val="it-IT"/>
        </w:rPr>
        <w:t>Riccardi, P. R.</w:t>
      </w:r>
      <w:r>
        <w:rPr>
          <w:rtl w:val="0"/>
          <w:lang w:val="it-IT"/>
        </w:rPr>
        <w:t>; De Souza Amorim, D.; Ara</w:t>
      </w:r>
      <w:r>
        <w:rPr>
          <w:rtl w:val="0"/>
        </w:rPr>
        <w:t>ú</w:t>
      </w:r>
      <w:r>
        <w:rPr>
          <w:rtl w:val="0"/>
          <w:lang w:val="en-US"/>
        </w:rPr>
        <w:t xml:space="preserve">jo, R. D. S.; Martins, G. F. (2024). Comparative morphology and function of Chloropidae (Diptera) tibial organ. </w:t>
      </w:r>
      <w:r>
        <w:rPr>
          <w:rFonts w:ascii="Cambria Italic" w:hAnsi="Cambria Italic"/>
          <w:rtl w:val="0"/>
          <w:lang w:val="en-US"/>
        </w:rPr>
        <w:t>Zoomorphology</w:t>
      </w:r>
      <w:r>
        <w:rPr>
          <w:rtl w:val="0"/>
          <w:lang w:val="en-US"/>
        </w:rPr>
        <w:t>, 143, 99-106. DOI: https://doi.org/10.1007/s00435-023-00630-7.</w:t>
      </w:r>
    </w:p>
    <w:p>
      <w:pPr>
        <w:pStyle w:val="Text"/>
      </w:pPr>
      <w:r>
        <w:rPr>
          <w:rFonts w:ascii="Cambria Bold" w:hAnsi="Cambria Bold"/>
          <w:rtl w:val="0"/>
          <w:lang w:val="it-IT"/>
        </w:rPr>
        <w:t>Riccardi, P. R.</w:t>
      </w:r>
      <w:r>
        <w:rPr>
          <w:rtl w:val="0"/>
          <w:lang w:val="en-US"/>
        </w:rPr>
        <w:t xml:space="preserve">; Silva, K. P.; Santos, J. R. D.; De Mello-Patiu, C. A. (2024). Phylogeny and classification of Lepidodexia Brauer &amp; Bergenstamm (Diptera: Sarcophagidae). </w:t>
      </w:r>
      <w:r>
        <w:rPr>
          <w:rFonts w:ascii="Cambria Italic" w:hAnsi="Cambria Italic"/>
          <w:rtl w:val="0"/>
          <w:lang w:val="de-DE"/>
        </w:rPr>
        <w:t>Zoologischer Anzeiger</w:t>
      </w:r>
      <w:r>
        <w:rPr>
          <w:rtl w:val="0"/>
        </w:rPr>
        <w:t>, 311, 101-109. DOI: https://doi.org/10.1016/j.jcz.2024.06.006.</w:t>
      </w:r>
    </w:p>
    <w:p>
      <w:pPr>
        <w:pStyle w:val="Text"/>
      </w:pPr>
      <w:r>
        <w:rPr>
          <w:rtl w:val="0"/>
          <w:lang w:val="pt-PT"/>
        </w:rPr>
        <w:t xml:space="preserve">Rodrigues, M. V.; De Carvalho-E-Silva, S. P.; </w:t>
      </w:r>
      <w:r>
        <w:rPr>
          <w:rFonts w:ascii="Cambria Bold" w:hAnsi="Cambria Bold"/>
          <w:rtl w:val="0"/>
        </w:rPr>
        <w:t>R</w:t>
      </w:r>
      <w:r>
        <w:rPr>
          <w:rFonts w:ascii="Cambria Bold" w:hAnsi="Cambria Bold" w:hint="default"/>
          <w:rtl w:val="0"/>
          <w:lang w:val="sv-SE"/>
        </w:rPr>
        <w:t>ö</w:t>
      </w:r>
      <w:r>
        <w:rPr>
          <w:rFonts w:ascii="Cambria Bold" w:hAnsi="Cambria Bold"/>
          <w:rtl w:val="0"/>
          <w:lang w:val="it-IT"/>
        </w:rPr>
        <w:t>del, M.</w:t>
      </w:r>
      <w:r>
        <w:rPr>
          <w:rtl w:val="0"/>
          <w:lang w:val="en-US"/>
        </w:rPr>
        <w:t xml:space="preserve">; De Mello Bezerra, A. (2024). Exploring the relationship between environment and brain morphology in anurans: a comparative phylogenetic approach. </w:t>
      </w:r>
      <w:r>
        <w:rPr>
          <w:rFonts w:ascii="Cambria Italic" w:hAnsi="Cambria Italic"/>
          <w:rtl w:val="0"/>
          <w:lang w:val="en-US"/>
        </w:rPr>
        <w:t>Zoological Journal of the Linnean Society</w:t>
      </w:r>
      <w:r>
        <w:rPr>
          <w:rtl w:val="0"/>
          <w:lang w:val="en-US"/>
        </w:rPr>
        <w:t>. DOI: https://doi.org/10.1093/zoolinnean/zlae025.</w:t>
      </w:r>
    </w:p>
    <w:p>
      <w:pPr>
        <w:pStyle w:val="Text"/>
      </w:pPr>
      <w:r>
        <w:rPr>
          <w:rtl w:val="0"/>
          <w:lang w:val="nl-NL"/>
        </w:rPr>
        <w:t xml:space="preserve">Roycroft, E.; Ford, F.; </w:t>
      </w:r>
      <w:r>
        <w:rPr>
          <w:rFonts w:ascii="Cambria Bold" w:hAnsi="Cambria Bold"/>
          <w:rtl w:val="0"/>
          <w:lang w:val="nl-NL"/>
        </w:rPr>
        <w:t>Ramm, T.</w:t>
      </w:r>
      <w:r>
        <w:rPr>
          <w:rtl w:val="0"/>
          <w:lang w:val="en-US"/>
        </w:rPr>
        <w:t xml:space="preserve">; Schembri, R.; Breed, W. G.; Burns, P. A.; Rowe, K. C.; Moritz, C. (2024). Speciation across biomes: Rapid diversification with reproductive isolation in the Australian delicate mice. </w:t>
      </w:r>
      <w:r>
        <w:rPr>
          <w:rFonts w:ascii="Cambria Italic" w:hAnsi="Cambria Italic"/>
          <w:rtl w:val="0"/>
          <w:lang w:val="en-US"/>
        </w:rPr>
        <w:t>Molecular Ecology</w:t>
      </w:r>
      <w:r>
        <w:rPr>
          <w:rtl w:val="0"/>
          <w:lang w:val="en-US"/>
        </w:rPr>
        <w:t>, 33, (7), e17301. DOI: https://doi.org/10.1111/mec.17301.</w:t>
      </w:r>
    </w:p>
    <w:p>
      <w:pPr>
        <w:pStyle w:val="Text"/>
      </w:pPr>
      <w:r>
        <w:rPr>
          <w:rtl w:val="0"/>
        </w:rPr>
        <w:t xml:space="preserve">Roza, A. S.; </w:t>
      </w:r>
      <w:r>
        <w:rPr>
          <w:rFonts w:ascii="Cambria Bold" w:hAnsi="Cambria Bold"/>
          <w:rtl w:val="0"/>
          <w:lang w:val="da-DK"/>
        </w:rPr>
        <w:t>Hansen, A. K.</w:t>
      </w:r>
      <w:r>
        <w:rPr>
          <w:rtl w:val="0"/>
          <w:lang w:val="en-US"/>
        </w:rPr>
        <w:t xml:space="preserve">; Ferreira, V. S. (2024). Redescription of Adendrocera Wittmer, 1976 (Coleoptera: Phengodidae: Penicillophorinae) with Description of a Second Species of the Genus from Guatemala. </w:t>
      </w:r>
      <w:r>
        <w:rPr>
          <w:rFonts w:ascii="Cambria Italic" w:hAnsi="Cambria Italic"/>
          <w:rtl w:val="0"/>
          <w:lang w:val="en-US"/>
        </w:rPr>
        <w:t>The Coleopterists Bulletin</w:t>
      </w:r>
      <w:r>
        <w:rPr>
          <w:rtl w:val="0"/>
          <w:lang w:val="en-US"/>
        </w:rPr>
        <w:t>, 78, (2), 155-164. DOI: https://doi.org/10.1649/0010-065x-78.2.155.</w:t>
      </w:r>
    </w:p>
    <w:p>
      <w:pPr>
        <w:pStyle w:val="Text"/>
      </w:pPr>
      <w:r>
        <w:rPr>
          <w:rtl w:val="0"/>
        </w:rPr>
        <w:t>R</w:t>
      </w:r>
      <w:r>
        <w:rPr>
          <w:rtl w:val="0"/>
          <w:lang w:val="sv-SE"/>
        </w:rPr>
        <w:t>ö</w:t>
      </w:r>
      <w:r>
        <w:rPr>
          <w:rtl w:val="0"/>
          <w:lang w:val="sv-SE"/>
        </w:rPr>
        <w:t xml:space="preserve">ssner, G. E.; </w:t>
      </w:r>
      <w:r>
        <w:rPr>
          <w:rFonts w:ascii="Cambria Bold" w:hAnsi="Cambria Bold"/>
          <w:rtl w:val="0"/>
          <w:lang w:val="en-US"/>
        </w:rPr>
        <w:t>Hampe, O.</w:t>
      </w:r>
      <w:r>
        <w:rPr>
          <w:rtl w:val="0"/>
          <w:lang w:val="en-US"/>
        </w:rPr>
        <w:t xml:space="preserve"> (2024). Terrestrial artiodactyl remains from the whale horizon at Gro</w:t>
      </w:r>
      <w:r>
        <w:rPr>
          <w:rtl w:val="0"/>
          <w:lang w:val="de-DE"/>
        </w:rPr>
        <w:t xml:space="preserve">ß </w:t>
      </w:r>
      <w:r>
        <w:rPr>
          <w:rtl w:val="0"/>
          <w:lang w:val="en-US"/>
        </w:rPr>
        <w:t xml:space="preserve">Pampau (ancient North Sea basin, North Germany; Serravallian-Tortonian boundary, Middle-Late Miocene). </w:t>
      </w:r>
      <w:r>
        <w:rPr>
          <w:rFonts w:ascii="Cambria Italic" w:hAnsi="Cambria Italic"/>
          <w:rtl w:val="0"/>
        </w:rPr>
        <w:t>Fossil Imprint</w:t>
      </w:r>
      <w:r>
        <w:rPr>
          <w:rtl w:val="0"/>
          <w:lang w:val="en-US"/>
        </w:rPr>
        <w:t>, 80, (2), 424-434. DOI: https://doi.org/10.37520/fi.2024.030.</w:t>
      </w:r>
    </w:p>
    <w:p>
      <w:pPr>
        <w:pStyle w:val="Text"/>
      </w:pPr>
      <w:r>
        <w:rPr>
          <w:rtl w:val="0"/>
          <w:lang w:val="it-IT"/>
        </w:rPr>
        <w:t>Sanchez, S.; De Ricql</w:t>
      </w:r>
      <w:r>
        <w:rPr>
          <w:rtl w:val="0"/>
          <w:lang w:val="it-IT"/>
        </w:rPr>
        <w:t>è</w:t>
      </w:r>
      <w:r>
        <w:rPr>
          <w:rtl w:val="0"/>
        </w:rPr>
        <w:t xml:space="preserve">s, A.; </w:t>
      </w:r>
      <w:r>
        <w:rPr>
          <w:rFonts w:ascii="Cambria Bold" w:hAnsi="Cambria Bold"/>
          <w:rtl w:val="0"/>
          <w:lang w:val="de-DE"/>
        </w:rPr>
        <w:t>Ponstein, J.</w:t>
      </w:r>
      <w:r>
        <w:rPr>
          <w:rtl w:val="0"/>
          <w:lang w:val="en-US"/>
        </w:rPr>
        <w:t>; Tafforeau, P.; Zylberberg, L. (2024). Microstructure and development of the dermal ossicles of Antarctopelta oliveroi (Dinosauria, Ankylosauria): A complex morphogenetic system deciphered through three</w:t>
      </w:r>
      <w:r>
        <w:rPr>
          <w:rtl w:val="0"/>
        </w:rPr>
        <w:t>‐</w:t>
      </w:r>
      <w:r>
        <w:rPr>
          <w:rtl w:val="0"/>
          <w:lang w:val="it-IT"/>
        </w:rPr>
        <w:t>dimensional X</w:t>
      </w:r>
      <w:r>
        <w:rPr>
          <w:rtl w:val="0"/>
        </w:rPr>
        <w:t>‐</w:t>
      </w:r>
      <w:r>
        <w:rPr>
          <w:rtl w:val="0"/>
          <w:lang w:val="fr-FR"/>
        </w:rPr>
        <w:t xml:space="preserve">ray microtomography. </w:t>
      </w:r>
      <w:r>
        <w:rPr>
          <w:rFonts w:ascii="Cambria Italic" w:hAnsi="Cambria Italic"/>
          <w:rtl w:val="0"/>
          <w:lang w:val="en-US"/>
        </w:rPr>
        <w:t>Journal of Anatomy</w:t>
      </w:r>
      <w:r>
        <w:rPr>
          <w:rtl w:val="0"/>
          <w:lang w:val="en-US"/>
        </w:rPr>
        <w:t>. DOI: https://doi.org/10.1111/joa.14159.</w:t>
      </w:r>
    </w:p>
    <w:p>
      <w:pPr>
        <w:pStyle w:val="Text"/>
      </w:pPr>
      <w:r>
        <w:rPr>
          <w:rtl w:val="0"/>
          <w:lang w:val="en-US"/>
        </w:rPr>
        <w:t xml:space="preserve">Santos, B. F.; Brady, S. G. (2024). Leveraging museum specimens, genomics and legacy datasets to unravel the phylogeny and biogeography of cryptin wasps (Hymenoptera, Ichneumonidae, Cryptini). </w:t>
      </w:r>
      <w:r>
        <w:rPr>
          <w:rFonts w:ascii="Cambria Italic" w:hAnsi="Cambria Italic"/>
          <w:rtl w:val="0"/>
          <w:lang w:val="it-IT"/>
        </w:rPr>
        <w:t>Zoologica Scripta</w:t>
      </w:r>
      <w:r>
        <w:rPr>
          <w:rtl w:val="0"/>
          <w:lang w:val="en-US"/>
        </w:rPr>
        <w:t>, 53, (3), 338-357. DOI: https://doi.org/10.1111/zsc.12639.</w:t>
      </w:r>
    </w:p>
    <w:p>
      <w:pPr>
        <w:pStyle w:val="Text"/>
      </w:pPr>
      <w:r>
        <w:rPr>
          <w:rtl w:val="0"/>
          <w:lang w:val="en-US"/>
        </w:rPr>
        <w:t xml:space="preserve">Santos, B. F.; Colombo, W. D.; Murray, E. A.; Brady, S. G.; Azevedo, C. O. (2024). Insights from the first phylogenomic analysis of flat wasps (Hymenoptera, Bethylidae) reveal two new subfamilies. </w:t>
      </w:r>
      <w:r>
        <w:rPr>
          <w:rFonts w:ascii="Cambria Italic" w:hAnsi="Cambria Italic"/>
          <w:rtl w:val="0"/>
          <w:lang w:val="en-US"/>
        </w:rPr>
        <w:t>Cladistics</w:t>
      </w:r>
      <w:r>
        <w:rPr>
          <w:rtl w:val="0"/>
          <w:lang w:val="en-US"/>
        </w:rPr>
        <w:t>, 40, (5), 510-525. DOI: https://doi.org/10.1111/cla.12594.</w:t>
      </w:r>
    </w:p>
    <w:p>
      <w:pPr>
        <w:pStyle w:val="Text"/>
      </w:pPr>
      <w:r>
        <w:rPr>
          <w:rtl w:val="0"/>
          <w:lang w:val="pt-PT"/>
        </w:rPr>
        <w:t xml:space="preserve">Santos, J. C. D. C. V.; Iuri, H. A.; </w:t>
      </w:r>
      <w:r>
        <w:rPr>
          <w:rFonts w:ascii="Cambria Bold" w:hAnsi="Cambria Bold"/>
          <w:rtl w:val="0"/>
          <w:lang w:val="de-DE"/>
        </w:rPr>
        <w:t>Hoch, H.</w:t>
      </w:r>
      <w:r>
        <w:rPr>
          <w:rtl w:val="0"/>
          <w:lang w:val="en-US"/>
        </w:rPr>
        <w:t xml:space="preserve">; Ferreira, R. L. (2024). The enigmatic Notolathrus sensitivus Remes Lenicov, 1992 (Hemiptera: Fulgoromorpha: Cixiidae): supplementary description and conservation status. </w:t>
      </w:r>
      <w:r>
        <w:rPr>
          <w:rFonts w:ascii="Cambria Italic" w:hAnsi="Cambria Italic"/>
          <w:rtl w:val="0"/>
          <w:lang w:val="pt-PT"/>
        </w:rPr>
        <w:t>Zootaxa</w:t>
      </w:r>
      <w:r>
        <w:rPr>
          <w:rtl w:val="0"/>
          <w:lang w:val="en-US"/>
        </w:rPr>
        <w:t>, 5474, (4), 355-374. DOI: https://doi.org/10.11646/zootaxa.5474.4.2.</w:t>
      </w:r>
    </w:p>
    <w:p>
      <w:pPr>
        <w:pStyle w:val="Text"/>
      </w:pPr>
      <w:r>
        <w:rPr>
          <w:rFonts w:ascii="Cambria Bold" w:hAnsi="Cambria Bold"/>
          <w:rtl w:val="0"/>
          <w:lang w:val="de-DE"/>
        </w:rPr>
        <w:t>Schabacker, T.</w:t>
      </w:r>
      <w:r>
        <w:rPr>
          <w:rtl w:val="0"/>
          <w:lang w:val="nl-NL"/>
        </w:rPr>
        <w:t xml:space="preserve">; Rizzi, S.; Teige, T.; Hoffmeister, U.; Voigt, C. C.; Snijders, L. (2024). Behavioral correlates of migration in bats </w:t>
      </w:r>
      <w:r>
        <w:rPr>
          <w:rtl w:val="0"/>
        </w:rPr>
        <w:t xml:space="preserve">– </w:t>
      </w:r>
      <w:r>
        <w:rPr>
          <w:rtl w:val="0"/>
          <w:lang w:val="en-US"/>
        </w:rPr>
        <w:t xml:space="preserve">do migration strategies predict responses to a novel environment?. </w:t>
      </w:r>
      <w:r>
        <w:rPr>
          <w:rFonts w:ascii="Cambria Italic" w:hAnsi="Cambria Italic"/>
          <w:rtl w:val="0"/>
          <w:lang w:val="en-US"/>
        </w:rPr>
        <w:t>Behavioral Ecology and Sociobiology</w:t>
      </w:r>
      <w:r>
        <w:rPr>
          <w:rtl w:val="0"/>
          <w:lang w:val="en-US"/>
        </w:rPr>
        <w:t>, 78, (68), 1-11. DOI: https://doi.org/10.1007/s00265-024-03483-2.</w:t>
      </w:r>
    </w:p>
    <w:p>
      <w:pPr>
        <w:pStyle w:val="Text"/>
      </w:pPr>
      <w:r>
        <w:rPr>
          <w:rtl w:val="0"/>
          <w:lang w:val="de-DE"/>
        </w:rPr>
        <w:t xml:space="preserve">Schaeffer, J.; Wolff, E.; </w:t>
      </w:r>
      <w:r>
        <w:rPr>
          <w:rFonts w:ascii="Cambria Bold" w:hAnsi="Cambria Bold"/>
          <w:rtl w:val="0"/>
          <w:lang w:val="de-DE"/>
        </w:rPr>
        <w:t>Witzmann, F.</w:t>
      </w:r>
      <w:r>
        <w:rPr>
          <w:rtl w:val="0"/>
          <w:lang w:val="en-US"/>
        </w:rPr>
        <w:t xml:space="preserve">; Ferreira, G. S.; Schoch, R. R.; Mujal, E. (2024). Paleobiological implications of chevron. </w:t>
      </w:r>
      <w:r>
        <w:rPr>
          <w:rFonts w:ascii="Cambria Italic" w:hAnsi="Cambria Italic"/>
          <w:rtl w:val="0"/>
          <w:lang w:val="es-ES_tradnl"/>
        </w:rPr>
        <w:t>Plos One</w:t>
      </w:r>
      <w:r>
        <w:rPr>
          <w:rtl w:val="0"/>
          <w:lang w:val="en-US"/>
        </w:rPr>
        <w:t>, 19, (7), e0306819-e0306819. DOI: https://doi.org/10.1371/journal.pone.0306819.</w:t>
      </w:r>
    </w:p>
    <w:p>
      <w:pPr>
        <w:pStyle w:val="Text"/>
      </w:pPr>
      <w:r>
        <w:rPr>
          <w:rtl w:val="0"/>
          <w:lang w:val="de-DE"/>
        </w:rPr>
        <w:t>Schiffer, P. H.; Natsidis, P.; Leite, D. J.; Robertson, H. E.; Lapraz, F.; Marl</w:t>
      </w:r>
      <w:r>
        <w:rPr>
          <w:rtl w:val="0"/>
          <w:lang w:val="fr-FR"/>
        </w:rPr>
        <w:t>é</w:t>
      </w:r>
      <w:r>
        <w:rPr>
          <w:rtl w:val="0"/>
          <w:lang w:val="en-US"/>
        </w:rPr>
        <w:t>taz, F.; Fromm, B.; Baudry, L.; Simpson, F.; H</w:t>
      </w:r>
      <w:r>
        <w:rPr>
          <w:rtl w:val="0"/>
          <w:lang w:val="da-DK"/>
        </w:rPr>
        <w:t>ø</w:t>
      </w:r>
      <w:r>
        <w:rPr>
          <w:rtl w:val="0"/>
        </w:rPr>
        <w:t>ye, E.; Zakrzewski, A. C.; Kapli, P.; Hoff, K. J.; M</w:t>
      </w:r>
      <w:r>
        <w:rPr>
          <w:rtl w:val="0"/>
        </w:rPr>
        <w:t>ü</w:t>
      </w:r>
      <w:r>
        <w:rPr>
          <w:rtl w:val="0"/>
          <w:lang w:val="en-US"/>
        </w:rPr>
        <w:t xml:space="preserve">ller, S.; Marbouty, M.; Marlow, H.; Copley, R. R.; Koszul, R.; Sarkies, P.; Telford, M. J. (2024). Insights into early animal evolution form the genome of the xenacoelomorph worm Xenoturbella bocki. </w:t>
      </w:r>
      <w:r>
        <w:rPr>
          <w:rFonts w:ascii="Cambria Italic" w:hAnsi="Cambria Italic"/>
          <w:rtl w:val="0"/>
          <w:lang w:val="en-US"/>
        </w:rPr>
        <w:t>eLife</w:t>
      </w:r>
      <w:r>
        <w:rPr>
          <w:rtl w:val="0"/>
        </w:rPr>
        <w:t>, 13, e94948. DOI: https://doi.org/10.7554/elife.94948.</w:t>
      </w:r>
    </w:p>
    <w:p>
      <w:pPr>
        <w:pStyle w:val="Text"/>
      </w:pPr>
      <w:r>
        <w:rPr>
          <w:rFonts w:ascii="Cambria Bold" w:hAnsi="Cambria Bold"/>
          <w:rtl w:val="0"/>
          <w:lang w:val="de-DE"/>
        </w:rPr>
        <w:t>Schl</w:t>
      </w:r>
      <w:r>
        <w:rPr>
          <w:rFonts w:ascii="Cambria Bold" w:hAnsi="Cambria Bold" w:hint="default"/>
          <w:rtl w:val="0"/>
        </w:rPr>
        <w:t>ü</w:t>
      </w:r>
      <w:r>
        <w:rPr>
          <w:rFonts w:ascii="Cambria Bold" w:hAnsi="Cambria Bold"/>
          <w:rtl w:val="0"/>
          <w:lang w:val="da-DK"/>
        </w:rPr>
        <w:t>ter, N.</w:t>
      </w:r>
      <w:r>
        <w:rPr>
          <w:rtl w:val="0"/>
          <w:lang w:val="en-US"/>
        </w:rPr>
        <w:t xml:space="preserve"> (2024). One steps out of line</w:t>
      </w:r>
      <w:r>
        <w:rPr>
          <w:rtl w:val="0"/>
          <w:lang w:val="en-US"/>
        </w:rPr>
        <w:t>—</w:t>
      </w:r>
      <w:r>
        <w:rPr>
          <w:rtl w:val="0"/>
          <w:lang w:val="pt-PT"/>
        </w:rPr>
        <w:t xml:space="preserve">A </w:t>
      </w:r>
      <w:r>
        <w:rPr>
          <w:rtl w:val="1"/>
          <w:lang w:val="ar-SA" w:bidi="ar-SA"/>
        </w:rPr>
        <w:t>“</w:t>
      </w:r>
      <w:r>
        <w:rPr>
          <w:rtl w:val="0"/>
          <w:lang w:val="de-DE"/>
        </w:rPr>
        <w:t>modern</w:t>
      </w:r>
      <w:r>
        <w:rPr>
          <w:rtl w:val="0"/>
        </w:rPr>
        <w:t xml:space="preserve">” </w:t>
      </w:r>
      <w:r>
        <w:rPr>
          <w:rtl w:val="0"/>
          <w:lang w:val="en-US"/>
        </w:rPr>
        <w:t xml:space="preserve">Micraster species (Echinoidea, Spatangoida) with some old-fashioned look, Micraster ernsti sp. nov. from the Campanian (Cretaceous). </w:t>
      </w:r>
      <w:r>
        <w:rPr>
          <w:rFonts w:ascii="Cambria Italic" w:hAnsi="Cambria Italic"/>
          <w:rtl w:val="0"/>
          <w:lang w:val="pt-PT"/>
        </w:rPr>
        <w:t>Zootaxa</w:t>
      </w:r>
      <w:r>
        <w:rPr>
          <w:rtl w:val="0"/>
          <w:lang w:val="en-US"/>
        </w:rPr>
        <w:t>, 5403, (1), 80-90. DOI: https://doi.org/10.11646/zootaxa.5403.1.5.</w:t>
      </w:r>
    </w:p>
    <w:p>
      <w:pPr>
        <w:pStyle w:val="Text"/>
      </w:pPr>
      <w:r>
        <w:rPr>
          <w:rtl w:val="0"/>
          <w:lang w:val="de-DE"/>
        </w:rPr>
        <w:t xml:space="preserve">Schmack, J. M.; Egerer, M.; </w:t>
      </w:r>
      <w:r>
        <w:rPr>
          <w:rFonts w:ascii="Cambria Bold" w:hAnsi="Cambria Bold"/>
          <w:rtl w:val="0"/>
        </w:rPr>
        <w:t>Karlebowski, S.</w:t>
      </w:r>
      <w:r>
        <w:rPr>
          <w:rtl w:val="0"/>
          <w:lang w:val="de-DE"/>
        </w:rPr>
        <w:t xml:space="preserve">; Neumann, A. E.; </w:t>
      </w:r>
      <w:r>
        <w:rPr>
          <w:rFonts w:ascii="Cambria Bold" w:hAnsi="Cambria Bold"/>
          <w:rtl w:val="0"/>
          <w:lang w:val="de-DE"/>
        </w:rPr>
        <w:t>Sturm, U.</w:t>
      </w:r>
      <w:r>
        <w:rPr>
          <w:rtl w:val="0"/>
          <w:lang w:val="en-US"/>
        </w:rPr>
        <w:t xml:space="preserve"> (2024). Overlooked and misunderstood: how urban community gardeners perceive social wasps and their ecosystem functions. </w:t>
      </w:r>
      <w:r>
        <w:rPr>
          <w:rFonts w:ascii="Cambria Italic" w:hAnsi="Cambria Italic"/>
          <w:rtl w:val="0"/>
          <w:lang w:val="en-US"/>
        </w:rPr>
        <w:t>Journal of Insect Conservation</w:t>
      </w:r>
      <w:r>
        <w:rPr>
          <w:rtl w:val="0"/>
          <w:lang w:val="en-US"/>
        </w:rPr>
        <w:t>, 28, (2), 283-289. DOI: https://doi.org/10.1007/s10841-024-00548-5.</w:t>
      </w:r>
    </w:p>
    <w:p>
      <w:pPr>
        <w:pStyle w:val="Text"/>
      </w:pPr>
      <w:r>
        <w:rPr>
          <w:rFonts w:ascii="Cambria Bold" w:hAnsi="Cambria Bold"/>
          <w:rtl w:val="0"/>
          <w:lang w:val="da-DK"/>
        </w:rPr>
        <w:t>Schmidtke, L.</w:t>
      </w:r>
      <w:r>
        <w:rPr>
          <w:rtl w:val="0"/>
          <w:lang w:val="de-DE"/>
        </w:rPr>
        <w:t xml:space="preserve">; Van Emmerik, T. H. M.; Pinto, R. B.; Schreyers, L. J.; Schmidt, C.; Wendt-Potthoff, K.; </w:t>
      </w:r>
      <w:r>
        <w:rPr>
          <w:rFonts w:ascii="Cambria Bold" w:hAnsi="Cambria Bold"/>
          <w:rtl w:val="0"/>
          <w:lang w:val="de-DE"/>
        </w:rPr>
        <w:t>Kirschke, S.</w:t>
      </w:r>
      <w:r>
        <w:rPr>
          <w:rtl w:val="0"/>
          <w:lang w:val="en-US"/>
        </w:rPr>
        <w:t xml:space="preserve"> (2024). Sustainable Implementation of Citizen-Based Plastic Monitoring of Fresh Waters in Western Africa. </w:t>
      </w:r>
      <w:r>
        <w:rPr>
          <w:rFonts w:ascii="Cambria Italic" w:hAnsi="Cambria Italic"/>
          <w:rtl w:val="0"/>
        </w:rPr>
        <w:t>Sustainability</w:t>
      </w:r>
      <w:r>
        <w:rPr>
          <w:rtl w:val="0"/>
        </w:rPr>
        <w:t>, 16, (22), 10007-10007. DOI: https://doi.org/10.3390/su162210007.</w:t>
      </w:r>
    </w:p>
    <w:p>
      <w:pPr>
        <w:pStyle w:val="Text"/>
      </w:pPr>
      <w:r>
        <w:rPr>
          <w:rFonts w:ascii="Cambria Bold" w:hAnsi="Cambria Bold"/>
          <w:rtl w:val="0"/>
          <w:lang w:val="de-DE"/>
        </w:rPr>
        <w:t>Schneider, T.</w:t>
      </w:r>
      <w:r>
        <w:rPr>
          <w:rtl w:val="0"/>
          <w:lang w:val="de-DE"/>
        </w:rPr>
        <w:t>; Vierstraete, A.; Kosterin, O. E.; Ikemeyer, D.; Hu, F.; Novelo-Guti</w:t>
      </w:r>
      <w:r>
        <w:rPr>
          <w:rtl w:val="0"/>
          <w:lang w:val="fr-FR"/>
        </w:rPr>
        <w:t>é</w:t>
      </w:r>
      <w:r>
        <w:rPr>
          <w:rtl w:val="0"/>
          <w:lang w:val="it-IT"/>
        </w:rPr>
        <w:t>rrez, R.; Kompier, T.; Everett, L.; M</w:t>
      </w:r>
      <w:r>
        <w:rPr>
          <w:rtl w:val="0"/>
        </w:rPr>
        <w:t>ü</w:t>
      </w:r>
      <w:r>
        <w:rPr>
          <w:rtl w:val="0"/>
          <w:lang w:val="en-US"/>
        </w:rPr>
        <w:t xml:space="preserve">ller, O.; Dumont, H. J. (2024). Molecular Phylogeny of the Family Cordulegastridae (Odonata) Worldwide. </w:t>
      </w:r>
      <w:r>
        <w:rPr>
          <w:rFonts w:ascii="Cambria Italic" w:hAnsi="Cambria Italic"/>
          <w:rtl w:val="0"/>
          <w:lang w:val="en-US"/>
        </w:rPr>
        <w:t>Insects</w:t>
      </w:r>
      <w:r>
        <w:rPr>
          <w:rtl w:val="0"/>
          <w:lang w:val="en-US"/>
        </w:rPr>
        <w:t>, 15, (8), 622-622. DOI: https://doi.org/10.3390/insects15080622.</w:t>
      </w:r>
    </w:p>
    <w:p>
      <w:pPr>
        <w:pStyle w:val="Text"/>
      </w:pPr>
      <w:r>
        <w:rPr>
          <w:rtl w:val="0"/>
          <w:lang w:val="de-DE"/>
        </w:rPr>
        <w:t xml:space="preserve">Schoch, R.R.; </w:t>
      </w:r>
      <w:r>
        <w:rPr>
          <w:rFonts w:ascii="Cambria Bold" w:hAnsi="Cambria Bold"/>
          <w:rtl w:val="0"/>
          <w:lang w:val="de-DE"/>
        </w:rPr>
        <w:t>Witzmann, F.</w:t>
      </w:r>
      <w:r>
        <w:rPr>
          <w:rtl w:val="0"/>
          <w:lang w:val="en-US"/>
        </w:rPr>
        <w:t xml:space="preserve"> (2024). The evolution of larvae in temnospondyls. </w:t>
      </w:r>
      <w:r>
        <w:rPr>
          <w:rFonts w:ascii="Cambria Italic" w:hAnsi="Cambria Italic"/>
          <w:rtl w:val="0"/>
          <w:lang w:val="en-US"/>
        </w:rPr>
        <w:t>Biological Reviews</w:t>
      </w:r>
      <w:r>
        <w:rPr>
          <w:rtl w:val="0"/>
          <w:lang w:val="en-US"/>
        </w:rPr>
        <w:t>, 99, (5), 1613-1637. DOI: https://doi.org/10.1111/brv.13084.</w:t>
      </w:r>
    </w:p>
    <w:p>
      <w:pPr>
        <w:pStyle w:val="Text"/>
      </w:pPr>
      <w:r>
        <w:rPr>
          <w:rtl w:val="0"/>
          <w:lang w:val="de-DE"/>
        </w:rPr>
        <w:t xml:space="preserve">Scholze, F.; </w:t>
      </w:r>
      <w:r>
        <w:rPr>
          <w:rFonts w:ascii="Cambria Bold" w:hAnsi="Cambria Bold"/>
          <w:rtl w:val="0"/>
          <w:lang w:val="it-IT"/>
        </w:rPr>
        <w:t>Marchetti, L.</w:t>
      </w:r>
      <w:r>
        <w:rPr>
          <w:rtl w:val="0"/>
          <w:lang w:val="de-DE"/>
        </w:rPr>
        <w:t xml:space="preserve"> (2024). LOWER PERMIAN CONCHOSTRACANS (CLAM SHRIMPS) FROM SEDIMENTARY UNITS OF THE ATHESIAN VOLCANIC GROUP (SOUTHERN ALPS, N-ITALY). </w:t>
      </w:r>
      <w:r>
        <w:rPr>
          <w:rFonts w:ascii="Cambria Italic" w:hAnsi="Cambria Italic"/>
          <w:rtl w:val="0"/>
          <w:lang w:val="it-IT"/>
        </w:rPr>
        <w:t>Rivista Italiana di Paleontologia e Stratigrafia</w:t>
      </w:r>
      <w:r>
        <w:rPr>
          <w:rtl w:val="0"/>
          <w:lang w:val="en-US"/>
        </w:rPr>
        <w:t>, 130, (3), 507-523. DOI: https://doi.org/10.54103/2039-4942/21044.</w:t>
      </w:r>
    </w:p>
    <w:p>
      <w:pPr>
        <w:pStyle w:val="Text"/>
      </w:pPr>
      <w:r>
        <w:rPr>
          <w:rtl w:val="0"/>
          <w:lang w:val="de-DE"/>
        </w:rPr>
        <w:t xml:space="preserve">Schott, J.; Rakei, J.; Remus-Emsermann, M.; Johnston, P.; </w:t>
      </w:r>
      <w:r>
        <w:rPr>
          <w:rFonts w:ascii="Cambria Bold" w:hAnsi="Cambria Bold"/>
          <w:rtl w:val="0"/>
          <w:lang w:val="it-IT"/>
        </w:rPr>
        <w:t>Mbedi, S.</w:t>
      </w:r>
      <w:r>
        <w:rPr>
          <w:rtl w:val="0"/>
          <w:lang w:val="en-US"/>
        </w:rPr>
        <w:t xml:space="preserve">; Sparmann, S.; Hilker, M.; Voirol, L. R. P. (2024). Microbial associates of the elm leaf beetle: uncovering the absence of resident bacteria and the influence of fungi on insect performance. </w:t>
      </w:r>
      <w:r>
        <w:rPr>
          <w:rFonts w:ascii="Cambria Italic" w:hAnsi="Cambria Italic"/>
          <w:rtl w:val="0"/>
          <w:lang w:val="en-US"/>
        </w:rPr>
        <w:t>Applied and Environmental Microbiology</w:t>
      </w:r>
      <w:r>
        <w:rPr>
          <w:rtl w:val="0"/>
          <w:lang w:val="en-US"/>
        </w:rPr>
        <w:t>, 90, (1). DOI: https://doi.org/10.1128/aem.01057-23.</w:t>
      </w:r>
    </w:p>
    <w:p>
      <w:pPr>
        <w:pStyle w:val="Text"/>
      </w:pPr>
      <w:r>
        <w:rPr>
          <w:rtl w:val="0"/>
          <w:lang w:val="de-DE"/>
        </w:rPr>
        <w:t xml:space="preserve">Schweiger, S.; </w:t>
      </w:r>
      <w:r>
        <w:rPr>
          <w:rFonts w:ascii="Cambria Bold" w:hAnsi="Cambria Bold"/>
          <w:rtl w:val="0"/>
        </w:rPr>
        <w:t>R</w:t>
      </w:r>
      <w:r>
        <w:rPr>
          <w:rFonts w:ascii="Cambria Bold" w:hAnsi="Cambria Bold" w:hint="default"/>
          <w:rtl w:val="0"/>
          <w:lang w:val="sv-SE"/>
        </w:rPr>
        <w:t>ö</w:t>
      </w:r>
      <w:r>
        <w:rPr>
          <w:rFonts w:ascii="Cambria Bold" w:hAnsi="Cambria Bold"/>
          <w:rtl w:val="0"/>
          <w:lang w:val="it-IT"/>
        </w:rPr>
        <w:t>del, M.</w:t>
      </w:r>
      <w:r>
        <w:rPr>
          <w:rtl w:val="0"/>
          <w:lang w:val="de-DE"/>
        </w:rPr>
        <w:t>; Hammel, J. U.; M</w:t>
      </w:r>
      <w:r>
        <w:rPr>
          <w:rtl w:val="0"/>
        </w:rPr>
        <w:t>ü</w:t>
      </w:r>
      <w:r>
        <w:rPr>
          <w:rtl w:val="0"/>
        </w:rPr>
        <w:t>ller, H. (2024). Don</w:t>
      </w:r>
      <w:r>
        <w:rPr>
          <w:rtl w:val="1"/>
        </w:rPr>
        <w:t>’</w:t>
      </w:r>
      <w:r>
        <w:rPr>
          <w:rtl w:val="0"/>
          <w:lang w:val="en-US"/>
        </w:rPr>
        <w:t xml:space="preserve">t go with the flow: cranial adaptations of stream tadpoles in the Afrobatrachian family Arthroleptidae. </w:t>
      </w:r>
      <w:r>
        <w:rPr>
          <w:rFonts w:ascii="Cambria Italic" w:hAnsi="Cambria Italic"/>
          <w:rtl w:val="0"/>
          <w:lang w:val="en-US"/>
        </w:rPr>
        <w:t>Zoological Journal of the Linnean Society</w:t>
      </w:r>
      <w:r>
        <w:rPr>
          <w:rtl w:val="0"/>
          <w:lang w:val="en-US"/>
        </w:rPr>
        <w:t>, 202, (2). DOI: https://doi.org/10.1093/zoolinnean/zlae114.</w:t>
      </w:r>
    </w:p>
    <w:p>
      <w:pPr>
        <w:pStyle w:val="Text"/>
      </w:pPr>
      <w:r>
        <w:rPr>
          <w:rFonts w:ascii="Cambria Bold" w:hAnsi="Cambria Bold"/>
          <w:rtl w:val="0"/>
          <w:lang w:val="de-DE"/>
        </w:rPr>
        <w:t>Sch</w:t>
      </w:r>
      <w:r>
        <w:rPr>
          <w:rFonts w:ascii="Cambria Bold" w:hAnsi="Cambria Bold" w:hint="default"/>
          <w:rtl w:val="0"/>
        </w:rPr>
        <w:t>ä</w:t>
      </w:r>
      <w:r>
        <w:rPr>
          <w:rFonts w:ascii="Cambria Bold" w:hAnsi="Cambria Bold"/>
          <w:rtl w:val="0"/>
          <w:lang w:val="de-DE"/>
        </w:rPr>
        <w:t>fer, M.</w:t>
      </w:r>
      <w:r>
        <w:rPr>
          <w:rtl w:val="0"/>
        </w:rPr>
        <w:t xml:space="preserve">; Sydow, D.; </w:t>
      </w:r>
      <w:r>
        <w:rPr>
          <w:rFonts w:ascii="Cambria Bold" w:hAnsi="Cambria Bold"/>
          <w:rtl w:val="0"/>
          <w:lang w:val="de-DE"/>
        </w:rPr>
        <w:t>Schauer, M.</w:t>
      </w:r>
      <w:r>
        <w:rPr>
          <w:rtl w:val="0"/>
          <w:lang w:val="de-DE"/>
        </w:rPr>
        <w:t xml:space="preserve">; Doumbia, J.; Schmitt, T.; </w:t>
      </w:r>
      <w:r>
        <w:rPr>
          <w:rFonts w:ascii="Cambria Bold" w:hAnsi="Cambria Bold"/>
          <w:rtl w:val="0"/>
        </w:rPr>
        <w:t>R</w:t>
      </w:r>
      <w:r>
        <w:rPr>
          <w:rFonts w:ascii="Cambria Bold" w:hAnsi="Cambria Bold" w:hint="default"/>
          <w:rtl w:val="0"/>
          <w:lang w:val="sv-SE"/>
        </w:rPr>
        <w:t>ö</w:t>
      </w:r>
      <w:r>
        <w:rPr>
          <w:rFonts w:ascii="Cambria Bold" w:hAnsi="Cambria Bold"/>
          <w:rtl w:val="0"/>
          <w:lang w:val="it-IT"/>
        </w:rPr>
        <w:t>del, M.</w:t>
      </w:r>
      <w:r>
        <w:rPr>
          <w:rtl w:val="0"/>
          <w:lang w:val="en-US"/>
        </w:rPr>
        <w:t xml:space="preserve"> (2024). Species- and sex-specific chemical composition from an internal gland-like tissue of an African frog family. </w:t>
      </w:r>
      <w:r>
        <w:rPr>
          <w:rFonts w:ascii="Cambria Italic" w:hAnsi="Cambria Italic"/>
          <w:rtl w:val="0"/>
          <w:lang w:val="en-US"/>
        </w:rPr>
        <w:t>Proceedings of the Royal Society B</w:t>
      </w:r>
      <w:r>
        <w:rPr>
          <w:rtl w:val="0"/>
          <w:lang w:val="en-US"/>
        </w:rPr>
        <w:t>, 291, (2014), 20231693. DOI: https://doi.org/10.1098/rspb.2023.1693.</w:t>
      </w:r>
    </w:p>
    <w:p>
      <w:pPr>
        <w:pStyle w:val="Text"/>
      </w:pPr>
      <w:r>
        <w:rPr>
          <w:rtl w:val="0"/>
          <w:lang w:val="de-DE"/>
        </w:rPr>
        <w:t>Sch</w:t>
      </w:r>
      <w:r>
        <w:rPr>
          <w:rtl w:val="0"/>
        </w:rPr>
        <w:t>ä</w:t>
      </w:r>
      <w:r>
        <w:rPr>
          <w:rtl w:val="0"/>
          <w:lang w:val="it-IT"/>
        </w:rPr>
        <w:t xml:space="preserve">tti, B.; </w:t>
      </w:r>
      <w:r>
        <w:rPr>
          <w:rFonts w:ascii="Cambria Bold" w:hAnsi="Cambria Bold"/>
          <w:rtl w:val="0"/>
          <w:lang w:val="en-US"/>
        </w:rPr>
        <w:t>Tillack, F.</w:t>
      </w:r>
      <w:r>
        <w:rPr>
          <w:rtl w:val="0"/>
          <w:lang w:val="de-DE"/>
        </w:rPr>
        <w:t xml:space="preserve">; Stutz, A.; </w:t>
      </w:r>
      <w:r>
        <w:rPr>
          <w:rFonts w:ascii="Cambria Bold" w:hAnsi="Cambria Bold"/>
          <w:rtl w:val="0"/>
        </w:rPr>
        <w:t>Kucharzewski, C.</w:t>
      </w:r>
      <w:r>
        <w:rPr>
          <w:rtl w:val="0"/>
          <w:lang w:val="en-US"/>
        </w:rPr>
        <w:t xml:space="preserve"> (2024). Three new cliff racer species from the Sultanate of Oman (Reptilia: Squamata: Colubrinae) and zoogeographic traits of its herpetofauna. </w:t>
      </w:r>
      <w:r>
        <w:rPr>
          <w:rFonts w:ascii="Cambria Italic" w:hAnsi="Cambria Italic"/>
          <w:rtl w:val="0"/>
          <w:lang w:val="fr-FR"/>
        </w:rPr>
        <w:t>Revue suisse de Zoologie</w:t>
      </w:r>
      <w:r>
        <w:rPr>
          <w:rtl w:val="0"/>
          <w:lang w:val="en-US"/>
        </w:rPr>
        <w:t>, 131, (2), 451-486. DOI: https://doi.org/10.35929/rsz.0132.</w:t>
      </w:r>
    </w:p>
    <w:p>
      <w:pPr>
        <w:pStyle w:val="Text"/>
      </w:pPr>
      <w:r>
        <w:rPr>
          <w:rtl w:val="0"/>
          <w:lang w:val="it-IT"/>
        </w:rPr>
        <w:t xml:space="preserve">Segherloo, I. H.; Abdolahi-Mousavi, S. E.; Birgani, A. A.; Normandeau, E.; Hallerman, E.; Bernatchez, L.; </w:t>
      </w:r>
      <w:r>
        <w:rPr>
          <w:rFonts w:ascii="Cambria Bold" w:hAnsi="Cambria Bold"/>
          <w:rtl w:val="0"/>
          <w:lang w:val="en-US"/>
        </w:rPr>
        <w:t>Freyhof, J.</w:t>
      </w:r>
      <w:r>
        <w:rPr>
          <w:rtl w:val="0"/>
          <w:lang w:val="en-US"/>
        </w:rPr>
        <w:t xml:space="preserve"> (2024). Distribution and conservation of subterranean fishes of Iran: insights from a new locality. </w:t>
      </w:r>
      <w:r>
        <w:rPr>
          <w:rFonts w:ascii="Cambria Italic" w:hAnsi="Cambria Italic"/>
          <w:rtl w:val="0"/>
          <w:lang w:val="en-US"/>
        </w:rPr>
        <w:t>Environmental Biology of Fishes</w:t>
      </w:r>
      <w:r>
        <w:rPr>
          <w:rtl w:val="0"/>
          <w:lang w:val="en-US"/>
        </w:rPr>
        <w:t>, 108, 161-170. DOI: https://doi.org/10.1007/s10641-024-01629-9.</w:t>
      </w:r>
    </w:p>
    <w:p>
      <w:pPr>
        <w:pStyle w:val="Text"/>
      </w:pPr>
      <w:r>
        <w:rPr>
          <w:rtl w:val="0"/>
          <w:lang w:val="it-IT"/>
        </w:rPr>
        <w:t xml:space="preserve">Segniagbeto, G. H.; Ohler, A.; </w:t>
      </w:r>
      <w:r>
        <w:rPr>
          <w:rFonts w:ascii="Cambria Bold" w:hAnsi="Cambria Bold"/>
          <w:rtl w:val="0"/>
        </w:rPr>
        <w:t>R</w:t>
      </w:r>
      <w:r>
        <w:rPr>
          <w:rFonts w:ascii="Cambria Bold" w:hAnsi="Cambria Bold" w:hint="default"/>
          <w:rtl w:val="0"/>
          <w:lang w:val="sv-SE"/>
        </w:rPr>
        <w:t>ö</w:t>
      </w:r>
      <w:r>
        <w:rPr>
          <w:rFonts w:ascii="Cambria Bold" w:hAnsi="Cambria Bold"/>
          <w:rtl w:val="0"/>
          <w:lang w:val="it-IT"/>
        </w:rPr>
        <w:t>del, M.</w:t>
      </w:r>
      <w:r>
        <w:rPr>
          <w:rtl w:val="0"/>
          <w:lang w:val="en-US"/>
        </w:rPr>
        <w:t xml:space="preserve">; Luiselli, L.; Dubois, A. (2024). Amphibians of Togo: taxonomy, distribution and conservation status. </w:t>
      </w:r>
      <w:r>
        <w:rPr>
          <w:rFonts w:ascii="Cambria Italic" w:hAnsi="Cambria Italic"/>
          <w:rtl w:val="0"/>
        </w:rPr>
        <w:t>Zoosystema</w:t>
      </w:r>
      <w:r>
        <w:rPr>
          <w:rtl w:val="0"/>
          <w:lang w:val="en-US"/>
        </w:rPr>
        <w:t>, 46, (25). DOI: https://doi.org/10.5252/zoosystema2024v46a25.</w:t>
      </w:r>
    </w:p>
    <w:p>
      <w:pPr>
        <w:pStyle w:val="Text"/>
      </w:pPr>
      <w:r>
        <w:rPr>
          <w:rtl w:val="0"/>
          <w:lang w:val="en-US"/>
        </w:rPr>
        <w:t>Selden, P. A. ; Dunlop, J. A. (2024). A remarkable spiny arachnid from the Pennsylvanian Mazon Creek Lagerst</w:t>
      </w:r>
      <w:r>
        <w:rPr>
          <w:rtl w:val="0"/>
        </w:rPr>
        <w:t>ä</w:t>
      </w:r>
      <w:r>
        <w:rPr>
          <w:rtl w:val="0"/>
          <w:lang w:val="pt-PT"/>
        </w:rPr>
        <w:t xml:space="preserve">tte, Illinois.. </w:t>
      </w:r>
      <w:r>
        <w:rPr>
          <w:rFonts w:ascii="Cambria Italic" w:hAnsi="Cambria Italic"/>
          <w:rtl w:val="0"/>
          <w:lang w:val="en-US"/>
        </w:rPr>
        <w:t>Journal of Paleontology</w:t>
      </w:r>
      <w:r>
        <w:rPr>
          <w:rtl w:val="0"/>
          <w:lang w:val="en-US"/>
        </w:rPr>
        <w:t>, 98, (3), 395-401. DOI: https://doi.org/10.1017/jpa.2024.13.</w:t>
      </w:r>
    </w:p>
    <w:p>
      <w:pPr>
        <w:pStyle w:val="Text"/>
      </w:pPr>
      <w:r>
        <w:rPr>
          <w:rFonts w:ascii="Cambria Bold" w:hAnsi="Cambria Bold"/>
          <w:rtl w:val="0"/>
          <w:lang w:val="it-IT"/>
        </w:rPr>
        <w:t>Setyastuti, A.</w:t>
      </w:r>
      <w:r>
        <w:rPr>
          <w:rtl w:val="0"/>
          <w:lang w:val="fr-FR"/>
        </w:rPr>
        <w:t xml:space="preserve">; Solis-Marin, F. A.; </w:t>
      </w:r>
      <w:r>
        <w:rPr>
          <w:rFonts w:ascii="Cambria Bold" w:hAnsi="Cambria Bold"/>
          <w:rtl w:val="0"/>
        </w:rPr>
        <w:t>L</w:t>
      </w:r>
      <w:r>
        <w:rPr>
          <w:rFonts w:ascii="Cambria Bold" w:hAnsi="Cambria Bold" w:hint="default"/>
          <w:rtl w:val="0"/>
        </w:rPr>
        <w:t>ü</w:t>
      </w:r>
      <w:r>
        <w:rPr>
          <w:rFonts w:ascii="Cambria Bold" w:hAnsi="Cambria Bold"/>
          <w:rtl w:val="0"/>
        </w:rPr>
        <w:t>ter, C.</w:t>
      </w:r>
      <w:r>
        <w:rPr>
          <w:rtl w:val="0"/>
          <w:lang w:val="en-US"/>
        </w:rPr>
        <w:t xml:space="preserve"> (2024). Sea cucumbers of the genus Labidodemas (Holothuroidea: Holothuriida: Holothuriidae) from Indonesia, with the description of a new species and a revised key to the genus. </w:t>
      </w:r>
      <w:r>
        <w:rPr>
          <w:rFonts w:ascii="Cambria Italic" w:hAnsi="Cambria Italic"/>
          <w:rtl w:val="0"/>
          <w:lang w:val="pt-PT"/>
        </w:rPr>
        <w:t>Zootaxa</w:t>
      </w:r>
      <w:r>
        <w:rPr>
          <w:rtl w:val="0"/>
          <w:lang w:val="en-US"/>
        </w:rPr>
        <w:t>, 5506, (2), 227-244. DOI: https://doi.org/10.11646/zootaxa.5506.2.4.</w:t>
      </w:r>
    </w:p>
    <w:p>
      <w:pPr>
        <w:pStyle w:val="Text"/>
      </w:pPr>
      <w:r>
        <w:rPr>
          <w:rtl w:val="0"/>
          <w:lang w:val="en-US"/>
        </w:rPr>
        <w:t xml:space="preserve">Sherwood, D.; </w:t>
      </w:r>
      <w:r>
        <w:rPr>
          <w:rFonts w:ascii="Cambria Bold" w:hAnsi="Cambria Bold"/>
          <w:rtl w:val="0"/>
        </w:rPr>
        <w:t>Dunlop, J.</w:t>
      </w:r>
      <w:r>
        <w:rPr>
          <w:rtl w:val="0"/>
          <w:lang w:val="en-US"/>
        </w:rPr>
        <w:t xml:space="preserve">; Sharp, A. (2024). On the identity of Opopaea euphorbicola Strand, 1909 and first records of three other non-native goblin spiders from Ascension Island (Araneae: Oonopidae). </w:t>
      </w:r>
      <w:r>
        <w:rPr>
          <w:rFonts w:ascii="Cambria Italic" w:hAnsi="Cambria Italic"/>
          <w:rtl w:val="0"/>
          <w:lang w:val="pt-PT"/>
        </w:rPr>
        <w:t>Zootaxa</w:t>
      </w:r>
      <w:r>
        <w:rPr>
          <w:rtl w:val="0"/>
          <w:lang w:val="en-US"/>
        </w:rPr>
        <w:t>, 5437, (1), 125-130. DOI: https://doi.org/10.11646/zootaxa.5437.1.9.</w:t>
      </w:r>
    </w:p>
    <w:p>
      <w:pPr>
        <w:pStyle w:val="Text"/>
      </w:pPr>
      <w:r>
        <w:rPr>
          <w:rtl w:val="0"/>
          <w:lang w:val="it-IT"/>
        </w:rPr>
        <w:t>Siciliano</w:t>
      </w:r>
      <w:r>
        <w:rPr>
          <w:rtl w:val="0"/>
        </w:rPr>
        <w:t>‐</w:t>
      </w:r>
      <w:r>
        <w:rPr>
          <w:rtl w:val="0"/>
          <w:lang w:val="es-ES_tradnl"/>
        </w:rPr>
        <w:t>Martina, L.; McGuire, J. L.; Hurtado</w:t>
      </w:r>
      <w:r>
        <w:rPr>
          <w:rtl w:val="0"/>
        </w:rPr>
        <w:t>‐</w:t>
      </w:r>
      <w:r>
        <w:rPr>
          <w:rtl w:val="0"/>
          <w:lang w:val="nl-NL"/>
        </w:rPr>
        <w:t xml:space="preserve">Materon, M. A.; Short, R. A.; Lauer, D. A.; Schap, J. A.; </w:t>
      </w:r>
      <w:r>
        <w:rPr>
          <w:rFonts w:ascii="Cambria Bold" w:hAnsi="Cambria Bold"/>
          <w:rtl w:val="0"/>
        </w:rPr>
        <w:t>M</w:t>
      </w:r>
      <w:r>
        <w:rPr>
          <w:rFonts w:ascii="Cambria Bold" w:hAnsi="Cambria Bold" w:hint="default"/>
          <w:rtl w:val="0"/>
        </w:rPr>
        <w:t>ü</w:t>
      </w:r>
      <w:r>
        <w:rPr>
          <w:rFonts w:ascii="Cambria Bold" w:hAnsi="Cambria Bold"/>
          <w:rtl w:val="0"/>
          <w:lang w:val="da-DK"/>
        </w:rPr>
        <w:t>ller, J.</w:t>
      </w:r>
      <w:r>
        <w:rPr>
          <w:rtl w:val="0"/>
          <w:lang w:val="en-US"/>
        </w:rPr>
        <w:t xml:space="preserve">; Manthi, F. K.; Head, J. J.; Lawing, A. M. (2024). Ecometrics demonstrates that the functional dental traits of carnivoran communities are filtered by climate. </w:t>
      </w:r>
      <w:r>
        <w:rPr>
          <w:rFonts w:ascii="Cambria Italic" w:hAnsi="Cambria Italic"/>
          <w:rtl w:val="0"/>
          <w:lang w:val="en-US"/>
        </w:rPr>
        <w:t>Ecology and Evolution</w:t>
      </w:r>
      <w:r>
        <w:rPr>
          <w:rtl w:val="0"/>
          <w:lang w:val="en-US"/>
        </w:rPr>
        <w:t>, 14, (10). DOI: https://doi.org/10.1002/ece3.70214.</w:t>
      </w:r>
    </w:p>
    <w:p>
      <w:pPr>
        <w:pStyle w:val="Text"/>
      </w:pPr>
      <w:r>
        <w:rPr>
          <w:rtl w:val="0"/>
        </w:rPr>
        <w:t>Soko</w:t>
      </w:r>
      <w:r>
        <w:rPr>
          <w:rtl w:val="0"/>
        </w:rPr>
        <w:t>ł</w:t>
      </w:r>
      <w:r>
        <w:rPr>
          <w:rtl w:val="0"/>
        </w:rPr>
        <w:t xml:space="preserve">owska, A.; Thomas, N.; </w:t>
      </w:r>
      <w:r>
        <w:rPr>
          <w:rFonts w:ascii="Cambria Bold" w:hAnsi="Cambria Bold"/>
          <w:rtl w:val="0"/>
          <w:lang w:val="de-DE"/>
        </w:rPr>
        <w:t>W</w:t>
      </w:r>
      <w:r>
        <w:rPr>
          <w:rFonts w:ascii="Cambria Bold" w:hAnsi="Cambria Bold" w:hint="default"/>
          <w:rtl w:val="0"/>
        </w:rPr>
        <w:t>ü</w:t>
      </w:r>
      <w:r>
        <w:rPr>
          <w:rFonts w:ascii="Cambria Bold" w:hAnsi="Cambria Bold"/>
          <w:rtl w:val="0"/>
          <w:lang w:val="de-DE"/>
        </w:rPr>
        <w:t>nnemann, K.</w:t>
      </w:r>
      <w:r>
        <w:rPr>
          <w:rtl w:val="0"/>
          <w:lang w:val="en-US"/>
        </w:rPr>
        <w:t xml:space="preserve"> (2024). Effects of surface and subsurface water/ice on spatial distributions of impact crater ejecta on Mars. </w:t>
      </w:r>
      <w:r>
        <w:rPr>
          <w:rFonts w:ascii="Cambria Italic" w:hAnsi="Cambria Italic"/>
          <w:rtl w:val="0"/>
          <w:lang w:val="de-DE"/>
        </w:rPr>
        <w:t>Icarus</w:t>
      </w:r>
      <w:r>
        <w:rPr>
          <w:rtl w:val="0"/>
          <w:lang w:val="en-US"/>
        </w:rPr>
        <w:t>, 420, 116150. DOI: https://doi.org/10.1016/j.icarus.2024.116150.</w:t>
      </w:r>
    </w:p>
    <w:p>
      <w:pPr>
        <w:pStyle w:val="Text"/>
      </w:pPr>
      <w:r>
        <w:rPr>
          <w:rtl w:val="0"/>
        </w:rPr>
        <w:t>Song, Z.; O</w:t>
      </w:r>
      <w:r>
        <w:rPr>
          <w:rtl w:val="1"/>
        </w:rPr>
        <w:t>’</w:t>
      </w:r>
      <w:r>
        <w:rPr>
          <w:rtl w:val="0"/>
        </w:rPr>
        <w:t>Brien, L. B.; Malenovsk</w:t>
      </w:r>
      <w:r>
        <w:rPr>
          <w:rtl w:val="0"/>
        </w:rPr>
        <w:t>ý</w:t>
      </w:r>
      <w:r>
        <w:rPr>
          <w:rtl w:val="0"/>
        </w:rPr>
        <w:t xml:space="preserve">, I.; </w:t>
      </w:r>
      <w:r>
        <w:rPr>
          <w:rFonts w:ascii="Cambria Bold" w:hAnsi="Cambria Bold"/>
          <w:rtl w:val="0"/>
          <w:lang w:val="de-DE"/>
        </w:rPr>
        <w:t>Deckert, J.</w:t>
      </w:r>
      <w:r>
        <w:rPr>
          <w:rtl w:val="0"/>
          <w:lang w:val="en-US"/>
        </w:rPr>
        <w:t>; Bartlett, C. R. (2024). ﻿Revision of the Neotropical genus Trigava O</w:t>
      </w:r>
      <w:r>
        <w:rPr>
          <w:rtl w:val="1"/>
        </w:rPr>
        <w:t>’</w:t>
      </w:r>
      <w:r>
        <w:rPr>
          <w:rtl w:val="0"/>
          <w:lang w:val="en-US"/>
        </w:rPr>
        <w:t xml:space="preserve">Brien, 1999 (Hemiptera, Fulgoromorpha, Dictyopharidae, Nersiini), with descriptions of two new species from Peru and Brazil. </w:t>
      </w:r>
      <w:r>
        <w:rPr>
          <w:rFonts w:ascii="Cambria Italic" w:hAnsi="Cambria Italic"/>
          <w:rtl w:val="0"/>
          <w:lang w:val="en-US"/>
        </w:rPr>
        <w:t>ZooKeys</w:t>
      </w:r>
      <w:r>
        <w:rPr>
          <w:rtl w:val="0"/>
          <w:lang w:val="en-US"/>
        </w:rPr>
        <w:t>, 1188, 27-45. DOI: https://doi.org/10.3897/zookeys.1188.89881.</w:t>
      </w:r>
    </w:p>
    <w:p>
      <w:pPr>
        <w:pStyle w:val="Text"/>
      </w:pPr>
      <w:r>
        <w:rPr>
          <w:rtl w:val="0"/>
          <w:lang w:val="en-US"/>
        </w:rPr>
        <w:t xml:space="preserve">Stelbrink, B.; Von Rintelen, T.; Marwoto, R. M.; Salzburger, W. (2024). Mitogenomes do not substantially improve phylogenetic resolution in a young non-model adaptive radiation of freshwater gastropods. </w:t>
      </w:r>
      <w:r>
        <w:rPr>
          <w:rFonts w:ascii="Cambria Italic" w:hAnsi="Cambria Italic"/>
          <w:rtl w:val="0"/>
          <w:lang w:val="en-US"/>
        </w:rPr>
        <w:t>BMC Ecology and Evolution</w:t>
      </w:r>
      <w:r>
        <w:rPr>
          <w:rtl w:val="0"/>
          <w:lang w:val="en-US"/>
        </w:rPr>
        <w:t>, 24, (1). DOI: https://doi.org/10.1186/s12862-024-02235-0.</w:t>
      </w:r>
    </w:p>
    <w:p>
      <w:pPr>
        <w:pStyle w:val="Text"/>
      </w:pPr>
      <w:r>
        <w:rPr>
          <w:rtl w:val="0"/>
          <w:lang w:val="de-DE"/>
        </w:rPr>
        <w:t xml:space="preserve">Stell, M.; Melnik, K.; Schlawis, C.; Fuchs, R.; Vences, M.; </w:t>
      </w:r>
      <w:r>
        <w:rPr>
          <w:rFonts w:ascii="Cambria Bold" w:hAnsi="Cambria Bold"/>
          <w:rtl w:val="0"/>
          <w:lang w:val="de-DE"/>
        </w:rPr>
        <w:t>Sch</w:t>
      </w:r>
      <w:r>
        <w:rPr>
          <w:rFonts w:ascii="Cambria Bold" w:hAnsi="Cambria Bold" w:hint="default"/>
          <w:rtl w:val="0"/>
        </w:rPr>
        <w:t>ä</w:t>
      </w:r>
      <w:r>
        <w:rPr>
          <w:rFonts w:ascii="Cambria Bold" w:hAnsi="Cambria Bold"/>
          <w:rtl w:val="0"/>
          <w:lang w:val="de-DE"/>
        </w:rPr>
        <w:t>fer, M.</w:t>
      </w:r>
      <w:r>
        <w:rPr>
          <w:rtl w:val="0"/>
        </w:rPr>
        <w:t xml:space="preserve">; </w:t>
      </w:r>
      <w:r>
        <w:rPr>
          <w:rFonts w:ascii="Cambria Bold" w:hAnsi="Cambria Bold"/>
          <w:rtl w:val="0"/>
        </w:rPr>
        <w:t>R</w:t>
      </w:r>
      <w:r>
        <w:rPr>
          <w:rFonts w:ascii="Cambria Bold" w:hAnsi="Cambria Bold" w:hint="default"/>
          <w:rtl w:val="0"/>
          <w:lang w:val="sv-SE"/>
        </w:rPr>
        <w:t>ö</w:t>
      </w:r>
      <w:r>
        <w:rPr>
          <w:rFonts w:ascii="Cambria Bold" w:hAnsi="Cambria Bold"/>
          <w:rtl w:val="0"/>
          <w:lang w:val="it-IT"/>
        </w:rPr>
        <w:t>del, M.</w:t>
      </w:r>
      <w:r>
        <w:rPr>
          <w:rtl w:val="0"/>
          <w:lang w:val="en-US"/>
        </w:rPr>
        <w:t xml:space="preserve">; Schulz, S. (2024). Batrachopolyenes: Volatile Norsteroids from Femoral Scent Glands of Frogs. </w:t>
      </w:r>
      <w:r>
        <w:rPr>
          <w:rFonts w:ascii="Cambria Italic" w:hAnsi="Cambria Italic"/>
          <w:rtl w:val="0"/>
          <w:lang w:val="de-DE"/>
        </w:rPr>
        <w:t>Angewandte Chemie</w:t>
      </w:r>
      <w:r>
        <w:rPr>
          <w:rtl w:val="0"/>
          <w:lang w:val="en-US"/>
        </w:rPr>
        <w:t>, e202417098. DOI: https://doi.org/10.1002/ange.202417098.</w:t>
      </w:r>
    </w:p>
    <w:p>
      <w:pPr>
        <w:pStyle w:val="Text"/>
      </w:pPr>
      <w:r>
        <w:rPr>
          <w:rFonts w:ascii="Cambria Bold" w:hAnsi="Cambria Bold"/>
          <w:rtl w:val="0"/>
          <w:lang w:val="de-DE"/>
        </w:rPr>
        <w:t>Strau</w:t>
      </w:r>
      <w:r>
        <w:rPr>
          <w:rFonts w:ascii="Cambria Bold" w:hAnsi="Cambria Bold" w:hint="default"/>
          <w:rtl w:val="0"/>
          <w:lang w:val="de-DE"/>
        </w:rPr>
        <w:t>ß</w:t>
      </w:r>
      <w:r>
        <w:rPr>
          <w:rFonts w:ascii="Cambria Bold" w:hAnsi="Cambria Bold"/>
          <w:rtl w:val="0"/>
        </w:rPr>
        <w:t>, A.</w:t>
      </w:r>
      <w:r>
        <w:rPr>
          <w:rtl w:val="0"/>
          <w:lang w:val="en-US"/>
        </w:rPr>
        <w:t xml:space="preserve"> (2024). Objects of Politics: The Appropriation of Earth Science Collections in Prussia during the Long Nineteenth Century. </w:t>
      </w:r>
      <w:r>
        <w:rPr>
          <w:rFonts w:ascii="Cambria Italic" w:hAnsi="Cambria Italic"/>
          <w:rtl w:val="0"/>
          <w:lang w:val="en-US"/>
        </w:rPr>
        <w:t>Museum &amp; Society</w:t>
      </w:r>
      <w:r>
        <w:rPr>
          <w:rtl w:val="0"/>
          <w:lang w:val="pt-PT"/>
        </w:rPr>
        <w:t>, 22, (02. Mrz). DOI: https://doi.org/10.29311/mas.v22i2-3.4595.</w:t>
      </w:r>
    </w:p>
    <w:p>
      <w:pPr>
        <w:pStyle w:val="Text"/>
      </w:pPr>
      <w:r>
        <w:rPr>
          <w:rFonts w:ascii="Cambria Bold" w:hAnsi="Cambria Bold"/>
          <w:rtl w:val="0"/>
          <w:lang w:val="en-US"/>
        </w:rPr>
        <w:t>Sumner-Rooney, L.</w:t>
      </w:r>
      <w:r>
        <w:rPr>
          <w:rtl w:val="0"/>
          <w:lang w:val="en-US"/>
        </w:rPr>
        <w:t xml:space="preserve"> (2024). Critical junctions in evolution. </w:t>
      </w:r>
      <w:r>
        <w:rPr>
          <w:rFonts w:ascii="Cambria Italic" w:hAnsi="Cambria Italic"/>
          <w:rtl w:val="0"/>
          <w:lang w:val="en-US"/>
        </w:rPr>
        <w:t>Science</w:t>
      </w:r>
      <w:r>
        <w:rPr>
          <w:rtl w:val="0"/>
          <w:lang w:val="en-US"/>
        </w:rPr>
        <w:t>, 383, (6686), 951-952. DOI: https://doi.org/10.1126/science.ado1700.</w:t>
      </w:r>
    </w:p>
    <w:p>
      <w:pPr>
        <w:pStyle w:val="Text"/>
      </w:pPr>
      <w:r>
        <w:rPr>
          <w:rtl w:val="0"/>
        </w:rPr>
        <w:t>Su</w:t>
      </w:r>
      <w:r>
        <w:rPr>
          <w:rtl w:val="0"/>
        </w:rPr>
        <w:t>á</w:t>
      </w:r>
      <w:r>
        <w:rPr>
          <w:rtl w:val="0"/>
          <w:lang w:val="es-ES_tradnl"/>
        </w:rPr>
        <w:t xml:space="preserve">rez, D.; Arribas, P.; </w:t>
      </w:r>
      <w:r>
        <w:rPr>
          <w:rFonts w:ascii="Cambria Bold" w:hAnsi="Cambria Bold"/>
          <w:rtl w:val="0"/>
          <w:lang w:val="en-US"/>
        </w:rPr>
        <w:t>Srivathsan, A.</w:t>
      </w:r>
      <w:r>
        <w:rPr>
          <w:rtl w:val="0"/>
        </w:rPr>
        <w:t xml:space="preserve">; </w:t>
      </w:r>
      <w:r>
        <w:rPr>
          <w:rFonts w:ascii="Cambria Bold" w:hAnsi="Cambria Bold"/>
          <w:rtl w:val="0"/>
          <w:lang w:val="de-DE"/>
        </w:rPr>
        <w:t>Meier, R.</w:t>
      </w:r>
      <w:r>
        <w:rPr>
          <w:rtl w:val="0"/>
          <w:lang w:val="en-US"/>
        </w:rPr>
        <w:t xml:space="preserve">; Emerson, B. C. (2024). Environmental heterogeneity, rather than stability, explains spider assemblage differences between ecosystems. </w:t>
      </w:r>
      <w:r>
        <w:rPr>
          <w:rFonts w:ascii="Cambria Italic" w:hAnsi="Cambria Italic"/>
          <w:rtl w:val="0"/>
          <w:lang w:val="fr-FR"/>
        </w:rPr>
        <w:t>Ecography</w:t>
      </w:r>
      <w:r>
        <w:rPr>
          <w:rtl w:val="0"/>
          <w:lang w:val="en-US"/>
        </w:rPr>
        <w:t>. DOI: https://doi.org/10.1111/ecog.07454.</w:t>
      </w:r>
    </w:p>
    <w:p>
      <w:pPr>
        <w:pStyle w:val="Text"/>
      </w:pPr>
      <w:r>
        <w:rPr>
          <w:rtl w:val="0"/>
        </w:rPr>
        <w:t xml:space="preserve">Szczygielski, T.; </w:t>
      </w:r>
      <w:r>
        <w:rPr>
          <w:rFonts w:ascii="Cambria Bold" w:hAnsi="Cambria Bold"/>
          <w:rtl w:val="0"/>
          <w:lang w:val="it-IT"/>
        </w:rPr>
        <w:t>Marchetti, L.</w:t>
      </w:r>
      <w:r>
        <w:rPr>
          <w:rtl w:val="0"/>
        </w:rPr>
        <w:t>; Dr</w:t>
      </w:r>
      <w:r>
        <w:rPr>
          <w:rtl w:val="0"/>
        </w:rPr>
        <w:t>óż</w:t>
      </w:r>
      <w:r>
        <w:rPr>
          <w:rtl w:val="0"/>
        </w:rPr>
        <w:t>d</w:t>
      </w:r>
      <w:r>
        <w:rPr>
          <w:rtl w:val="0"/>
        </w:rPr>
        <w:t>ż</w:t>
      </w:r>
      <w:r>
        <w:rPr>
          <w:rtl w:val="0"/>
          <w:lang w:val="en-US"/>
        </w:rPr>
        <w:t>, D. (2024). Natural external plastron mold of the Triassic</w:t>
      </w:r>
      <w:r>
        <w:br w:type="textWrapping"/>
      </w:r>
      <w:r>
        <w:rPr>
          <w:rtl w:val="0"/>
          <w:lang w:val="en-US"/>
        </w:rPr>
        <w:t>turtle Proterochersis: An unusual mode of</w:t>
      </w:r>
      <w:r>
        <w:br w:type="textWrapping"/>
      </w:r>
      <w:r>
        <w:rPr>
          <w:rtl w:val="0"/>
          <w:lang w:val="it-IT"/>
        </w:rPr>
        <w:t xml:space="preserve">preservation. </w:t>
      </w:r>
      <w:r>
        <w:rPr>
          <w:rFonts w:ascii="Cambria Italic" w:hAnsi="Cambria Italic"/>
          <w:rtl w:val="0"/>
          <w:lang w:val="de-DE"/>
        </w:rPr>
        <w:t>PLoS ONE</w:t>
      </w:r>
      <w:r>
        <w:rPr>
          <w:rtl w:val="0"/>
          <w:lang w:val="en-US"/>
        </w:rPr>
        <w:t>, 19, (3), e0299314. DOI: https://doi.org/10.1371/journal.pone.0299314.</w:t>
      </w:r>
    </w:p>
    <w:p>
      <w:pPr>
        <w:pStyle w:val="Text"/>
      </w:pPr>
      <w:r>
        <w:rPr>
          <w:rtl w:val="0"/>
          <w:lang w:val="es-ES_tradnl"/>
        </w:rPr>
        <w:t xml:space="preserve">Tabatabaei, S. N.; </w:t>
      </w:r>
      <w:r>
        <w:rPr>
          <w:rFonts w:ascii="Cambria Bold" w:hAnsi="Cambria Bold"/>
          <w:rtl w:val="0"/>
          <w:lang w:val="it-IT"/>
        </w:rPr>
        <w:t>Segherloo, I. H.</w:t>
      </w:r>
      <w:r>
        <w:rPr>
          <w:rtl w:val="0"/>
          <w:lang w:val="en-US"/>
        </w:rPr>
        <w:t xml:space="preserve">; Abdoli, A.; Afzali, S. F.; Normandeau, E.; Laporte, M.; Hallerman, E. M.; Bernatchez, L. (2024). eDNA metabarcoding as a means to track distributions of different fish species in a protected area. </w:t>
      </w:r>
      <w:r>
        <w:rPr>
          <w:rFonts w:ascii="Cambria Italic" w:hAnsi="Cambria Italic"/>
          <w:rtl w:val="0"/>
          <w:lang w:val="en-US"/>
        </w:rPr>
        <w:t>Environmental DNA</w:t>
      </w:r>
      <w:r>
        <w:rPr>
          <w:rtl w:val="0"/>
          <w:lang w:val="en-US"/>
        </w:rPr>
        <w:t>, 6, (1). DOI: https://doi.org/10.1002/edn3.505.</w:t>
      </w:r>
    </w:p>
    <w:p>
      <w:pPr>
        <w:pStyle w:val="Text"/>
      </w:pPr>
      <w:r>
        <w:rPr>
          <w:rtl w:val="0"/>
        </w:rPr>
        <w:t xml:space="preserve">Tada, T.; Kurosawa, K.; Tomioka, N.; Nagaya, T.; Isa, J.; </w:t>
      </w:r>
      <w:r>
        <w:rPr>
          <w:rFonts w:ascii="Cambria Bold" w:hAnsi="Cambria Bold"/>
          <w:rtl w:val="0"/>
        </w:rPr>
        <w:t>Hamann, C.</w:t>
      </w:r>
      <w:r>
        <w:rPr>
          <w:rtl w:val="0"/>
          <w:lang w:val="en-US"/>
        </w:rPr>
        <w:t xml:space="preserve">; Ono, H.; Niihara, T.; Okamoto, T.; Matsui, T. (2024). Detailed occurrence of feather features in quartz in experimentally shocked granite. </w:t>
      </w:r>
      <w:r>
        <w:rPr>
          <w:rFonts w:ascii="Cambria Italic" w:hAnsi="Cambria Italic"/>
          <w:rtl w:val="0"/>
          <w:lang w:val="en-US"/>
        </w:rPr>
        <w:t>Jouurnal of Geophysical Research: Planets</w:t>
      </w:r>
      <w:r>
        <w:rPr>
          <w:rtl w:val="0"/>
          <w:lang w:val="en-US"/>
        </w:rPr>
        <w:t>, 129, (11), e2024JE008409. DOI: https://doi.org/10.1029/2024je008409.</w:t>
      </w:r>
    </w:p>
    <w:p>
      <w:pPr>
        <w:pStyle w:val="Text"/>
      </w:pPr>
      <w:r>
        <w:rPr>
          <w:rtl w:val="0"/>
        </w:rPr>
        <w:t>Tan, W. C.; Vitalis, V.; Sikuim, J.; R</w:t>
      </w:r>
      <w:r>
        <w:rPr>
          <w:rtl w:val="0"/>
          <w:lang w:val="sv-SE"/>
        </w:rPr>
        <w:t>ö</w:t>
      </w:r>
      <w:r>
        <w:rPr>
          <w:rtl w:val="0"/>
          <w:lang w:val="da-DK"/>
        </w:rPr>
        <w:t xml:space="preserve">dder, D.; </w:t>
      </w:r>
      <w:r>
        <w:rPr>
          <w:rFonts w:ascii="Cambria Bold" w:hAnsi="Cambria Bold"/>
          <w:rtl w:val="0"/>
        </w:rPr>
        <w:t>R</w:t>
      </w:r>
      <w:r>
        <w:rPr>
          <w:rFonts w:ascii="Cambria Bold" w:hAnsi="Cambria Bold" w:hint="default"/>
          <w:rtl w:val="0"/>
          <w:lang w:val="sv-SE"/>
        </w:rPr>
        <w:t>ö</w:t>
      </w:r>
      <w:r>
        <w:rPr>
          <w:rFonts w:ascii="Cambria Bold" w:hAnsi="Cambria Bold"/>
          <w:rtl w:val="0"/>
          <w:lang w:val="it-IT"/>
        </w:rPr>
        <w:t>del, M.</w:t>
      </w:r>
      <w:r>
        <w:rPr>
          <w:rtl w:val="0"/>
          <w:lang w:val="en-US"/>
        </w:rPr>
        <w:t xml:space="preserve">; Asad, S. (2024). High freshwater turtle occupancy of streams within a sustainably managed tropical forest in Borneo. </w:t>
      </w:r>
      <w:r>
        <w:rPr>
          <w:rFonts w:ascii="Cambria Italic" w:hAnsi="Cambria Italic"/>
          <w:rtl w:val="0"/>
          <w:lang w:val="en-US"/>
        </w:rPr>
        <w:t>The Journal of Wildlife Management</w:t>
      </w:r>
      <w:r>
        <w:rPr>
          <w:rtl w:val="0"/>
          <w:lang w:val="en-US"/>
        </w:rPr>
        <w:t>, 88, (7), e22633. DOI: https://doi.org/10.1002/jwmg.2263.</w:t>
      </w:r>
    </w:p>
    <w:p>
      <w:pPr>
        <w:pStyle w:val="Text"/>
      </w:pPr>
      <w:r>
        <w:rPr>
          <w:rtl w:val="0"/>
          <w:lang w:val="de-DE"/>
        </w:rPr>
        <w:t xml:space="preserve">Timm, L.; Rosskopf, S. P.; Werb, O.; Van Schaik, J.; </w:t>
      </w:r>
      <w:r>
        <w:rPr>
          <w:rFonts w:ascii="Cambria Bold" w:hAnsi="Cambria Bold"/>
          <w:rtl w:val="0"/>
          <w:lang w:val="de-DE"/>
        </w:rPr>
        <w:t>Schaer, J.</w:t>
      </w:r>
      <w:r>
        <w:rPr>
          <w:rtl w:val="0"/>
          <w:lang w:val="en-US"/>
        </w:rPr>
        <w:t xml:space="preserve"> (2024). Europe-wide distribution and bat-host specific lineages in the malarial parasite Polychromophilus murinus revealed through genetic screening of bat flies. </w:t>
      </w:r>
      <w:r>
        <w:rPr>
          <w:rFonts w:ascii="Cambria Italic" w:hAnsi="Cambria Italic"/>
          <w:rtl w:val="0"/>
          <w:lang w:val="en-US"/>
        </w:rPr>
        <w:t>Infection Genetics and Evolution</w:t>
      </w:r>
      <w:r>
        <w:rPr>
          <w:rtl w:val="0"/>
          <w:lang w:val="nl-NL"/>
        </w:rPr>
        <w:t>, 127, 105707. DOI: https://doi.org/10.1016/j.meegid.2024.105707.</w:t>
      </w:r>
    </w:p>
    <w:p>
      <w:pPr>
        <w:pStyle w:val="Text"/>
      </w:pPr>
      <w:r>
        <w:rPr>
          <w:rFonts w:ascii="Cambria Bold" w:hAnsi="Cambria Bold"/>
          <w:rtl w:val="0"/>
        </w:rPr>
        <w:t>Turni, H.</w:t>
      </w:r>
      <w:r>
        <w:rPr>
          <w:rtl w:val="0"/>
          <w:lang w:val="en-US"/>
        </w:rPr>
        <w:t xml:space="preserve"> (2024). Type specimens of Primates (Mammalia) in the collections of the Museum f</w:t>
      </w:r>
      <w:r>
        <w:rPr>
          <w:rtl w:val="0"/>
        </w:rPr>
        <w:t>ü</w:t>
      </w:r>
      <w:r>
        <w:rPr>
          <w:rtl w:val="0"/>
          <w:lang w:val="de-DE"/>
        </w:rPr>
        <w:t xml:space="preserve">r Naturkunde Berlin. </w:t>
      </w:r>
      <w:r>
        <w:rPr>
          <w:rFonts w:ascii="Cambria Italic" w:hAnsi="Cambria Italic"/>
          <w:rtl w:val="0"/>
          <w:lang w:val="pt-PT"/>
        </w:rPr>
        <w:t>Zootaxa</w:t>
      </w:r>
      <w:r>
        <w:rPr>
          <w:rtl w:val="0"/>
          <w:lang w:val="en-US"/>
        </w:rPr>
        <w:t>, 5543, (2), 151-194. DOI: https://doi.org/10.11646/zootaxa.5543.2.1.</w:t>
      </w:r>
    </w:p>
    <w:p>
      <w:pPr>
        <w:pStyle w:val="Text"/>
      </w:pPr>
      <w:r>
        <w:rPr>
          <w:rtl w:val="0"/>
          <w:lang w:val="nl-NL"/>
        </w:rPr>
        <w:t xml:space="preserve">Van Duong, T.; Van Vu, L.; Vu, H. T. T.; </w:t>
      </w:r>
      <w:r>
        <w:rPr>
          <w:rFonts w:ascii="Cambria Bold" w:hAnsi="Cambria Bold"/>
          <w:rtl w:val="0"/>
        </w:rPr>
        <w:t>Mulcahy, D.</w:t>
      </w:r>
      <w:r>
        <w:rPr>
          <w:rtl w:val="0"/>
          <w:lang w:val="en-US"/>
        </w:rPr>
        <w:t xml:space="preserve">; Bragin, A. M.; Poyarkov, N. A.; Jr &amp; Grismer, L. L. (2024). Another new species of Cyrtodactylus Gray, 1927 (Squamata: Gekkonidae) of the angularis group from the karstic landscape of Phong Nha-Ke Bang National Park, central Vietnam. </w:t>
      </w:r>
      <w:r>
        <w:rPr>
          <w:rFonts w:ascii="Cambria Italic" w:hAnsi="Cambria Italic"/>
          <w:rtl w:val="0"/>
          <w:lang w:val="pt-PT"/>
        </w:rPr>
        <w:t>Zootaxa</w:t>
      </w:r>
      <w:r>
        <w:rPr>
          <w:rtl w:val="0"/>
          <w:lang w:val="pt-PT"/>
        </w:rPr>
        <w:t>, 5471, (5), 555-571. DOI: https://doi.org/10.11646/zootaxa.5471.5.3.</w:t>
      </w:r>
    </w:p>
    <w:p>
      <w:pPr>
        <w:pStyle w:val="Text"/>
      </w:pPr>
      <w:r>
        <w:rPr>
          <w:rtl w:val="0"/>
          <w:lang w:val="nl-NL"/>
        </w:rPr>
        <w:t>Van Tussenbroek, I. A.; Kn</w:t>
      </w:r>
      <w:r>
        <w:rPr>
          <w:rtl w:val="0"/>
          <w:lang w:val="sv-SE"/>
        </w:rPr>
        <w:t>ö</w:t>
      </w:r>
      <w:r>
        <w:rPr>
          <w:rtl w:val="0"/>
          <w:lang w:val="en-US"/>
        </w:rPr>
        <w:t xml:space="preserve">rnschild, M.; Nagy, M.; Cate, C. J. T.; Vernes, S. C. (2024). Morphological Diversity in the Brains of 12 Neotropical Bat Species. </w:t>
      </w:r>
      <w:r>
        <w:rPr>
          <w:rFonts w:ascii="Cambria Italic" w:hAnsi="Cambria Italic"/>
          <w:rtl w:val="0"/>
          <w:lang w:val="pt-PT"/>
        </w:rPr>
        <w:t>Acta Chiropterologica</w:t>
      </w:r>
      <w:r>
        <w:rPr>
          <w:rtl w:val="0"/>
          <w:lang w:val="en-US"/>
        </w:rPr>
        <w:t>, 25, (2), 323-338. DOI: https://doi.org/10.3161/15081109acc2023.25.2.011.</w:t>
      </w:r>
    </w:p>
    <w:p>
      <w:pPr>
        <w:pStyle w:val="Text"/>
      </w:pPr>
      <w:r>
        <w:rPr>
          <w:rtl w:val="0"/>
        </w:rPr>
        <w:t xml:space="preserve">Vasilita, C.; </w:t>
      </w:r>
      <w:r>
        <w:rPr>
          <w:rFonts w:ascii="Cambria Bold" w:hAnsi="Cambria Bold"/>
          <w:rtl w:val="0"/>
          <w:lang w:val="da-DK"/>
        </w:rPr>
        <w:t>Feng, V.</w:t>
      </w:r>
      <w:r>
        <w:rPr>
          <w:rtl w:val="0"/>
        </w:rPr>
        <w:t xml:space="preserve">; </w:t>
      </w:r>
      <w:r>
        <w:rPr>
          <w:rFonts w:ascii="Cambria Bold" w:hAnsi="Cambria Bold"/>
          <w:rtl w:val="0"/>
          <w:lang w:val="da-DK"/>
        </w:rPr>
        <w:t>Hansen, A. K.</w:t>
      </w:r>
      <w:r>
        <w:rPr>
          <w:rtl w:val="0"/>
        </w:rPr>
        <w:t xml:space="preserve">; </w:t>
      </w:r>
      <w:r>
        <w:rPr>
          <w:rFonts w:ascii="Cambria Bold" w:hAnsi="Cambria Bold"/>
          <w:rtl w:val="0"/>
          <w:lang w:val="nl-NL"/>
        </w:rPr>
        <w:t>Hartop, E.</w:t>
      </w:r>
      <w:r>
        <w:rPr>
          <w:rtl w:val="0"/>
        </w:rPr>
        <w:t xml:space="preserve">; </w:t>
      </w:r>
      <w:r>
        <w:rPr>
          <w:rFonts w:ascii="Cambria Bold" w:hAnsi="Cambria Bold"/>
          <w:rtl w:val="0"/>
          <w:lang w:val="en-US"/>
        </w:rPr>
        <w:t>Srivathsan, A.</w:t>
      </w:r>
      <w:r>
        <w:rPr>
          <w:rtl w:val="0"/>
        </w:rPr>
        <w:t xml:space="preserve">; </w:t>
      </w:r>
      <w:r>
        <w:rPr>
          <w:rFonts w:ascii="Cambria Bold" w:hAnsi="Cambria Bold"/>
          <w:rtl w:val="0"/>
          <w:lang w:val="nl-NL"/>
        </w:rPr>
        <w:t>Struijk, R.</w:t>
      </w:r>
      <w:r>
        <w:rPr>
          <w:rtl w:val="0"/>
        </w:rPr>
        <w:t xml:space="preserve">; </w:t>
      </w:r>
      <w:r>
        <w:rPr>
          <w:rFonts w:ascii="Cambria Bold" w:hAnsi="Cambria Bold"/>
          <w:rtl w:val="0"/>
          <w:lang w:val="de-DE"/>
        </w:rPr>
        <w:t>Meier, R.</w:t>
      </w:r>
      <w:r>
        <w:rPr>
          <w:rtl w:val="0"/>
          <w:lang w:val="en-US"/>
        </w:rPr>
        <w:t xml:space="preserve"> (2024). Express barcoding with NextGenPCR and MinION for species</w:t>
      </w:r>
      <w:r>
        <w:rPr>
          <w:rtl w:val="0"/>
        </w:rPr>
        <w:t>‐</w:t>
      </w:r>
      <w:r>
        <w:rPr>
          <w:rtl w:val="0"/>
          <w:lang w:val="en-US"/>
        </w:rPr>
        <w:t xml:space="preserve">level sorting of ecological samples. </w:t>
      </w:r>
      <w:r>
        <w:rPr>
          <w:rFonts w:ascii="Cambria Italic" w:hAnsi="Cambria Italic"/>
          <w:rtl w:val="0"/>
          <w:lang w:val="en-US"/>
        </w:rPr>
        <w:t>Molecular Ecology Resources</w:t>
      </w:r>
      <w:r>
        <w:rPr>
          <w:rtl w:val="0"/>
          <w:lang w:val="en-US"/>
        </w:rPr>
        <w:t>. DOI: https://doi.org/10.1111/1755-0998.13922.</w:t>
      </w:r>
    </w:p>
    <w:p>
      <w:pPr>
        <w:pStyle w:val="Text"/>
      </w:pPr>
      <w:r>
        <w:rPr>
          <w:rtl w:val="0"/>
          <w:lang w:val="it-IT"/>
        </w:rPr>
        <w:t xml:space="preserve">Veith, J.; Chaigne, T.; Svanidze, A.; </w:t>
      </w:r>
      <w:r>
        <w:rPr>
          <w:rFonts w:ascii="Cambria Bold" w:hAnsi="Cambria Bold"/>
          <w:rtl w:val="0"/>
          <w:lang w:val="da-DK"/>
        </w:rPr>
        <w:t>Dressler, L. E.</w:t>
      </w:r>
      <w:r>
        <w:rPr>
          <w:rtl w:val="0"/>
          <w:lang w:val="en-US"/>
        </w:rPr>
        <w:t xml:space="preserve">; Hoffmann, M.; Gerhardt, B.; Judkewitz, B. (2024). The mechanism for directional hearing in fish. </w:t>
      </w:r>
      <w:r>
        <w:rPr>
          <w:rFonts w:ascii="Cambria Italic" w:hAnsi="Cambria Italic"/>
          <w:rtl w:val="0"/>
          <w:lang w:val="fr-FR"/>
        </w:rPr>
        <w:t>Nature</w:t>
      </w:r>
      <w:r>
        <w:rPr>
          <w:rtl w:val="0"/>
          <w:lang w:val="en-US"/>
        </w:rPr>
        <w:t>, 631, (8019), 118-124. DOI: https://doi.org/10.1038/s41586-024-07507-9.</w:t>
      </w:r>
    </w:p>
    <w:p>
      <w:pPr>
        <w:pStyle w:val="Text"/>
      </w:pPr>
      <w:r>
        <w:rPr>
          <w:rtl w:val="0"/>
          <w:lang w:val="en-US"/>
        </w:rPr>
        <w:t xml:space="preserve">Vizueta, J, Hita Garcia, F, + 44 other coauthor. (2024). The Adaptive Radiation and Social Evolution of the Ants. </w:t>
      </w:r>
      <w:r>
        <w:rPr>
          <w:rFonts w:ascii="Cambria Italic" w:hAnsi="Cambria Italic"/>
          <w:rtl w:val="0"/>
          <w:lang w:val="it-IT"/>
        </w:rPr>
        <w:t>Cell</w:t>
      </w:r>
      <w:r>
        <w:rPr>
          <w:rtl w:val="0"/>
          <w:lang w:val="en-US"/>
        </w:rPr>
        <w:t>. DOI: https://doi.org/10.2139/ssrn.5055090.</w:t>
      </w:r>
    </w:p>
    <w:p>
      <w:pPr>
        <w:pStyle w:val="Text"/>
      </w:pPr>
      <w:r>
        <w:rPr>
          <w:rFonts w:ascii="Cambria Bold" w:hAnsi="Cambria Bold"/>
          <w:rtl w:val="0"/>
          <w:lang w:val="de-DE"/>
        </w:rPr>
        <w:t>Von Mering, S.</w:t>
      </w:r>
      <w:r>
        <w:rPr>
          <w:rtl w:val="0"/>
          <w:lang w:val="en-US"/>
        </w:rPr>
        <w:t xml:space="preserve">; Cubey, R.; Endresen, D.; Hendriksen, A.; Leachman, S.; Mietchen, D.; Santos, J. (2024). Advancing Community Curation of Research Expeditions: A Collaborative Journey with Wikidata and Biodiversity Information Standards. </w:t>
      </w:r>
      <w:r>
        <w:rPr>
          <w:rFonts w:ascii="Cambria Italic" w:hAnsi="Cambria Italic"/>
          <w:rtl w:val="0"/>
          <w:lang w:val="en-US"/>
        </w:rPr>
        <w:t>Biodiversity Information Science and Standards</w:t>
      </w:r>
      <w:r>
        <w:rPr>
          <w:rtl w:val="0"/>
          <w:lang w:val="pt-PT"/>
        </w:rPr>
        <w:t>, 8. DOI: https://doi.org/10.3897/biss.8.138921.</w:t>
      </w:r>
    </w:p>
    <w:p>
      <w:pPr>
        <w:pStyle w:val="Text"/>
      </w:pPr>
      <w:r>
        <w:rPr>
          <w:rFonts w:ascii="Cambria Bold" w:hAnsi="Cambria Bold"/>
          <w:rtl w:val="0"/>
          <w:lang w:val="de-DE"/>
        </w:rPr>
        <w:t>Von Rintelen, K.</w:t>
      </w:r>
      <w:r>
        <w:rPr>
          <w:rtl w:val="0"/>
          <w:lang w:val="de-DE"/>
        </w:rPr>
        <w:t xml:space="preserve">; Rumpf, C. M. A.; Wowor, D.; </w:t>
      </w:r>
      <w:r>
        <w:rPr>
          <w:rFonts w:ascii="Cambria Bold" w:hAnsi="Cambria Bold"/>
          <w:rtl w:val="0"/>
          <w:lang w:val="de-DE"/>
        </w:rPr>
        <w:t>Wessel, A.</w:t>
      </w:r>
      <w:r>
        <w:rPr>
          <w:rtl w:val="0"/>
        </w:rPr>
        <w:t xml:space="preserve">; </w:t>
      </w:r>
      <w:r>
        <w:rPr>
          <w:rFonts w:ascii="Cambria Bold" w:hAnsi="Cambria Bold"/>
          <w:rtl w:val="0"/>
          <w:lang w:val="de-DE"/>
        </w:rPr>
        <w:t>Von Rintelen, T.</w:t>
      </w:r>
      <w:r>
        <w:rPr>
          <w:rtl w:val="0"/>
          <w:lang w:val="en-US"/>
        </w:rPr>
        <w:t xml:space="preserve"> (2024). A phylogeographic approach to Sulawesi</w:t>
      </w:r>
      <w:r>
        <w:rPr>
          <w:rtl w:val="1"/>
        </w:rPr>
        <w:t>’</w:t>
      </w:r>
      <w:r>
        <w:rPr>
          <w:rtl w:val="0"/>
          <w:lang w:val="en-US"/>
        </w:rPr>
        <w:t xml:space="preserve">s Maros karst shrimp fauna (Decapoda, Atyidae) reveals several cave invasions and challenges current taxonomic hypotheses. </w:t>
      </w:r>
      <w:r>
        <w:rPr>
          <w:rFonts w:ascii="Cambria Italic" w:hAnsi="Cambria Italic"/>
          <w:rtl w:val="0"/>
        </w:rPr>
        <w:t>Crustaceana</w:t>
      </w:r>
      <w:r>
        <w:rPr>
          <w:rtl w:val="0"/>
          <w:lang w:val="en-US"/>
        </w:rPr>
        <w:t>, 97, (5-9), 479-505. DOI: https://doi.org/10.1163/15685403-bja10383.</w:t>
      </w:r>
    </w:p>
    <w:p>
      <w:pPr>
        <w:pStyle w:val="Text"/>
      </w:pPr>
      <w:r>
        <w:rPr>
          <w:rtl w:val="0"/>
          <w:lang w:val="fr-FR"/>
        </w:rPr>
        <w:t xml:space="preserve">Wait, D. R.; </w:t>
      </w:r>
      <w:r>
        <w:rPr>
          <w:rFonts w:ascii="Cambria Bold" w:hAnsi="Cambria Bold"/>
          <w:rtl w:val="0"/>
        </w:rPr>
        <w:t>Pe</w:t>
      </w:r>
      <w:r>
        <w:rPr>
          <w:rFonts w:ascii="Cambria Bold" w:hAnsi="Cambria Bold" w:hint="default"/>
          <w:rtl w:val="0"/>
          <w:lang w:val="es-ES_tradnl"/>
        </w:rPr>
        <w:t>ñ</w:t>
      </w:r>
      <w:r>
        <w:rPr>
          <w:rFonts w:ascii="Cambria Bold" w:hAnsi="Cambria Bold"/>
          <w:rtl w:val="0"/>
          <w:lang w:val="es-ES_tradnl"/>
        </w:rPr>
        <w:t>alba, J. V.</w:t>
      </w:r>
      <w:r>
        <w:rPr>
          <w:rtl w:val="0"/>
          <w:lang w:val="en-US"/>
        </w:rPr>
        <w:t xml:space="preserve"> (2024). Suture zones, speciation, and evolution. </w:t>
      </w:r>
      <w:r>
        <w:rPr>
          <w:rFonts w:ascii="Cambria Italic" w:hAnsi="Cambria Italic"/>
          <w:rtl w:val="0"/>
          <w:lang w:val="fr-FR"/>
        </w:rPr>
        <w:t>Evolution</w:t>
      </w:r>
      <w:r>
        <w:rPr>
          <w:rtl w:val="0"/>
          <w:lang w:val="en-US"/>
        </w:rPr>
        <w:t>, 2024, qpae184. DOI: https://doi.org/10.1093/evolut/qpae184.</w:t>
      </w:r>
    </w:p>
    <w:p>
      <w:pPr>
        <w:pStyle w:val="Text"/>
      </w:pPr>
      <w:r>
        <w:rPr>
          <w:rtl w:val="0"/>
          <w:lang w:val="de-DE"/>
        </w:rPr>
        <w:t xml:space="preserve">Werb, O.; Matuschewski, K.; Weber, N.; Hillers, A.; Garteh, J.; Jusu, A.; Turay, B. S.; Wauquier, N.; Escalante, A. A.; Pacheco, M. A.; </w:t>
      </w:r>
      <w:r>
        <w:rPr>
          <w:rFonts w:ascii="Cambria Bold" w:hAnsi="Cambria Bold"/>
          <w:rtl w:val="0"/>
          <w:lang w:val="de-DE"/>
        </w:rPr>
        <w:t>Schaer, J.</w:t>
      </w:r>
      <w:r>
        <w:rPr>
          <w:rtl w:val="0"/>
          <w:lang w:val="en-US"/>
        </w:rPr>
        <w:t xml:space="preserve"> (2024). New member of Plasmodium (Vinckeia) and Plasmodium cyclopsi discovered in bats in Sierra Leone </w:t>
      </w:r>
      <w:r>
        <w:rPr>
          <w:rtl w:val="0"/>
        </w:rPr>
        <w:t xml:space="preserve">– </w:t>
      </w:r>
      <w:r>
        <w:rPr>
          <w:rtl w:val="0"/>
          <w:lang w:val="en-US"/>
        </w:rPr>
        <w:t xml:space="preserve">nuclear sequence and complete mitochondrial genome analyses. </w:t>
      </w:r>
      <w:r>
        <w:rPr>
          <w:rFonts w:ascii="Cambria Italic" w:hAnsi="Cambria Italic"/>
          <w:rtl w:val="0"/>
          <w:lang w:val="en-US"/>
        </w:rPr>
        <w:t>International Journal for Parasitology</w:t>
      </w:r>
      <w:r>
        <w:rPr>
          <w:rtl w:val="0"/>
        </w:rPr>
        <w:t>, 54, (10), 475-484. DOI: https://doi.org/10.1016/j.ijpara.2024.05.002.</w:t>
      </w:r>
    </w:p>
    <w:p>
      <w:pPr>
        <w:pStyle w:val="Text"/>
      </w:pPr>
      <w:r>
        <w:rPr>
          <w:rtl w:val="0"/>
          <w:lang w:val="de-DE"/>
        </w:rPr>
        <w:t xml:space="preserve">Werneburg, R.; </w:t>
      </w:r>
      <w:r>
        <w:rPr>
          <w:rFonts w:ascii="Cambria Bold" w:hAnsi="Cambria Bold"/>
          <w:rtl w:val="0"/>
          <w:lang w:val="de-DE"/>
        </w:rPr>
        <w:t>Witzmann, F.</w:t>
      </w:r>
      <w:r>
        <w:rPr>
          <w:rtl w:val="0"/>
          <w:lang w:val="en-US"/>
        </w:rPr>
        <w:t xml:space="preserve"> (2024). The last eryopids: Clamorosaurus and Syndyodosuchus from the late Kungurian (Cisuralian, Permian) of Russia revisited. </w:t>
      </w:r>
      <w:r>
        <w:rPr>
          <w:rFonts w:ascii="Cambria Italic" w:hAnsi="Cambria Italic"/>
          <w:rtl w:val="0"/>
          <w:lang w:val="it-IT"/>
        </w:rPr>
        <w:t>Fossil Record</w:t>
      </w:r>
      <w:r>
        <w:rPr>
          <w:rtl w:val="0"/>
          <w:lang w:val="en-US"/>
        </w:rPr>
        <w:t>, 27, (3), 353-380. DOI: https://doi.org/10.3897/fr.27.e125460.</w:t>
      </w:r>
    </w:p>
    <w:p>
      <w:pPr>
        <w:pStyle w:val="Text"/>
      </w:pPr>
      <w:r>
        <w:rPr>
          <w:rFonts w:ascii="Cambria Bold" w:hAnsi="Cambria Bold"/>
          <w:rtl w:val="0"/>
          <w:lang w:val="de-DE"/>
        </w:rPr>
        <w:t>Witzmann, F.</w:t>
      </w:r>
      <w:r>
        <w:rPr>
          <w:rtl w:val="0"/>
          <w:lang w:val="en-US"/>
        </w:rPr>
        <w:t xml:space="preserve">; Schoch, R. R. (2024). Osteology and phylogenetic position of Plagiosaurus depressus (Temnospondyli: Plagiosauridae) from the Late Triassic of Germany and the repeated loss of dermal bones in plagiosaurids. </w:t>
      </w:r>
      <w:r>
        <w:rPr>
          <w:rFonts w:ascii="Cambria Italic" w:hAnsi="Cambria Italic"/>
          <w:rtl w:val="0"/>
          <w:lang w:val="en-US"/>
        </w:rPr>
        <w:t>Zoological Journal of the Linnean Society</w:t>
      </w:r>
      <w:r>
        <w:rPr>
          <w:rtl w:val="0"/>
          <w:lang w:val="en-US"/>
        </w:rPr>
        <w:t>, 202, (3), zlae014. DOI: https://doi.org/10.1093/zoolinnean/zlae014.</w:t>
      </w:r>
    </w:p>
    <w:p>
      <w:pPr>
        <w:pStyle w:val="Text"/>
      </w:pPr>
      <w:r>
        <w:rPr>
          <w:rFonts w:ascii="Cambria Bold" w:hAnsi="Cambria Bold"/>
          <w:rtl w:val="0"/>
          <w:lang w:val="de-DE"/>
        </w:rPr>
        <w:t>Witzmann, F.</w:t>
      </w:r>
      <w:r>
        <w:rPr>
          <w:rtl w:val="0"/>
          <w:lang w:val="nl-NL"/>
        </w:rPr>
        <w:t xml:space="preserve">; Ruta, M.; </w:t>
      </w:r>
      <w:r>
        <w:rPr>
          <w:rFonts w:ascii="Cambria Bold" w:hAnsi="Cambria Bold"/>
          <w:rtl w:val="0"/>
        </w:rPr>
        <w:t>Fr</w:t>
      </w:r>
      <w:r>
        <w:rPr>
          <w:rFonts w:ascii="Cambria Bold" w:hAnsi="Cambria Bold" w:hint="default"/>
          <w:rtl w:val="0"/>
          <w:lang w:val="sv-SE"/>
        </w:rPr>
        <w:t>ö</w:t>
      </w:r>
      <w:r>
        <w:rPr>
          <w:rFonts w:ascii="Cambria Bold" w:hAnsi="Cambria Bold"/>
          <w:rtl w:val="0"/>
          <w:lang w:val="de-DE"/>
        </w:rPr>
        <w:t>bisch, N.</w:t>
      </w:r>
      <w:r>
        <w:rPr>
          <w:rtl w:val="0"/>
        </w:rPr>
        <w:t xml:space="preserve">; </w:t>
      </w:r>
      <w:r>
        <w:rPr>
          <w:rFonts w:ascii="Cambria Bold" w:hAnsi="Cambria Bold"/>
          <w:rtl w:val="0"/>
        </w:rPr>
        <w:t>Pa</w:t>
      </w:r>
      <w:r>
        <w:rPr>
          <w:rFonts w:ascii="Cambria Bold" w:hAnsi="Cambria Bold" w:hint="default"/>
          <w:rtl w:val="0"/>
          <w:lang w:val="de-DE"/>
        </w:rPr>
        <w:t>ß</w:t>
      </w:r>
      <w:r>
        <w:rPr>
          <w:rFonts w:ascii="Cambria Bold" w:hAnsi="Cambria Bold"/>
          <w:rtl w:val="0"/>
        </w:rPr>
        <w:t>, S.</w:t>
      </w:r>
      <w:r>
        <w:rPr>
          <w:rtl w:val="0"/>
        </w:rPr>
        <w:t xml:space="preserve">; </w:t>
      </w:r>
      <w:r>
        <w:rPr>
          <w:rFonts w:ascii="Cambria Bold" w:hAnsi="Cambria Bold"/>
          <w:rtl w:val="0"/>
          <w:lang w:val="de-DE"/>
        </w:rPr>
        <w:t>Herrmann, E.</w:t>
      </w:r>
      <w:r>
        <w:rPr>
          <w:rtl w:val="0"/>
          <w:lang w:val="en-US"/>
        </w:rPr>
        <w:t xml:space="preserve"> (2024). Editorial: 25 years of </w:t>
      </w:r>
      <w:r>
        <w:rPr>
          <w:rtl w:val="1"/>
        </w:rPr>
        <w:t>‘</w:t>
      </w:r>
      <w:r>
        <w:rPr>
          <w:rtl w:val="0"/>
          <w:lang w:val="en-US"/>
        </w:rPr>
        <w:t>Fossil Record, an International Journal of Palaeontology</w:t>
      </w:r>
      <w:r>
        <w:rPr>
          <w:rtl w:val="1"/>
        </w:rPr>
        <w:t>’</w:t>
      </w:r>
      <w:r>
        <w:rPr>
          <w:rtl w:val="0"/>
        </w:rPr>
        <w:t xml:space="preserve">. </w:t>
      </w:r>
      <w:r>
        <w:rPr>
          <w:rFonts w:ascii="Cambria Italic" w:hAnsi="Cambria Italic"/>
          <w:rtl w:val="0"/>
          <w:lang w:val="it-IT"/>
        </w:rPr>
        <w:t>Fossil Record</w:t>
      </w:r>
      <w:r>
        <w:rPr>
          <w:rtl w:val="0"/>
          <w:lang w:val="en-US"/>
        </w:rPr>
        <w:t>, 27, (3), 291-293. DOI: https://doi.org/10.3897/fr.27.e143987.</w:t>
      </w:r>
    </w:p>
    <w:p>
      <w:pPr>
        <w:pStyle w:val="Text"/>
      </w:pPr>
      <w:r>
        <w:rPr>
          <w:rtl w:val="0"/>
        </w:rPr>
        <w:t>Wutke, S.; Blank, S. M.; Boev</w:t>
      </w:r>
      <w:r>
        <w:rPr>
          <w:rtl w:val="0"/>
          <w:lang w:val="fr-FR"/>
        </w:rPr>
        <w:t>é</w:t>
      </w:r>
      <w:r>
        <w:rPr>
          <w:rtl w:val="0"/>
          <w:lang w:val="en-US"/>
        </w:rPr>
        <w:t xml:space="preserve">, J.; Faircloth, B. C.; </w:t>
      </w:r>
      <w:r>
        <w:rPr>
          <w:rFonts w:ascii="Cambria Bold" w:hAnsi="Cambria Bold"/>
          <w:rtl w:val="0"/>
          <w:lang w:val="de-DE"/>
        </w:rPr>
        <w:t>Koch, F.</w:t>
      </w:r>
      <w:r>
        <w:rPr>
          <w:rtl w:val="0"/>
          <w:lang w:val="en-US"/>
        </w:rPr>
        <w:t xml:space="preserve">; Linnen, C. R.; Malm, T.; Niu, G.; Prous, M.; Schiff, N. M.; Schmidt, S.; Taeger, A.; Vilhelmsen, L.; Wahlberg, N.; Wei, M.; Nyman, T. (2024). Phylogenomics and biogeography of sawflies and woodwasps (Hymenoptera, Symphyta). </w:t>
      </w:r>
      <w:r>
        <w:rPr>
          <w:rFonts w:ascii="Cambria Italic" w:hAnsi="Cambria Italic"/>
          <w:rtl w:val="0"/>
          <w:lang w:val="en-US"/>
        </w:rPr>
        <w:t>Molecular Phylogenetics and Evolution</w:t>
      </w:r>
      <w:r>
        <w:rPr>
          <w:rtl w:val="0"/>
          <w:lang w:val="en-US"/>
        </w:rPr>
        <w:t>, 199, 108144-108144. DOI: https://doi.org/10.1016/j.ympev.2024.108144.</w:t>
      </w:r>
    </w:p>
    <w:p>
      <w:pPr>
        <w:pStyle w:val="Text"/>
      </w:pPr>
      <w:r>
        <w:rPr>
          <w:rtl w:val="0"/>
          <w:lang w:val="de-DE"/>
        </w:rPr>
        <w:t>W</w:t>
      </w:r>
      <w:r>
        <w:rPr>
          <w:rtl w:val="0"/>
        </w:rPr>
        <w:t>ü</w:t>
      </w:r>
      <w:r>
        <w:rPr>
          <w:rtl w:val="0"/>
        </w:rPr>
        <w:t xml:space="preserve">hrl, L.; Keller, L.; Klug, N.; Shirali, H.; </w:t>
      </w:r>
      <w:r>
        <w:rPr>
          <w:rFonts w:ascii="Cambria Bold" w:hAnsi="Cambria Bold"/>
          <w:rtl w:val="0"/>
          <w:lang w:val="de-DE"/>
        </w:rPr>
        <w:t>Meier, R.</w:t>
      </w:r>
      <w:r>
        <w:rPr>
          <w:rtl w:val="0"/>
          <w:lang w:val="en-US"/>
        </w:rPr>
        <w:t xml:space="preserve">; Pylatiuk, C. (2024). Automated handling of biological objects with a flexible gripper for biodiversity research. </w:t>
      </w:r>
      <w:r>
        <w:rPr>
          <w:rFonts w:ascii="Cambria Italic" w:hAnsi="Cambria Italic"/>
          <w:rtl w:val="0"/>
          <w:lang w:val="de-DE"/>
        </w:rPr>
        <w:t>at-Automatisierungstechnik</w:t>
      </w:r>
      <w:r>
        <w:rPr>
          <w:rtl w:val="0"/>
          <w:lang w:val="en-US"/>
        </w:rPr>
        <w:t>, 72, (7), 672-678. DOI: https://doi.org/10.1515/auto-2023-0238.</w:t>
      </w:r>
    </w:p>
    <w:p>
      <w:pPr>
        <w:pStyle w:val="Text"/>
      </w:pPr>
      <w:r>
        <w:rPr>
          <w:rtl w:val="0"/>
          <w:lang w:val="de-DE"/>
        </w:rPr>
        <w:t>W</w:t>
      </w:r>
      <w:r>
        <w:rPr>
          <w:rtl w:val="0"/>
        </w:rPr>
        <w:t>ü</w:t>
      </w:r>
      <w:r>
        <w:rPr>
          <w:rtl w:val="0"/>
          <w:lang w:val="de-DE"/>
        </w:rPr>
        <w:t xml:space="preserve">hrl, L.; Rettenberger, L.; </w:t>
      </w:r>
      <w:r>
        <w:rPr>
          <w:rFonts w:ascii="Cambria Bold" w:hAnsi="Cambria Bold"/>
          <w:rtl w:val="0"/>
          <w:lang w:val="de-DE"/>
        </w:rPr>
        <w:t>Meier, R.</w:t>
      </w:r>
      <w:r>
        <w:rPr>
          <w:rtl w:val="0"/>
        </w:rPr>
        <w:t xml:space="preserve">; </w:t>
      </w:r>
      <w:r>
        <w:rPr>
          <w:rFonts w:ascii="Cambria Bold" w:hAnsi="Cambria Bold"/>
          <w:rtl w:val="0"/>
          <w:lang w:val="nl-NL"/>
        </w:rPr>
        <w:t>Hartop, E.</w:t>
      </w:r>
      <w:r>
        <w:rPr>
          <w:rtl w:val="0"/>
        </w:rPr>
        <w:t xml:space="preserve">; </w:t>
      </w:r>
      <w:r>
        <w:rPr>
          <w:rFonts w:ascii="Cambria Bold" w:hAnsi="Cambria Bold"/>
          <w:rtl w:val="0"/>
          <w:lang w:val="da-DK"/>
        </w:rPr>
        <w:t>Graf, J.</w:t>
      </w:r>
      <w:r>
        <w:rPr>
          <w:rtl w:val="0"/>
          <w:lang w:val="en-US"/>
        </w:rPr>
        <w:t xml:space="preserve">; Pylatiuk, C. (2024). Entomoscope: An Open-Source Photomicroscope for Biodiversity Discovery. </w:t>
      </w:r>
      <w:r>
        <w:rPr>
          <w:rFonts w:ascii="Cambria Italic" w:hAnsi="Cambria Italic"/>
          <w:rtl w:val="0"/>
          <w:lang w:val="it-IT"/>
        </w:rPr>
        <w:t>IEEE Access</w:t>
      </w:r>
      <w:r>
        <w:rPr>
          <w:rtl w:val="0"/>
          <w:lang w:val="en-US"/>
        </w:rPr>
        <w:t>, 12, 11785-11794. DOI: https://doi.org/10.1109/access.2024.3355272.</w:t>
      </w:r>
    </w:p>
    <w:p>
      <w:pPr>
        <w:pStyle w:val="Text"/>
      </w:pPr>
      <w:r>
        <w:rPr>
          <w:rtl w:val="0"/>
          <w:lang w:val="en-US"/>
        </w:rPr>
        <w:t xml:space="preserve">Xiang, H. Q.; He, Y. M.; Zhang, L. J.; Gao, H.; Guo, L.; Lu, Y. Z.; Fan, S. Y.; Chen, H. (2024). A revision of Rhombuniopsis Haas, 1920 (Unionida, Unionidae) endemic to the ancient lakes of Yunnan, China, with descriptions of two new species. </w:t>
      </w:r>
      <w:r>
        <w:rPr>
          <w:rFonts w:ascii="Cambria Italic" w:hAnsi="Cambria Italic"/>
          <w:rtl w:val="0"/>
          <w:lang w:val="pt-PT"/>
        </w:rPr>
        <w:t>Zootaxa</w:t>
      </w:r>
      <w:r>
        <w:rPr>
          <w:rtl w:val="0"/>
          <w:lang w:val="en-US"/>
        </w:rPr>
        <w:t>, 5481, (2), 273-289. DOI: https://doi.org/10.11646/zootaxa.5481.2.6.</w:t>
      </w:r>
    </w:p>
    <w:p>
      <w:pPr>
        <w:pStyle w:val="Text"/>
      </w:pPr>
      <w:r>
        <w:rPr>
          <w:rtl w:val="0"/>
        </w:rPr>
        <w:t xml:space="preserve">Xiong, Y.; </w:t>
      </w:r>
      <w:r>
        <w:rPr>
          <w:rFonts w:ascii="Cambria Bold" w:hAnsi="Cambria Bold"/>
          <w:rtl w:val="0"/>
          <w:lang w:val="it-IT"/>
        </w:rPr>
        <w:t>Rozzi, R.</w:t>
      </w:r>
      <w:r>
        <w:rPr>
          <w:rtl w:val="0"/>
          <w:lang w:val="en-US"/>
        </w:rPr>
        <w:t xml:space="preserve">; Zhang, Y.; Fan, L.; Zhao, J.; Li, D.; Yao, Y.; Xiao, H.; Liu, J.; Zeng, X.; Xu, H.; Jiang, Y.; Lei, F. (2024). Convergent evolution toward a slow pace of life predisposes insular endotherms to anthropogenic extinctions. </w:t>
      </w:r>
      <w:r>
        <w:rPr>
          <w:rFonts w:ascii="Cambria Italic" w:hAnsi="Cambria Italic"/>
          <w:rtl w:val="0"/>
          <w:lang w:val="en-US"/>
        </w:rPr>
        <w:t>Science Advances</w:t>
      </w:r>
      <w:r>
        <w:rPr>
          <w:rtl w:val="0"/>
          <w:lang w:val="pt-PT"/>
        </w:rPr>
        <w:t>, 10, (28). DOI: https://doi.org/10.1126/sciadv.adm8240.</w:t>
      </w:r>
    </w:p>
    <w:p>
      <w:pPr>
        <w:pStyle w:val="Text"/>
      </w:pPr>
      <w:r>
        <w:rPr>
          <w:rtl w:val="0"/>
          <w:lang w:val="en-US"/>
        </w:rPr>
        <w:t xml:space="preserve">Zhang, K.; Shields, G. A.; Zhou, Y.; Strauss, H.; </w:t>
      </w:r>
      <w:r>
        <w:rPr>
          <w:rFonts w:ascii="Cambria Bold" w:hAnsi="Cambria Bold"/>
          <w:rtl w:val="0"/>
          <w:lang w:val="en-US"/>
        </w:rPr>
        <w:t>Struck, U.</w:t>
      </w:r>
      <w:r>
        <w:rPr>
          <w:rtl w:val="0"/>
          <w:lang w:val="en-US"/>
        </w:rPr>
        <w:t xml:space="preserve">; Jensen, S. (2024). The basal Cambrian carbon isotope excursion revealed in the Central Iberian Zone, Spain. </w:t>
      </w:r>
      <w:r>
        <w:rPr>
          <w:rFonts w:ascii="Cambria Italic" w:hAnsi="Cambria Italic"/>
          <w:rtl w:val="0"/>
          <w:lang w:val="es-ES_tradnl"/>
        </w:rPr>
        <w:t>PRECAMBRIAN RESEARCH</w:t>
      </w:r>
      <w:r>
        <w:rPr>
          <w:rtl w:val="0"/>
          <w:lang w:val="en-US"/>
        </w:rPr>
        <w:t>, 411, 107526. DOI: https://doi.org/10.1016/j.precamres.2024.107526.</w:t>
      </w:r>
    </w:p>
    <w:p>
      <w:pPr>
        <w:pStyle w:val="Text"/>
      </w:pPr>
      <w:r>
        <w:rPr>
          <w:rFonts w:ascii="Cambria Bold" w:hAnsi="Cambria Bold"/>
          <w:rtl w:val="0"/>
        </w:rPr>
        <w:t>Zhang, L.</w:t>
      </w:r>
      <w:r>
        <w:rPr>
          <w:rtl w:val="0"/>
        </w:rPr>
        <w:t xml:space="preserve">; </w:t>
      </w:r>
      <w:r>
        <w:rPr>
          <w:rFonts w:ascii="Cambria Bold" w:hAnsi="Cambria Bold"/>
          <w:rtl w:val="0"/>
          <w:lang w:val="pt-PT"/>
        </w:rPr>
        <w:t>Bernardes, S. C.</w:t>
      </w:r>
      <w:r>
        <w:rPr>
          <w:rtl w:val="0"/>
          <w:lang w:val="de-DE"/>
        </w:rPr>
        <w:t xml:space="preserve">; Meng, K.; </w:t>
      </w:r>
      <w:r>
        <w:rPr>
          <w:rFonts w:ascii="Cambria Bold" w:hAnsi="Cambria Bold"/>
          <w:rtl w:val="0"/>
          <w:lang w:val="de-DE"/>
        </w:rPr>
        <w:t>Von Rintelen, T.</w:t>
      </w:r>
      <w:r>
        <w:rPr>
          <w:rtl w:val="0"/>
          <w:lang w:val="en-US"/>
        </w:rPr>
        <w:t xml:space="preserve"> (2024). A new family of freshwater snails with Cretaceous origin from Yunnan, China. </w:t>
      </w:r>
      <w:r>
        <w:rPr>
          <w:rFonts w:ascii="Cambria Italic" w:hAnsi="Cambria Italic"/>
          <w:rtl w:val="0"/>
          <w:lang w:val="en-US"/>
        </w:rPr>
        <w:t>Zoological Journal of the Linnean Society</w:t>
      </w:r>
      <w:r>
        <w:rPr>
          <w:rtl w:val="0"/>
          <w:lang w:val="en-US"/>
        </w:rPr>
        <w:t>, 202, (1). DOI: https://doi.org/10.1093/zoolinnean/zlae117.</w:t>
      </w:r>
    </w:p>
    <w:p>
      <w:pPr>
        <w:pStyle w:val="Text"/>
      </w:pPr>
      <w:r>
        <w:rPr>
          <w:rFonts w:ascii="Cambria Bold" w:hAnsi="Cambria Bold"/>
          <w:rtl w:val="0"/>
        </w:rPr>
        <w:t>Zhang, L.</w:t>
      </w:r>
      <w:r>
        <w:rPr>
          <w:rtl w:val="0"/>
          <w:lang w:val="de-DE"/>
        </w:rPr>
        <w:t xml:space="preserve">; Shi, Z.; Chen, Z.; </w:t>
      </w:r>
      <w:r>
        <w:rPr>
          <w:rFonts w:ascii="Cambria Bold" w:hAnsi="Cambria Bold"/>
          <w:rtl w:val="0"/>
          <w:lang w:val="de-DE"/>
        </w:rPr>
        <w:t>Von Rintelen, T.</w:t>
      </w:r>
      <w:r>
        <w:rPr>
          <w:rtl w:val="0"/>
          <w:lang w:val="en-US"/>
        </w:rPr>
        <w:t>; Zhang, W.; Lou, Z. (2024). Rediscovery and systematics of the enigmatic genus</w:t>
      </w:r>
      <w:r>
        <w:rPr>
          <w:rtl w:val="0"/>
        </w:rPr>
        <w:t> </w:t>
      </w:r>
      <w:r>
        <w:rPr>
          <w:rtl w:val="0"/>
          <w:lang w:val="en-US"/>
        </w:rPr>
        <w:t xml:space="preserve">Helicostoareveals a new species of sessile freshwater snail with remarkable sexual dimorphism. </w:t>
      </w:r>
      <w:r>
        <w:rPr>
          <w:rFonts w:ascii="Cambria Italic" w:hAnsi="Cambria Italic"/>
          <w:rtl w:val="0"/>
          <w:lang w:val="en-US"/>
        </w:rPr>
        <w:t>Proceedings of the Royal Society B</w:t>
      </w:r>
      <w:r>
        <w:rPr>
          <w:rtl w:val="0"/>
          <w:lang w:val="en-US"/>
        </w:rPr>
        <w:t>, 291, (2014). DOI: https://doi.org/10.1098/rspb.2023.1557.</w:t>
      </w:r>
    </w:p>
    <w:p>
      <w:pPr>
        <w:pStyle w:val="Text"/>
      </w:pPr>
      <w:r>
        <w:rPr>
          <w:rtl w:val="0"/>
        </w:rPr>
        <w:t>Š</w:t>
      </w:r>
      <w:r>
        <w:rPr>
          <w:rtl w:val="0"/>
          <w:lang w:val="nl-NL"/>
        </w:rPr>
        <w:t>lechtov</w:t>
      </w:r>
      <w:r>
        <w:rPr>
          <w:rtl w:val="0"/>
        </w:rPr>
        <w:t>á</w:t>
      </w:r>
      <w:r>
        <w:rPr>
          <w:rtl w:val="0"/>
        </w:rPr>
        <w:t>, V.; Dvo</w:t>
      </w:r>
      <w:r>
        <w:rPr>
          <w:rtl w:val="0"/>
        </w:rPr>
        <w:t>řá</w:t>
      </w:r>
      <w:r>
        <w:rPr>
          <w:rtl w:val="0"/>
        </w:rPr>
        <w:t xml:space="preserve">k, T.; </w:t>
      </w:r>
      <w:r>
        <w:rPr>
          <w:rFonts w:ascii="Cambria Bold" w:hAnsi="Cambria Bold"/>
          <w:rtl w:val="0"/>
          <w:lang w:val="en-US"/>
        </w:rPr>
        <w:t>Freyhof, J.</w:t>
      </w:r>
      <w:r>
        <w:rPr>
          <w:rtl w:val="0"/>
        </w:rPr>
        <w:t xml:space="preserve">; Kottelat, M.; Levin, B.; Golubtsov, A.; </w:t>
      </w:r>
      <w:r>
        <w:rPr>
          <w:rtl w:val="0"/>
        </w:rPr>
        <w:t>Š</w:t>
      </w:r>
      <w:r>
        <w:rPr>
          <w:rtl w:val="0"/>
          <w:lang w:val="en-US"/>
        </w:rPr>
        <w:t xml:space="preserve">lechta, V.; Bohlen, J. (2024). Reconstructing the phylogeny and evolutionary history of freshwater fishes (Nemacheilidae) across Eurasia since early Eocene. </w:t>
      </w:r>
      <w:r>
        <w:rPr>
          <w:rFonts w:ascii="Cambria Italic" w:hAnsi="Cambria Italic"/>
          <w:rtl w:val="0"/>
          <w:lang w:val="it-IT"/>
        </w:rPr>
        <w:t>bioRxiv</w:t>
      </w:r>
      <w:r>
        <w:rPr>
          <w:rtl w:val="0"/>
          <w:lang w:val="en-US"/>
        </w:rPr>
        <w:t>. DOI: https://doi.org/10.1101/2024.07.05.602185.</w:t>
      </w:r>
    </w:p>
    <w:p>
      <w:pPr>
        <w:pStyle w:val="Überschrift"/>
      </w:pPr>
      <w:r>
        <w:rPr>
          <w:rtl w:val="0"/>
          <w:lang w:val="de-DE"/>
        </w:rPr>
        <w:t>Wissenschaftliche Artikel in anderen Fachzeitschriften</w:t>
      </w:r>
    </w:p>
    <w:p>
      <w:pPr>
        <w:pStyle w:val="Überschrift"/>
      </w:pPr>
      <w:r>
        <w:rPr>
          <w:rtl w:val="0"/>
          <w:lang w:val="en-US"/>
        </w:rPr>
        <w:t>Scientific articles in other journals</w:t>
      </w:r>
    </w:p>
    <w:p>
      <w:pPr>
        <w:pStyle w:val="Text"/>
      </w:pPr>
      <w:r>
        <w:rPr>
          <w:rFonts w:ascii="Cambria Bold" w:hAnsi="Cambria Bold"/>
          <w:rtl w:val="0"/>
        </w:rPr>
        <w:t>Blom, M. P.</w:t>
      </w:r>
      <w:r>
        <w:rPr>
          <w:rtl w:val="0"/>
          <w:lang w:val="es-ES_tradnl"/>
        </w:rPr>
        <w:t>; Peona, V.; Prost, S.; Christidis, L.; Benz, B. W.; J</w:t>
      </w:r>
      <w:r>
        <w:rPr>
          <w:rtl w:val="0"/>
          <w:lang w:val="da-DK"/>
        </w:rPr>
        <w:t>ø</w:t>
      </w:r>
      <w:r>
        <w:rPr>
          <w:rtl w:val="0"/>
          <w:lang w:val="en-US"/>
        </w:rPr>
        <w:t xml:space="preserve">nsson, K. A.; Suh, A.; Irestedt, M. (2024). Hybridiszation in Birds-of-Paradise: Widespread ancestral gene flow despite strong sexual selection in a lek-mating system. </w:t>
      </w:r>
      <w:r>
        <w:rPr>
          <w:rFonts w:ascii="Cambria Italic" w:hAnsi="Cambria Italic"/>
          <w:rtl w:val="0"/>
          <w:lang w:val="en-US"/>
        </w:rPr>
        <w:t>iScience</w:t>
      </w:r>
      <w:r>
        <w:rPr>
          <w:rtl w:val="0"/>
          <w:lang w:val="en-US"/>
        </w:rPr>
        <w:t>, 27, (7), 110300. DOI: https://doi.org/10.1016/j.isci.2024.110300.</w:t>
      </w:r>
    </w:p>
    <w:p>
      <w:pPr>
        <w:pStyle w:val="Text"/>
      </w:pPr>
      <w:r>
        <w:rPr>
          <w:rFonts w:ascii="Cambria Bold" w:hAnsi="Cambria Bold"/>
          <w:rtl w:val="0"/>
          <w:lang w:val="en-US"/>
        </w:rPr>
        <w:t>Bofill, S. I. H.</w:t>
      </w:r>
      <w:r>
        <w:rPr>
          <w:rtl w:val="0"/>
        </w:rPr>
        <w:t xml:space="preserve">; </w:t>
      </w:r>
      <w:r>
        <w:rPr>
          <w:rFonts w:ascii="Cambria Bold" w:hAnsi="Cambria Bold"/>
          <w:rtl w:val="0"/>
        </w:rPr>
        <w:t>Blom, M. P. K.</w:t>
      </w:r>
      <w:r>
        <w:rPr>
          <w:rtl w:val="0"/>
          <w:lang w:val="en-US"/>
        </w:rPr>
        <w:t xml:space="preserve"> (2024). Climate change from an ectotherm perspective: evolutionary consequences and demographic change in amphibian and reptilian populations. </w:t>
      </w:r>
      <w:r>
        <w:rPr>
          <w:rFonts w:ascii="Cambria Italic" w:hAnsi="Cambria Italic"/>
          <w:rtl w:val="0"/>
          <w:lang w:val="en-US"/>
        </w:rPr>
        <w:t>Biodiversity and Conservation</w:t>
      </w:r>
      <w:r>
        <w:rPr>
          <w:rtl w:val="0"/>
          <w:lang w:val="en-US"/>
        </w:rPr>
        <w:t>, 33, (3), 905-927. DOI: https://doi.org/10.1007/s10531-023-02772-y.</w:t>
      </w:r>
    </w:p>
    <w:p>
      <w:pPr>
        <w:pStyle w:val="Text"/>
      </w:pPr>
      <w:r>
        <w:rPr>
          <w:rtl w:val="0"/>
          <w:lang w:val="nl-NL"/>
        </w:rPr>
        <w:t>Bohn, F. J.; Bastos, A.; Martin, R.; Rammig, A.; Koh, N. S.; Sioen, G. B.; Buscher, B.; Carver, L.; DeClerck, F.; Drupp, M.; Fletcher, R.; Forrest, M.; Gasparatos, A.; Godoy-Fa</w:t>
      </w:r>
      <w:r>
        <w:rPr>
          <w:rtl w:val="0"/>
        </w:rPr>
        <w:t>ú</w:t>
      </w:r>
      <w:r>
        <w:rPr>
          <w:rtl w:val="0"/>
        </w:rPr>
        <w:t xml:space="preserve">ndez, A.; </w:t>
      </w:r>
      <w:r>
        <w:rPr>
          <w:rFonts w:ascii="Cambria Bold" w:hAnsi="Cambria Bold"/>
          <w:rtl w:val="0"/>
          <w:lang w:val="nl-NL"/>
        </w:rPr>
        <w:t>Hagedorn, G.</w:t>
      </w:r>
      <w:r>
        <w:rPr>
          <w:rtl w:val="0"/>
        </w:rPr>
        <w:t>; H</w:t>
      </w:r>
      <w:r>
        <w:rPr>
          <w:rtl w:val="0"/>
        </w:rPr>
        <w:t>ä</w:t>
      </w:r>
      <w:r>
        <w:rPr>
          <w:rtl w:val="0"/>
          <w:lang w:val="de-DE"/>
        </w:rPr>
        <w:t>nsel, M.; Hetzer, J.; Hickler, T.; Krug, C. B.; (. . . ),Yoshida, Y. (2024). Reviews and syntheses: Current perspectives on biosphere research</w:t>
      </w:r>
      <w:r>
        <w:rPr>
          <w:rtl w:val="0"/>
        </w:rPr>
        <w:t>–</w:t>
      </w:r>
      <w:r>
        <w:rPr>
          <w:rtl w:val="0"/>
          <w:lang w:val="en-US"/>
        </w:rPr>
        <w:t xml:space="preserve">2024. </w:t>
      </w:r>
      <w:r>
        <w:rPr>
          <w:rFonts w:ascii="Cambria Italic" w:hAnsi="Cambria Italic"/>
          <w:rtl w:val="0"/>
          <w:lang w:val="en-US"/>
        </w:rPr>
        <w:t>EGUsphere</w:t>
      </w:r>
      <w:r>
        <w:rPr>
          <w:rtl w:val="0"/>
          <w:lang w:val="en-US"/>
        </w:rPr>
        <w:t>, 2551. DOI: https://doi.org/10.5194/egusphere-2024-2551.</w:t>
      </w:r>
    </w:p>
    <w:p>
      <w:pPr>
        <w:pStyle w:val="Text"/>
      </w:pPr>
      <w:r>
        <w:rPr>
          <w:rtl w:val="0"/>
          <w:lang w:val="da-DK"/>
        </w:rPr>
        <w:t xml:space="preserve">Brydegaard, M.; </w:t>
      </w:r>
      <w:r>
        <w:rPr>
          <w:rFonts w:ascii="Cambria Bold" w:hAnsi="Cambria Bold"/>
          <w:rtl w:val="0"/>
          <w:lang w:val="es-ES_tradnl"/>
        </w:rPr>
        <w:t>Pedales, R. D.</w:t>
      </w:r>
      <w:r>
        <w:rPr>
          <w:rtl w:val="0"/>
          <w:lang w:val="nl-NL"/>
        </w:rPr>
        <w:t>; Feng, V.; Yamoa, A. S.; Kouakou, B.; M</w:t>
      </w:r>
      <w:r>
        <w:rPr>
          <w:rtl w:val="0"/>
          <w:lang w:val="da-DK"/>
        </w:rPr>
        <w:t>å</w:t>
      </w:r>
      <w:r>
        <w:rPr>
          <w:rtl w:val="0"/>
        </w:rPr>
        <w:t>nefjord, H.; W</w:t>
      </w:r>
      <w:r>
        <w:rPr>
          <w:rtl w:val="0"/>
        </w:rPr>
        <w:t>ü</w:t>
      </w:r>
      <w:r>
        <w:rPr>
          <w:rtl w:val="0"/>
          <w:lang w:val="en-US"/>
        </w:rPr>
        <w:t xml:space="preserve">hrl, L.; Pylatiuk, C.; De Souza Amorim, D.; Meier,. (2024). Towards global insect biomonitoring with frugal methods. </w:t>
      </w:r>
      <w:r>
        <w:rPr>
          <w:rFonts w:ascii="Cambria Italic" w:hAnsi="Cambria Italic"/>
          <w:rtl w:val="0"/>
          <w:lang w:val="en-US"/>
        </w:rPr>
        <w:t>Philosophical Transactions of the Royal Society B</w:t>
      </w:r>
      <w:r>
        <w:rPr>
          <w:rtl w:val="0"/>
          <w:lang w:val="en-US"/>
        </w:rPr>
        <w:t>, 379, (1904), 20230103. DOI: https://doi.org/10.1098/rstb.2023.0103.</w:t>
      </w:r>
    </w:p>
    <w:p>
      <w:pPr>
        <w:pStyle w:val="Text"/>
      </w:pPr>
      <w:r>
        <w:rPr>
          <w:rtl w:val="0"/>
          <w:lang w:val="de-DE"/>
        </w:rPr>
        <w:t xml:space="preserve">Burckhardt, D.; Drohojowska, J.; </w:t>
      </w:r>
      <w:r>
        <w:rPr>
          <w:rFonts w:ascii="Cambria Bold" w:hAnsi="Cambria Bold"/>
          <w:rtl w:val="0"/>
          <w:lang w:val="de-DE"/>
        </w:rPr>
        <w:t xml:space="preserve">Serbina, L. </w:t>
      </w:r>
      <w:r>
        <w:rPr>
          <w:rFonts w:ascii="Cambria Bold" w:hAnsi="Cambria Bold" w:hint="default"/>
          <w:rtl w:val="0"/>
        </w:rPr>
        <w:t>Š</w:t>
      </w:r>
      <w:r>
        <w:rPr>
          <w:rFonts w:ascii="Cambria Bold" w:hAnsi="Cambria Bold"/>
          <w:rtl w:val="0"/>
        </w:rPr>
        <w:t>.</w:t>
      </w:r>
      <w:r>
        <w:rPr>
          <w:rtl w:val="0"/>
        </w:rPr>
        <w:t>; Malenovsk</w:t>
      </w:r>
      <w:r>
        <w:rPr>
          <w:rtl w:val="0"/>
        </w:rPr>
        <w:t>ý</w:t>
      </w:r>
      <w:r>
        <w:rPr>
          <w:rtl w:val="0"/>
          <w:lang w:val="en-US"/>
        </w:rPr>
        <w:t xml:space="preserve">, I. (2024). First record of jumping plant lice of the family Liviidae (Hemiptera, Sternorrhyncha, Psylloidea) from Dominican amber. </w:t>
      </w:r>
      <w:r>
        <w:rPr>
          <w:rFonts w:ascii="Cambria Italic" w:hAnsi="Cambria Italic"/>
          <w:rtl w:val="0"/>
          <w:lang w:val="de-DE"/>
        </w:rPr>
        <w:t>Neues Jahrbuch f</w:t>
      </w:r>
      <w:r>
        <w:rPr>
          <w:rFonts w:ascii="Cambria Italic" w:hAnsi="Cambria Italic" w:hint="default"/>
          <w:rtl w:val="0"/>
        </w:rPr>
        <w:t>ü</w:t>
      </w:r>
      <w:r>
        <w:rPr>
          <w:rFonts w:ascii="Cambria Italic" w:hAnsi="Cambria Italic"/>
          <w:rtl w:val="0"/>
          <w:lang w:val="de-DE"/>
        </w:rPr>
        <w:t>r Geologie und Pal</w:t>
      </w:r>
      <w:r>
        <w:rPr>
          <w:rFonts w:ascii="Cambria Italic" w:hAnsi="Cambria Italic" w:hint="default"/>
          <w:rtl w:val="0"/>
        </w:rPr>
        <w:t>ä</w:t>
      </w:r>
      <w:r>
        <w:rPr>
          <w:rFonts w:ascii="Cambria Italic" w:hAnsi="Cambria Italic"/>
          <w:rtl w:val="0"/>
          <w:lang w:val="de-DE"/>
        </w:rPr>
        <w:t>ontologie-Abhandlungen</w:t>
      </w:r>
      <w:r>
        <w:rPr>
          <w:rtl w:val="0"/>
          <w:lang w:val="en-US"/>
        </w:rPr>
        <w:t>, 311, (2), 215-227. DOI: https://doi.org/10.1127/njgpa/2024/1195.</w:t>
      </w:r>
    </w:p>
    <w:p>
      <w:pPr>
        <w:pStyle w:val="Text"/>
      </w:pPr>
      <w:r>
        <w:rPr>
          <w:rtl w:val="0"/>
          <w:lang w:val="da-DK"/>
        </w:rPr>
        <w:t xml:space="preserve">Burckhardt, D.; </w:t>
      </w:r>
      <w:r>
        <w:rPr>
          <w:rFonts w:ascii="Cambria Bold" w:hAnsi="Cambria Bold"/>
          <w:rtl w:val="0"/>
          <w:lang w:val="de-DE"/>
        </w:rPr>
        <w:t xml:space="preserve">Serbina, L. </w:t>
      </w:r>
      <w:r>
        <w:rPr>
          <w:rFonts w:ascii="Cambria Bold" w:hAnsi="Cambria Bold" w:hint="default"/>
          <w:rtl w:val="0"/>
        </w:rPr>
        <w:t>Š</w:t>
      </w:r>
      <w:r>
        <w:rPr>
          <w:rFonts w:ascii="Cambria Bold" w:hAnsi="Cambria Bold"/>
          <w:rtl w:val="0"/>
        </w:rPr>
        <w:t>.</w:t>
      </w:r>
      <w:r>
        <w:rPr>
          <w:rtl w:val="0"/>
        </w:rPr>
        <w:t>; Malenovsk</w:t>
      </w:r>
      <w:r>
        <w:rPr>
          <w:rtl w:val="0"/>
        </w:rPr>
        <w:t>ý</w:t>
      </w:r>
      <w:r>
        <w:rPr>
          <w:rtl w:val="0"/>
          <w:lang w:val="en-US"/>
        </w:rPr>
        <w:t>, I. (2024). Lilaoshia, replacement name for Liella Burckhardt, Serbina and Malenovsk</w:t>
      </w:r>
      <w:r>
        <w:rPr>
          <w:rtl w:val="0"/>
        </w:rPr>
        <w:t>ý</w:t>
      </w:r>
      <w:r>
        <w:rPr>
          <w:rtl w:val="0"/>
        </w:rPr>
        <w:t xml:space="preserve">, 2023 (Insecta, Hemiptera, Liviidae) nec Cui and Huo, in Huo and Shu, 1985 (Crustacea, Bradoriida, Alutidae). </w:t>
      </w:r>
      <w:r>
        <w:rPr>
          <w:rFonts w:ascii="Cambria Italic" w:hAnsi="Cambria Italic"/>
          <w:rtl w:val="0"/>
          <w:lang w:val="pt-PT"/>
        </w:rPr>
        <w:t>Zootaxa</w:t>
      </w:r>
      <w:r>
        <w:rPr>
          <w:rtl w:val="0"/>
          <w:lang w:val="en-US"/>
        </w:rPr>
        <w:t>, 5497, (2), 299-300. DOI: https://doi.org/10.11646/zootaxa.5497.2.10.</w:t>
      </w:r>
    </w:p>
    <w:p>
      <w:pPr>
        <w:pStyle w:val="Text"/>
      </w:pPr>
      <w:r>
        <w:rPr>
          <w:rFonts w:ascii="Cambria Bold" w:hAnsi="Cambria Bold"/>
          <w:rtl w:val="0"/>
        </w:rPr>
        <w:t>B</w:t>
      </w:r>
      <w:r>
        <w:rPr>
          <w:rFonts w:ascii="Cambria Bold" w:hAnsi="Cambria Bold" w:hint="default"/>
          <w:rtl w:val="0"/>
          <w:lang w:val="sv-SE"/>
        </w:rPr>
        <w:t>ö</w:t>
      </w:r>
      <w:r>
        <w:rPr>
          <w:rFonts w:ascii="Cambria Bold" w:hAnsi="Cambria Bold"/>
          <w:rtl w:val="0"/>
          <w:lang w:val="en-US"/>
        </w:rPr>
        <w:t>lling, C.</w:t>
      </w:r>
      <w:r>
        <w:rPr>
          <w:rtl w:val="0"/>
        </w:rPr>
        <w:t xml:space="preserve">; </w:t>
      </w:r>
      <w:r>
        <w:rPr>
          <w:rFonts w:ascii="Cambria Bold" w:hAnsi="Cambria Bold"/>
          <w:rtl w:val="0"/>
          <w:lang w:val="es-ES_tradnl"/>
        </w:rPr>
        <w:t>Belot, M.</w:t>
      </w:r>
      <w:r>
        <w:rPr>
          <w:rtl w:val="0"/>
        </w:rPr>
        <w:t xml:space="preserve">; </w:t>
      </w:r>
      <w:r>
        <w:rPr>
          <w:rFonts w:ascii="Cambria Bold" w:hAnsi="Cambria Bold"/>
          <w:rtl w:val="0"/>
          <w:lang w:val="de-DE"/>
        </w:rPr>
        <w:t>Schuster, F.</w:t>
      </w:r>
      <w:r>
        <w:rPr>
          <w:rtl w:val="0"/>
          <w:lang w:val="de-DE"/>
        </w:rPr>
        <w:t>; Gebauer, A.; Kissling-Brenner, U.; Reinke, T. (2024). Vom Sammlungsobjekt zum Datenobjekt f</w:t>
      </w:r>
      <w:r>
        <w:rPr>
          <w:rtl w:val="0"/>
        </w:rPr>
        <w:t>ü</w:t>
      </w:r>
      <w:r>
        <w:rPr>
          <w:rtl w:val="0"/>
          <w:lang w:val="de-DE"/>
        </w:rPr>
        <w:t xml:space="preserve">r den Umweltschutz. </w:t>
      </w:r>
      <w:r>
        <w:rPr>
          <w:rFonts w:ascii="Cambria Italic" w:hAnsi="Cambria Italic"/>
          <w:rtl w:val="0"/>
          <w:lang w:val="de-DE"/>
        </w:rPr>
        <w:t>Museumskunde Bd. 89, Heft 1+2</w:t>
      </w:r>
      <w:r>
        <w:rPr>
          <w:rtl w:val="0"/>
        </w:rPr>
        <w:t>, 89, (1&amp;2), 38-43</w:t>
      </w:r>
    </w:p>
    <w:p>
      <w:pPr>
        <w:pStyle w:val="Text"/>
      </w:pPr>
      <w:r>
        <w:rPr>
          <w:rFonts w:ascii="Cambria Bold" w:hAnsi="Cambria Bold"/>
          <w:rtl w:val="0"/>
        </w:rPr>
        <w:t>D</w:t>
      </w:r>
      <w:r>
        <w:rPr>
          <w:rFonts w:ascii="Cambria Bold" w:hAnsi="Cambria Bold" w:hint="default"/>
          <w:rtl w:val="0"/>
        </w:rPr>
        <w:t>í</w:t>
      </w:r>
      <w:r>
        <w:rPr>
          <w:rFonts w:ascii="Cambria Bold" w:hAnsi="Cambria Bold"/>
          <w:rtl w:val="0"/>
        </w:rPr>
        <w:t>az, V. D.</w:t>
      </w:r>
      <w:r>
        <w:rPr>
          <w:rtl w:val="0"/>
          <w:lang w:val="pt-PT"/>
        </w:rPr>
        <w:t xml:space="preserve"> (2024). Ankylosaurus magniventris. </w:t>
      </w:r>
      <w:r>
        <w:rPr>
          <w:rFonts w:ascii="Cambria Italic" w:hAnsi="Cambria Italic"/>
          <w:rtl w:val="0"/>
          <w:lang w:val="en-US"/>
        </w:rPr>
        <w:t>Nature Ecology &amp; Evolution</w:t>
      </w:r>
      <w:r>
        <w:rPr>
          <w:rtl w:val="0"/>
          <w:lang w:val="en-US"/>
        </w:rPr>
        <w:t>, 8, (5), 1048-1048. DOI: https://doi.org/10.1038/s41559-024-02395-8.</w:t>
      </w:r>
    </w:p>
    <w:p>
      <w:pPr>
        <w:pStyle w:val="Text"/>
      </w:pPr>
      <w:r>
        <w:rPr>
          <w:rFonts w:ascii="Cambria Bold" w:hAnsi="Cambria Bold"/>
          <w:rtl w:val="0"/>
        </w:rPr>
        <w:t>Faysal, B.</w:t>
      </w:r>
      <w:r>
        <w:rPr>
          <w:rtl w:val="0"/>
          <w:lang w:val="en-US"/>
        </w:rPr>
        <w:t xml:space="preserve"> (2024). A Rhino from Lake Baikal. </w:t>
      </w:r>
      <w:r>
        <w:rPr>
          <w:rFonts w:ascii="Cambria Italic" w:hAnsi="Cambria Italic"/>
          <w:rtl w:val="0"/>
          <w:lang w:val="en-US"/>
        </w:rPr>
        <w:t>Peer Community in Paleontology</w:t>
      </w:r>
      <w:r>
        <w:rPr>
          <w:rtl w:val="0"/>
          <w:lang w:val="en-US"/>
        </w:rPr>
        <w:t>, 100182. DOI: https://doi.org/10.24072/pci.paleo.100182.</w:t>
      </w:r>
    </w:p>
    <w:p>
      <w:pPr>
        <w:pStyle w:val="Text"/>
      </w:pPr>
      <w:r>
        <w:rPr>
          <w:rtl w:val="0"/>
          <w:lang w:val="de-DE"/>
        </w:rPr>
        <w:t>Ferschinger, L.; Heinrich, G.; H</w:t>
      </w:r>
      <w:r>
        <w:rPr>
          <w:rtl w:val="0"/>
          <w:lang w:val="sv-SE"/>
        </w:rPr>
        <w:t>ö</w:t>
      </w:r>
      <w:r>
        <w:rPr>
          <w:rtl w:val="0"/>
          <w:lang w:val="it-IT"/>
        </w:rPr>
        <w:t>fer, R.; Lorenz, J.; M</w:t>
      </w:r>
      <w:r>
        <w:rPr>
          <w:rtl w:val="0"/>
        </w:rPr>
        <w:t>ü</w:t>
      </w:r>
      <w:r>
        <w:rPr>
          <w:rtl w:val="0"/>
          <w:lang w:val="de-DE"/>
        </w:rPr>
        <w:t>hlenbein, F.; So</w:t>
      </w:r>
      <w:r>
        <w:rPr>
          <w:rtl w:val="0"/>
          <w:lang w:val="de-DE"/>
        </w:rPr>
        <w:t>ß</w:t>
      </w:r>
      <w:r>
        <w:rPr>
          <w:rtl w:val="0"/>
          <w:lang w:val="de-DE"/>
        </w:rPr>
        <w:t>dorf, A. (2024). Gemeinsam. Lokal. Forschen. Einblicke, Tipps und Praxisbeispiele aus dem Wettbewerb: Auf die Pl</w:t>
      </w:r>
      <w:r>
        <w:rPr>
          <w:rtl w:val="0"/>
        </w:rPr>
        <w:t>ä</w:t>
      </w:r>
      <w:r>
        <w:rPr>
          <w:rtl w:val="0"/>
          <w:lang w:val="de-DE"/>
        </w:rPr>
        <w:t xml:space="preserve">tze! Citizen Science in deiner Stadt.. </w:t>
      </w:r>
      <w:r>
        <w:rPr>
          <w:rFonts w:ascii="Cambria Italic" w:hAnsi="Cambria Italic"/>
          <w:rtl w:val="0"/>
        </w:rPr>
        <w:t>Zenodo</w:t>
      </w:r>
      <w:r>
        <w:rPr>
          <w:rtl w:val="0"/>
          <w:lang w:val="pt-PT"/>
        </w:rPr>
        <w:t>. DOI: https://doi.org/10.5281/zenodo.13645350.</w:t>
      </w:r>
    </w:p>
    <w:p>
      <w:pPr>
        <w:pStyle w:val="Text"/>
      </w:pPr>
      <w:r>
        <w:rPr>
          <w:rFonts w:ascii="Cambria Bold" w:hAnsi="Cambria Bold"/>
          <w:rtl w:val="0"/>
          <w:lang w:val="de-DE"/>
        </w:rPr>
        <w:t>Frisch, J.</w:t>
      </w:r>
      <w:r>
        <w:rPr>
          <w:rtl w:val="0"/>
          <w:lang w:val="de-DE"/>
        </w:rPr>
        <w:t xml:space="preserve"> (2024). Die K</w:t>
      </w:r>
      <w:r>
        <w:rPr>
          <w:rtl w:val="0"/>
        </w:rPr>
        <w:t>ä</w:t>
      </w:r>
      <w:r>
        <w:rPr>
          <w:rtl w:val="0"/>
          <w:lang w:val="de-DE"/>
        </w:rPr>
        <w:t>ferfauna des NSG Haimberg bei Mittelrode und angrenzender Fl</w:t>
      </w:r>
      <w:r>
        <w:rPr>
          <w:rtl w:val="0"/>
        </w:rPr>
        <w:t>ä</w:t>
      </w:r>
      <w:r>
        <w:rPr>
          <w:rtl w:val="0"/>
          <w:lang w:val="de-DE"/>
        </w:rPr>
        <w:t>chen (Insecta: coleoptera) Addenda et corrigenda 4. Erweiterung des Untersuchungsgebiets, Neu- und Wiederfunde f</w:t>
      </w:r>
      <w:r>
        <w:rPr>
          <w:rtl w:val="0"/>
        </w:rPr>
        <w:t>ü</w:t>
      </w:r>
      <w:r>
        <w:rPr>
          <w:rtl w:val="0"/>
          <w:lang w:val="de-DE"/>
        </w:rPr>
        <w:t xml:space="preserve">r die Hessenfauna und aktuelle Gesamtartenliste.. </w:t>
      </w:r>
      <w:r>
        <w:rPr>
          <w:rFonts w:ascii="Cambria Italic" w:hAnsi="Cambria Italic"/>
          <w:rtl w:val="0"/>
          <w:lang w:val="de-DE"/>
        </w:rPr>
        <w:t>Beitr</w:t>
      </w:r>
      <w:r>
        <w:rPr>
          <w:rFonts w:ascii="Cambria Italic" w:hAnsi="Cambria Italic" w:hint="default"/>
          <w:rtl w:val="0"/>
        </w:rPr>
        <w:t>ä</w:t>
      </w:r>
      <w:r>
        <w:rPr>
          <w:rFonts w:ascii="Cambria Italic" w:hAnsi="Cambria Italic"/>
          <w:rtl w:val="0"/>
          <w:lang w:val="de-DE"/>
        </w:rPr>
        <w:t>ge zur Naturkunde in Osthessen 61:33-110</w:t>
      </w:r>
      <w:r>
        <w:rPr>
          <w:rtl w:val="0"/>
          <w:lang w:val="de-DE"/>
        </w:rPr>
        <w:t>, 61. https://www.imhof-verlag.de/produkt/beitraege-zur-naturkunde-in-osthessen-band-61/.</w:t>
      </w:r>
    </w:p>
    <w:p>
      <w:pPr>
        <w:pStyle w:val="Text"/>
      </w:pPr>
      <w:r>
        <w:rPr>
          <w:rFonts w:ascii="Cambria Bold" w:hAnsi="Cambria Bold"/>
          <w:rtl w:val="0"/>
          <w:lang w:val="de-DE"/>
        </w:rPr>
        <w:t>Frisch, J.</w:t>
      </w:r>
      <w:r>
        <w:rPr>
          <w:rtl w:val="0"/>
          <w:lang w:val="de-DE"/>
        </w:rPr>
        <w:t xml:space="preserve"> (2024). Onthophagus semicornis (PANZER, 1798) (coleoptera, Scarabaeidae) erstmals in Osthessen. </w:t>
      </w:r>
      <w:r>
        <w:rPr>
          <w:rFonts w:ascii="Cambria Italic" w:hAnsi="Cambria Italic"/>
          <w:rtl w:val="0"/>
          <w:lang w:val="de-DE"/>
        </w:rPr>
        <w:t>Beitr</w:t>
      </w:r>
      <w:r>
        <w:rPr>
          <w:rFonts w:ascii="Cambria Italic" w:hAnsi="Cambria Italic" w:hint="default"/>
          <w:rtl w:val="0"/>
        </w:rPr>
        <w:t>ä</w:t>
      </w:r>
      <w:r>
        <w:rPr>
          <w:rFonts w:ascii="Cambria Italic" w:hAnsi="Cambria Italic"/>
          <w:rtl w:val="0"/>
          <w:lang w:val="de-DE"/>
        </w:rPr>
        <w:t>ge zur Naturkunde in Osthessen</w:t>
      </w:r>
      <w:r>
        <w:rPr>
          <w:rtl w:val="0"/>
        </w:rPr>
        <w:t>, 61, 114-117</w:t>
      </w:r>
    </w:p>
    <w:p>
      <w:pPr>
        <w:pStyle w:val="Text"/>
      </w:pPr>
      <w:r>
        <w:rPr>
          <w:rFonts w:ascii="Cambria Bold" w:hAnsi="Cambria Bold"/>
          <w:rtl w:val="0"/>
          <w:lang w:val="en-US"/>
        </w:rPr>
        <w:t>Hampe, O.</w:t>
      </w:r>
      <w:r>
        <w:rPr>
          <w:rtl w:val="0"/>
          <w:lang w:val="en-US"/>
        </w:rPr>
        <w:t xml:space="preserve"> (2024). Book review. Sea Mammals: The Past and Present Lives of Our Oceans</w:t>
      </w:r>
      <w:r>
        <w:rPr>
          <w:rtl w:val="1"/>
        </w:rPr>
        <w:t xml:space="preserve">’ </w:t>
      </w:r>
      <w:r>
        <w:rPr>
          <w:rtl w:val="0"/>
          <w:lang w:val="en-US"/>
        </w:rPr>
        <w:t xml:space="preserve">Cornerstone Species By Annalisa Berta, Princeton University Press. 2023. 224 pp. ISBN 978-0-691-23664-3, US$29.95 (Hardcover); ISBN 978-0-691-24338-2, US$20.97 (eBook). </w:t>
      </w:r>
      <w:r>
        <w:rPr>
          <w:rFonts w:ascii="Cambria Italic" w:hAnsi="Cambria Italic"/>
          <w:rtl w:val="0"/>
          <w:lang w:val="fr-FR"/>
        </w:rPr>
        <w:t>Marine Mammal Science</w:t>
      </w:r>
      <w:r>
        <w:rPr>
          <w:rtl w:val="0"/>
          <w:lang w:val="en-US"/>
        </w:rPr>
        <w:t>, 40, (1), 319-321. DOI: https://doi.org/10.1111/mms.13102.</w:t>
      </w:r>
    </w:p>
    <w:p>
      <w:pPr>
        <w:pStyle w:val="Text"/>
      </w:pPr>
      <w:r>
        <w:rPr>
          <w:rtl w:val="0"/>
        </w:rPr>
        <w:t>Huang, Si-Yao; Inayoshi, Yutaka; L</w:t>
      </w:r>
      <w:r>
        <w:rPr>
          <w:rtl w:val="0"/>
          <w:lang w:val="fr-FR"/>
        </w:rPr>
        <w:t>é</w:t>
      </w:r>
      <w:r>
        <w:rPr>
          <w:rtl w:val="0"/>
          <w:lang w:val="da-DK"/>
        </w:rPr>
        <w:t>ger, Th</w:t>
      </w:r>
      <w:r>
        <w:rPr>
          <w:rtl w:val="0"/>
          <w:lang w:val="fr-FR"/>
        </w:rPr>
        <w:t>é</w:t>
      </w:r>
      <w:r>
        <w:rPr>
          <w:rtl w:val="0"/>
          <w:lang w:val="en-US"/>
        </w:rPr>
        <w:t xml:space="preserve">o; Espelande, Marianne. (2024). The riodinid taxa described by Rudolf Emil Mell (Lepidoptera, Papilionoidea, Riodinidae), with notes on related ones. </w:t>
      </w:r>
      <w:r>
        <w:rPr>
          <w:rFonts w:ascii="Cambria Italic" w:hAnsi="Cambria Italic"/>
          <w:rtl w:val="0"/>
          <w:lang w:val="pt-PT"/>
        </w:rPr>
        <w:t>Zootaxa</w:t>
      </w:r>
      <w:r>
        <w:rPr>
          <w:rtl w:val="0"/>
          <w:lang w:val="pt-PT"/>
        </w:rPr>
        <w:t>, 5481, (5), 591-599. DOI: https://doi.org/10.11646/zootaxa.5481.5.8.</w:t>
      </w:r>
    </w:p>
    <w:p>
      <w:pPr>
        <w:pStyle w:val="Text"/>
      </w:pPr>
      <w:r>
        <w:rPr>
          <w:rFonts w:ascii="Cambria Bold" w:hAnsi="Cambria Bold"/>
          <w:rtl w:val="0"/>
          <w:lang w:val="de-DE"/>
        </w:rPr>
        <w:t>Kaiser, K.</w:t>
      </w:r>
      <w:r>
        <w:rPr>
          <w:rtl w:val="0"/>
        </w:rPr>
        <w:t xml:space="preserve">; </w:t>
      </w:r>
      <w:r>
        <w:rPr>
          <w:rFonts w:ascii="Cambria Bold" w:hAnsi="Cambria Bold"/>
          <w:rtl w:val="0"/>
        </w:rPr>
        <w:t>Madruga, C.</w:t>
      </w:r>
      <w:r>
        <w:rPr>
          <w:rtl w:val="0"/>
          <w:lang w:val="en-US"/>
        </w:rPr>
        <w:t xml:space="preserve"> (2024). Tagging Objects from Colonial Contexts. A Decision Tree for Natural History Collections. </w:t>
      </w:r>
      <w:r>
        <w:rPr>
          <w:rFonts w:ascii="Cambria Italic" w:hAnsi="Cambria Italic"/>
          <w:rtl w:val="0"/>
          <w:lang w:val="de-DE"/>
        </w:rPr>
        <w:t>Working Paper Deutsches Zentrum Kulturgutverluste</w:t>
      </w:r>
      <w:r>
        <w:rPr>
          <w:rtl w:val="0"/>
          <w:lang w:val="en-US"/>
        </w:rPr>
        <w:t>, 2024, (7). DOI: https://doi.org/10.25360/01-2024-00005.</w:t>
      </w:r>
    </w:p>
    <w:p>
      <w:pPr>
        <w:pStyle w:val="Text"/>
      </w:pPr>
      <w:r>
        <w:rPr>
          <w:rtl w:val="0"/>
          <w:lang w:val="de-DE"/>
        </w:rPr>
        <w:t xml:space="preserve">Kirchner, M.; Sorenson, C.; </w:t>
      </w:r>
      <w:r>
        <w:rPr>
          <w:rFonts w:ascii="Cambria Bold" w:hAnsi="Cambria Bold"/>
          <w:rtl w:val="0"/>
          <w:lang w:val="en-US"/>
        </w:rPr>
        <w:t>Blaimer, B. B.</w:t>
      </w:r>
      <w:r>
        <w:rPr>
          <w:rtl w:val="0"/>
          <w:lang w:val="en-US"/>
        </w:rPr>
        <w:t xml:space="preserve">; Youngsteadt, E. (2024). Reaching new heights: Arboreal ant diversity in a North American temperate forest ecosystem. </w:t>
      </w:r>
      <w:r>
        <w:rPr>
          <w:rFonts w:ascii="Cambria Italic" w:hAnsi="Cambria Italic"/>
          <w:rtl w:val="0"/>
          <w:lang w:val="en-US"/>
        </w:rPr>
        <w:t>Insect Conservation and Diversity</w:t>
      </w:r>
      <w:r>
        <w:rPr>
          <w:rtl w:val="0"/>
          <w:lang w:val="en-US"/>
        </w:rPr>
        <w:t>, 18, (1), 95-106. DOI: https://doi.org/10.1111/icad.12788.</w:t>
      </w:r>
    </w:p>
    <w:p>
      <w:pPr>
        <w:pStyle w:val="Text"/>
      </w:pPr>
      <w:r>
        <w:rPr>
          <w:rFonts w:ascii="Cambria Bold" w:hAnsi="Cambria Bold"/>
          <w:rtl w:val="0"/>
          <w:lang w:val="da-DK"/>
        </w:rPr>
        <w:t>Lasseck, M.</w:t>
      </w:r>
      <w:r>
        <w:rPr>
          <w:rtl w:val="0"/>
          <w:lang w:val="en-US"/>
        </w:rPr>
        <w:t xml:space="preserve"> (2024). Improving Bird Recognition using Pseudo-Labeled Recordings from the Target Location. </w:t>
      </w:r>
      <w:r>
        <w:rPr>
          <w:rFonts w:ascii="Cambria Italic" w:hAnsi="Cambria Italic"/>
          <w:rtl w:val="0"/>
          <w:lang w:val="en-US"/>
        </w:rPr>
        <w:t>Working Notes of the Conference and Labs of the Evaluation Forum (CLEF 2024)</w:t>
      </w:r>
    </w:p>
    <w:p>
      <w:pPr>
        <w:pStyle w:val="Text"/>
      </w:pPr>
      <w:r>
        <w:rPr>
          <w:rFonts w:ascii="Cambria Bold" w:hAnsi="Cambria Bold"/>
          <w:rtl w:val="0"/>
        </w:rPr>
        <w:t>L</w:t>
      </w:r>
      <w:r>
        <w:rPr>
          <w:rFonts w:ascii="Cambria Bold" w:hAnsi="Cambria Bold" w:hint="default"/>
          <w:rtl w:val="0"/>
          <w:lang w:val="fr-FR"/>
        </w:rPr>
        <w:t>é</w:t>
      </w:r>
      <w:r>
        <w:rPr>
          <w:rFonts w:ascii="Cambria Bold" w:hAnsi="Cambria Bold"/>
          <w:rtl w:val="0"/>
          <w:lang w:val="da-DK"/>
        </w:rPr>
        <w:t>ger, T.</w:t>
      </w:r>
      <w:r>
        <w:rPr>
          <w:rtl w:val="0"/>
          <w:lang w:val="en-US"/>
        </w:rPr>
        <w:t xml:space="preserve"> (2024). Half of the Diversity Undescribed: Integrative Taxonomy Reveals 32 New Species and a High Cryptic Diversity in the Scopariinae and Crambinae of the Philippines (Lepidoptera: Crambidae). </w:t>
      </w:r>
      <w:r>
        <w:rPr>
          <w:rFonts w:ascii="Cambria Italic" w:hAnsi="Cambria Italic"/>
          <w:rtl w:val="0"/>
          <w:lang w:val="en-US"/>
        </w:rPr>
        <w:t>Bulletin of the Society of Systematic Biologists</w:t>
      </w:r>
      <w:r>
        <w:rPr>
          <w:rtl w:val="0"/>
          <w:lang w:val="en-US"/>
        </w:rPr>
        <w:t>, 3, (2). DOI: https://doi.org/10.18061/bssb.v3i2.9527.</w:t>
      </w:r>
    </w:p>
    <w:p>
      <w:pPr>
        <w:pStyle w:val="Text"/>
      </w:pPr>
      <w:r>
        <w:rPr>
          <w:rFonts w:ascii="Cambria Bold" w:hAnsi="Cambria Bold"/>
          <w:rtl w:val="0"/>
          <w:lang w:val="en-US"/>
        </w:rPr>
        <w:t>MacDougall, M. J.</w:t>
      </w:r>
      <w:r>
        <w:rPr>
          <w:rtl w:val="0"/>
        </w:rPr>
        <w:t xml:space="preserve">; </w:t>
      </w:r>
      <w:r>
        <w:rPr>
          <w:rFonts w:ascii="Cambria Bold" w:hAnsi="Cambria Bold"/>
          <w:rtl w:val="0"/>
        </w:rPr>
        <w:t>Jannel, A.</w:t>
      </w:r>
      <w:r>
        <w:rPr>
          <w:rtl w:val="0"/>
        </w:rPr>
        <w:t xml:space="preserve">; </w:t>
      </w:r>
      <w:r>
        <w:rPr>
          <w:rFonts w:ascii="Cambria Bold" w:hAnsi="Cambria Bold"/>
          <w:rtl w:val="0"/>
        </w:rPr>
        <w:t>Fr</w:t>
      </w:r>
      <w:r>
        <w:rPr>
          <w:rFonts w:ascii="Cambria Bold" w:hAnsi="Cambria Bold" w:hint="default"/>
          <w:rtl w:val="0"/>
          <w:lang w:val="sv-SE"/>
        </w:rPr>
        <w:t>ö</w:t>
      </w:r>
      <w:r>
        <w:rPr>
          <w:rFonts w:ascii="Cambria Bold" w:hAnsi="Cambria Bold"/>
          <w:rtl w:val="0"/>
          <w:lang w:val="de-DE"/>
        </w:rPr>
        <w:t>bisch, N. B.</w:t>
      </w:r>
      <w:r>
        <w:rPr>
          <w:rtl w:val="0"/>
        </w:rPr>
        <w:t xml:space="preserve">; </w:t>
      </w:r>
      <w:r>
        <w:rPr>
          <w:rFonts w:ascii="Cambria Bold" w:hAnsi="Cambria Bold"/>
          <w:rtl w:val="0"/>
        </w:rPr>
        <w:t>Fr</w:t>
      </w:r>
      <w:r>
        <w:rPr>
          <w:rFonts w:ascii="Cambria Bold" w:hAnsi="Cambria Bold" w:hint="default"/>
          <w:rtl w:val="0"/>
          <w:lang w:val="sv-SE"/>
        </w:rPr>
        <w:t>ö</w:t>
      </w:r>
      <w:r>
        <w:rPr>
          <w:rFonts w:ascii="Cambria Bold" w:hAnsi="Cambria Bold"/>
          <w:rtl w:val="0"/>
          <w:lang w:val="de-DE"/>
        </w:rPr>
        <w:t>bisch, J.</w:t>
      </w:r>
      <w:r>
        <w:rPr>
          <w:rtl w:val="0"/>
          <w:lang w:val="en-US"/>
        </w:rPr>
        <w:t xml:space="preserve"> (2024). Author Correction: A new recumbirostran </w:t>
      </w:r>
      <w:r>
        <w:rPr>
          <w:rtl w:val="1"/>
        </w:rPr>
        <w:t>‘</w:t>
      </w:r>
      <w:r>
        <w:rPr>
          <w:rtl w:val="0"/>
          <w:lang w:val="it-IT"/>
        </w:rPr>
        <w:t>microsaur</w:t>
      </w:r>
      <w:r>
        <w:rPr>
          <w:rtl w:val="1"/>
        </w:rPr>
        <w:t xml:space="preserve">’ </w:t>
      </w:r>
      <w:r>
        <w:rPr>
          <w:rtl w:val="0"/>
          <w:lang w:val="en-US"/>
        </w:rPr>
        <w:t xml:space="preserve">from the lower Permian Bromacker locality, Thuringia, Germany, and its fossorial adaptations. </w:t>
      </w:r>
      <w:r>
        <w:rPr>
          <w:rFonts w:ascii="Cambria Italic" w:hAnsi="Cambria Italic"/>
          <w:rtl w:val="0"/>
          <w:lang w:val="en-US"/>
        </w:rPr>
        <w:t>Scientific Reports</w:t>
      </w:r>
      <w:r>
        <w:rPr>
          <w:rtl w:val="0"/>
          <w:lang w:val="en-US"/>
        </w:rPr>
        <w:t>, 14, (1). DOI: https://doi.org/10.1038/s41598-024-59039-x.</w:t>
      </w:r>
    </w:p>
    <w:p>
      <w:pPr>
        <w:pStyle w:val="Text"/>
      </w:pPr>
      <w:r>
        <w:rPr>
          <w:rFonts w:ascii="Cambria Bold" w:hAnsi="Cambria Bold"/>
          <w:rtl w:val="0"/>
          <w:lang w:val="en-US"/>
        </w:rPr>
        <w:t>Mey, W.</w:t>
      </w:r>
      <w:r>
        <w:rPr>
          <w:rtl w:val="0"/>
          <w:lang w:val="en-US"/>
        </w:rPr>
        <w:t>; Hoffeins, C. (2024). In memory of Wilfried Wichard (1944</w:t>
      </w:r>
      <w:r>
        <w:rPr>
          <w:rtl w:val="0"/>
        </w:rPr>
        <w:t>–</w:t>
      </w:r>
      <w:r>
        <w:rPr>
          <w:rtl w:val="0"/>
          <w:lang w:val="en-US"/>
        </w:rPr>
        <w:t xml:space="preserve">2024). </w:t>
      </w:r>
      <w:r>
        <w:rPr>
          <w:rFonts w:ascii="Cambria Italic" w:hAnsi="Cambria Italic"/>
          <w:rtl w:val="0"/>
          <w:lang w:val="it-IT"/>
        </w:rPr>
        <w:t>Palaeoentomology</w:t>
      </w:r>
      <w:r>
        <w:rPr>
          <w:rtl w:val="0"/>
          <w:lang w:val="pt-PT"/>
        </w:rPr>
        <w:t>, 7, (3), 325-337. DOI: https://doi.org/10.11646/palaeoentomology.7.3.1.</w:t>
      </w:r>
    </w:p>
    <w:p>
      <w:pPr>
        <w:pStyle w:val="Text"/>
      </w:pPr>
      <w:r>
        <w:rPr>
          <w:rFonts w:ascii="Cambria Bold" w:hAnsi="Cambria Bold"/>
          <w:rtl w:val="0"/>
        </w:rPr>
        <w:t>Miklashevsky, A.</w:t>
      </w:r>
      <w:r>
        <w:rPr>
          <w:rtl w:val="0"/>
          <w:lang w:val="de-DE"/>
        </w:rPr>
        <w:t>; Reifegerste, J.; Garc</w:t>
      </w:r>
      <w:r>
        <w:rPr>
          <w:rtl w:val="0"/>
        </w:rPr>
        <w:t>í</w:t>
      </w:r>
      <w:r>
        <w:rPr>
          <w:rtl w:val="0"/>
          <w:lang w:val="da-DK"/>
        </w:rPr>
        <w:t>a, A. M.; Pulverm</w:t>
      </w:r>
      <w:r>
        <w:rPr>
          <w:rtl w:val="0"/>
        </w:rPr>
        <w:t>ü</w:t>
      </w:r>
      <w:r>
        <w:rPr>
          <w:rtl w:val="0"/>
          <w:lang w:val="de-DE"/>
        </w:rPr>
        <w:t>ller, F.; Balota, D. A.; Ver</w:t>
      </w:r>
      <w:r>
        <w:rPr>
          <w:rtl w:val="0"/>
        </w:rPr>
        <w:t>í</w:t>
      </w:r>
      <w:r>
        <w:rPr>
          <w:rtl w:val="0"/>
          <w:lang w:val="en-US"/>
        </w:rPr>
        <w:t xml:space="preserve">ssimo, J.; Ullman, M. T. (2024). Embodied cognition comes of age: A processing advantage for action words is modulated by aging and the task. </w:t>
      </w:r>
      <w:r>
        <w:rPr>
          <w:rFonts w:ascii="Cambria Italic" w:hAnsi="Cambria Italic"/>
          <w:rtl w:val="0"/>
          <w:lang w:val="en-US"/>
        </w:rPr>
        <w:t>Journal of Experimental Psychology: General</w:t>
      </w:r>
      <w:r>
        <w:rPr>
          <w:rtl w:val="0"/>
          <w:lang w:val="en-US"/>
        </w:rPr>
        <w:t>, 153, (7), 1725-1764. DOI: https://doi.org/10.1037/xge0001555.</w:t>
      </w:r>
    </w:p>
    <w:p>
      <w:pPr>
        <w:pStyle w:val="Text"/>
      </w:pPr>
      <w:r>
        <w:rPr>
          <w:rFonts w:ascii="Cambria Bold" w:hAnsi="Cambria Bold"/>
          <w:rtl w:val="0"/>
        </w:rPr>
        <w:t>M</w:t>
      </w:r>
      <w:r>
        <w:rPr>
          <w:rFonts w:ascii="Cambria Bold" w:hAnsi="Cambria Bold" w:hint="default"/>
          <w:rtl w:val="0"/>
        </w:rPr>
        <w:t>ü</w:t>
      </w:r>
      <w:r>
        <w:rPr>
          <w:rFonts w:ascii="Cambria Bold" w:hAnsi="Cambria Bold"/>
          <w:rtl w:val="0"/>
          <w:lang w:val="en-US"/>
        </w:rPr>
        <w:t>ller, I. A.</w:t>
      </w:r>
      <w:r>
        <w:rPr>
          <w:rtl w:val="0"/>
        </w:rPr>
        <w:t xml:space="preserve">; </w:t>
      </w:r>
      <w:r>
        <w:rPr>
          <w:rFonts w:ascii="Cambria Bold" w:hAnsi="Cambria Bold"/>
          <w:rtl w:val="0"/>
          <w:lang w:val="en-US"/>
        </w:rPr>
        <w:t>Th</w:t>
      </w:r>
      <w:r>
        <w:rPr>
          <w:rFonts w:ascii="Cambria Bold" w:hAnsi="Cambria Bold" w:hint="default"/>
          <w:rtl w:val="0"/>
          <w:lang w:val="sv-SE"/>
        </w:rPr>
        <w:t>ö</w:t>
      </w:r>
      <w:r>
        <w:rPr>
          <w:rFonts w:ascii="Cambria Bold" w:hAnsi="Cambria Bold"/>
          <w:rtl w:val="0"/>
          <w:lang w:val="de-DE"/>
        </w:rPr>
        <w:t>rn, F.</w:t>
      </w:r>
      <w:r>
        <w:rPr>
          <w:rtl w:val="0"/>
        </w:rPr>
        <w:t xml:space="preserve">; </w:t>
      </w:r>
      <w:r>
        <w:rPr>
          <w:rFonts w:ascii="Cambria Bold" w:hAnsi="Cambria Bold"/>
          <w:rtl w:val="0"/>
        </w:rPr>
        <w:t>Blom, M. P. K.</w:t>
      </w:r>
      <w:r>
        <w:rPr>
          <w:rtl w:val="0"/>
          <w:lang w:val="en-US"/>
        </w:rPr>
        <w:t xml:space="preserve"> (2024). Species-specific dynamics may cause deviations from general biogeographical predictions </w:t>
      </w:r>
      <w:r>
        <w:rPr>
          <w:rtl w:val="0"/>
        </w:rPr>
        <w:t xml:space="preserve">– </w:t>
      </w:r>
      <w:r>
        <w:rPr>
          <w:rtl w:val="0"/>
          <w:lang w:val="en-US"/>
        </w:rPr>
        <w:t xml:space="preserve">evidence from a population genomics study of a New Guinean endemic passerine bird family (Melampittidae). </w:t>
      </w:r>
      <w:r>
        <w:rPr>
          <w:rFonts w:ascii="Cambria Italic" w:hAnsi="Cambria Italic"/>
          <w:rtl w:val="0"/>
          <w:lang w:val="es-ES_tradnl"/>
        </w:rPr>
        <w:t>Plos ONE</w:t>
      </w:r>
      <w:r>
        <w:rPr>
          <w:rtl w:val="0"/>
          <w:lang w:val="en-US"/>
        </w:rPr>
        <w:t>, 19, (5), e0293715-e0293715. DOI: https://doi.org/10.1371/journal.pone.0293715.</w:t>
      </w:r>
    </w:p>
    <w:p>
      <w:pPr>
        <w:pStyle w:val="Text"/>
      </w:pPr>
      <w:r>
        <w:rPr>
          <w:rtl w:val="0"/>
          <w:lang w:val="de-DE"/>
        </w:rPr>
        <w:t xml:space="preserve">Nadim, T.; Vennen, M.; </w:t>
      </w:r>
      <w:r>
        <w:rPr>
          <w:rFonts w:ascii="Cambria Bold" w:hAnsi="Cambria Bold"/>
          <w:rtl w:val="0"/>
          <w:lang w:val="de-DE"/>
        </w:rPr>
        <w:t>Heumann, I.</w:t>
      </w:r>
      <w:r>
        <w:rPr>
          <w:rtl w:val="0"/>
          <w:lang w:val="en-US"/>
        </w:rPr>
        <w:t xml:space="preserve">; Bertoni, F. (2024). Logistical Natures: Trade, Traffics, and Transformations in Natural History Collecting. </w:t>
      </w:r>
      <w:r>
        <w:rPr>
          <w:rFonts w:ascii="Cambria Italic" w:hAnsi="Cambria Italic"/>
          <w:rtl w:val="0"/>
          <w:lang w:val="en-US"/>
        </w:rPr>
        <w:t>Historical Studies in the Natural Sciences</w:t>
      </w:r>
      <w:r>
        <w:rPr>
          <w:rtl w:val="0"/>
          <w:lang w:val="en-US"/>
        </w:rPr>
        <w:t>, 54, (2), 125-134. DOI: https://doi.org/10.1525/hsns.2024.54.2.125.</w:t>
      </w:r>
    </w:p>
    <w:p>
      <w:pPr>
        <w:pStyle w:val="Text"/>
      </w:pPr>
      <w:r>
        <w:rPr>
          <w:rtl w:val="0"/>
        </w:rPr>
        <w:t>Pi</w:t>
      </w:r>
      <w:r>
        <w:rPr>
          <w:rtl w:val="0"/>
          <w:lang w:val="es-ES_tradnl"/>
        </w:rPr>
        <w:t>ó</w:t>
      </w:r>
      <w:r>
        <w:rPr>
          <w:rtl w:val="0"/>
        </w:rPr>
        <w:t xml:space="preserve">rkowska, K.; Jankowiak, </w:t>
      </w:r>
      <w:r>
        <w:rPr>
          <w:rtl w:val="0"/>
        </w:rPr>
        <w:t>Ł</w:t>
      </w:r>
      <w:r>
        <w:rPr>
          <w:rtl w:val="0"/>
        </w:rPr>
        <w:t xml:space="preserve">.; Modelska, Z.; </w:t>
      </w:r>
      <w:r>
        <w:rPr>
          <w:rFonts w:ascii="Cambria Bold" w:hAnsi="Cambria Bold"/>
          <w:rtl w:val="0"/>
          <w:lang w:val="de-DE"/>
        </w:rPr>
        <w:t>Hoffmann, A.</w:t>
      </w:r>
      <w:r>
        <w:rPr>
          <w:rtl w:val="0"/>
        </w:rPr>
        <w:t>; Kuzdrowska, K.; Malinowska, B.; S</w:t>
      </w:r>
      <w:r>
        <w:rPr>
          <w:rtl w:val="0"/>
        </w:rPr>
        <w:t>ę</w:t>
      </w:r>
      <w:r>
        <w:rPr>
          <w:rtl w:val="0"/>
          <w:lang w:val="en-US"/>
        </w:rPr>
        <w:t xml:space="preserve">k, O.; Rychlik, L. (2024). How Quickly Do Invasive Raccoons Learn to Steal Bait? Lesson from Disturbed Small Mammal Trapping.. </w:t>
      </w:r>
      <w:r>
        <w:rPr>
          <w:rFonts w:ascii="Cambria Italic" w:hAnsi="Cambria Italic"/>
          <w:rtl w:val="0"/>
          <w:lang w:val="en-US"/>
        </w:rPr>
        <w:t>Polish Journal of Ecology</w:t>
      </w:r>
      <w:r>
        <w:rPr>
          <w:rtl w:val="0"/>
        </w:rPr>
        <w:t>, 71, (2-3), 95-99. DOI: https://doi.org/10.3161/15052249pje2023.71.2.005.</w:t>
      </w:r>
    </w:p>
    <w:p>
      <w:pPr>
        <w:pStyle w:val="Text"/>
      </w:pPr>
      <w:r>
        <w:rPr>
          <w:rtl w:val="0"/>
        </w:rPr>
        <w:t>Pramatarova, Monika; Burckhardt, Daniel; Malenovsk</w:t>
      </w:r>
      <w:r>
        <w:rPr>
          <w:rtl w:val="0"/>
        </w:rPr>
        <w:t>ý</w:t>
      </w:r>
      <w:r>
        <w:rPr>
          <w:rtl w:val="0"/>
        </w:rPr>
        <w:t xml:space="preserve">, Igor; Gjonov, Ilia; Schuler, Hannes; </w:t>
      </w:r>
      <w:r>
        <w:rPr>
          <w:rtl w:val="0"/>
        </w:rPr>
        <w:t>Š</w:t>
      </w:r>
      <w:r>
        <w:rPr>
          <w:rtl w:val="0"/>
        </w:rPr>
        <w:t>tarhov</w:t>
      </w:r>
      <w:r>
        <w:rPr>
          <w:rtl w:val="0"/>
        </w:rPr>
        <w:t xml:space="preserve">á </w:t>
      </w:r>
      <w:r>
        <w:rPr>
          <w:rtl w:val="0"/>
          <w:lang w:val="en-US"/>
        </w:rPr>
        <w:t xml:space="preserve">Serbina, Liliy. (2024). Unravelling the Molecular Identity of Bulgarian Jumping Plant Lice of the Family Aphalaridae (Hemiptera: Psylloidea). </w:t>
      </w:r>
      <w:r>
        <w:rPr>
          <w:rFonts w:ascii="Cambria Italic" w:hAnsi="Cambria Italic"/>
          <w:rtl w:val="0"/>
          <w:lang w:val="en-US"/>
        </w:rPr>
        <w:t>Insects</w:t>
      </w:r>
      <w:r>
        <w:rPr>
          <w:rtl w:val="0"/>
          <w:lang w:val="en-US"/>
        </w:rPr>
        <w:t>, 15, (9), 683-683. DOI: https://doi.org/10.3390/insects15090683.</w:t>
      </w:r>
    </w:p>
    <w:p>
      <w:pPr>
        <w:pStyle w:val="Text"/>
      </w:pPr>
      <w:r>
        <w:rPr>
          <w:rFonts w:ascii="Cambria Bold" w:hAnsi="Cambria Bold"/>
          <w:rtl w:val="0"/>
        </w:rPr>
        <w:t>R</w:t>
      </w:r>
      <w:r>
        <w:rPr>
          <w:rFonts w:ascii="Cambria Bold" w:hAnsi="Cambria Bold" w:hint="default"/>
          <w:rtl w:val="0"/>
          <w:lang w:val="sv-SE"/>
        </w:rPr>
        <w:t>ö</w:t>
      </w:r>
      <w:r>
        <w:rPr>
          <w:rFonts w:ascii="Cambria Bold" w:hAnsi="Cambria Bold"/>
          <w:rtl w:val="0"/>
          <w:lang w:val="it-IT"/>
        </w:rPr>
        <w:t>del, M.</w:t>
      </w:r>
      <w:r>
        <w:rPr>
          <w:rtl w:val="0"/>
        </w:rPr>
        <w:t xml:space="preserve">; </w:t>
      </w:r>
      <w:r>
        <w:rPr>
          <w:rFonts w:ascii="Cambria Bold" w:hAnsi="Cambria Bold"/>
          <w:rtl w:val="0"/>
          <w:lang w:val="de-DE"/>
        </w:rPr>
        <w:t>Bock, S.</w:t>
      </w:r>
      <w:r>
        <w:rPr>
          <w:rtl w:val="0"/>
        </w:rPr>
        <w:t xml:space="preserve">; </w:t>
      </w:r>
      <w:r>
        <w:rPr>
          <w:rFonts w:ascii="Cambria Bold" w:hAnsi="Cambria Bold"/>
          <w:rtl w:val="0"/>
          <w:lang w:val="de-DE"/>
        </w:rPr>
        <w:t>Ernst, M.</w:t>
      </w:r>
      <w:r>
        <w:rPr>
          <w:rtl w:val="0"/>
          <w:lang w:val="en-US"/>
        </w:rPr>
        <w:t xml:space="preserve">; Griesbaum, F.; Lindner, T.; Tartara, A.; Penner, J.; Neira-Salamea, K. (2024). Reproduction, development and morphological plasticity in the direct-developing frog Pristimantis rosadoi. </w:t>
      </w:r>
      <w:r>
        <w:rPr>
          <w:rFonts w:ascii="Cambria Italic" w:hAnsi="Cambria Italic"/>
          <w:rtl w:val="0"/>
        </w:rPr>
        <w:t xml:space="preserve">Salamandra </w:t>
      </w:r>
      <w:r>
        <w:rPr>
          <w:rFonts w:ascii="Cambria Italic" w:hAnsi="Cambria Italic" w:hint="default"/>
          <w:rtl w:val="0"/>
        </w:rPr>
        <w:t xml:space="preserve">– </w:t>
      </w:r>
      <w:r>
        <w:rPr>
          <w:rFonts w:ascii="Cambria Italic" w:hAnsi="Cambria Italic"/>
          <w:rtl w:val="0"/>
          <w:lang w:val="en-US"/>
        </w:rPr>
        <w:t>German Journal of Herpetology</w:t>
      </w:r>
      <w:r>
        <w:rPr>
          <w:rtl w:val="0"/>
        </w:rPr>
        <w:t>, 60, (1), 42-50</w:t>
      </w:r>
    </w:p>
    <w:p>
      <w:pPr>
        <w:pStyle w:val="Text"/>
      </w:pPr>
      <w:r>
        <w:rPr>
          <w:rtl w:val="0"/>
          <w:lang w:val="pt-PT"/>
        </w:rPr>
        <w:t xml:space="preserve">Souza, J. P. A.; Jorge, I. R.; Santos, A. T. D.; Figueiredo, L.; </w:t>
      </w:r>
      <w:r>
        <w:rPr>
          <w:rFonts w:ascii="Cambria Bold" w:hAnsi="Cambria Bold"/>
          <w:rtl w:val="0"/>
          <w:lang w:val="it-IT"/>
        </w:rPr>
        <w:t>Rosa, B. B.</w:t>
      </w:r>
      <w:r>
        <w:rPr>
          <w:rtl w:val="0"/>
          <w:lang w:val="en-US"/>
        </w:rPr>
        <w:t xml:space="preserve">; Paladini, A.; Zarbin, P. H. G. (2024). A Comprehensive Survey of Stink Bug Pheromones </w:t>
      </w:r>
      <w:r>
        <w:rPr>
          <w:rtl w:val="0"/>
        </w:rPr>
        <w:t xml:space="preserve">‐ </w:t>
      </w:r>
      <w:r>
        <w:rPr>
          <w:rtl w:val="0"/>
          <w:lang w:val="en-US"/>
        </w:rPr>
        <w:t xml:space="preserve">Extraction, Identification, Synthesis, Biosynthesis, and Phylogenetic Insights. </w:t>
      </w:r>
      <w:r>
        <w:rPr>
          <w:rFonts w:ascii="Cambria Italic" w:hAnsi="Cambria Italic"/>
          <w:rtl w:val="0"/>
          <w:lang w:val="en-US"/>
        </w:rPr>
        <w:t>The Chemical Record</w:t>
      </w:r>
      <w:r>
        <w:rPr>
          <w:rtl w:val="0"/>
          <w:lang w:val="en-US"/>
        </w:rPr>
        <w:t>. DOI: https://doi.org/10.1002/tcr.202400140.</w:t>
      </w:r>
    </w:p>
    <w:p>
      <w:pPr>
        <w:pStyle w:val="Text"/>
      </w:pPr>
      <w:r>
        <w:rPr>
          <w:rtl w:val="0"/>
          <w:lang w:val="en-US"/>
        </w:rPr>
        <w:t>Th</w:t>
      </w:r>
      <w:r>
        <w:rPr>
          <w:rtl w:val="0"/>
          <w:lang w:val="sv-SE"/>
        </w:rPr>
        <w:t>ö</w:t>
      </w:r>
      <w:r>
        <w:rPr>
          <w:rtl w:val="0"/>
          <w:lang w:val="pt-PT"/>
        </w:rPr>
        <w:t>rn, F.; Soares, A. E. R.; M</w:t>
      </w:r>
      <w:r>
        <w:rPr>
          <w:rtl w:val="0"/>
        </w:rPr>
        <w:t>ü</w:t>
      </w:r>
      <w:r>
        <w:rPr>
          <w:rtl w:val="0"/>
          <w:lang w:val="en-US"/>
        </w:rPr>
        <w:t>ller, I. A.; P</w:t>
      </w:r>
      <w:r>
        <w:rPr>
          <w:rtl w:val="0"/>
        </w:rPr>
        <w:t>ä</w:t>
      </w:r>
      <w:r>
        <w:rPr>
          <w:rtl w:val="0"/>
          <w:lang w:val="de-DE"/>
        </w:rPr>
        <w:t xml:space="preserve">ckert, M.; </w:t>
      </w:r>
      <w:r>
        <w:rPr>
          <w:rFonts w:ascii="Cambria Bold" w:hAnsi="Cambria Bold"/>
          <w:rtl w:val="0"/>
          <w:lang w:val="de-DE"/>
        </w:rPr>
        <w:t>Frahnert, S.</w:t>
      </w:r>
      <w:r>
        <w:rPr>
          <w:rtl w:val="0"/>
          <w:lang w:val="en-US"/>
        </w:rPr>
        <w:t>; Van Grouw, H.; Kamminga, P.; Peona, V.; Suh, A.; Blom, M. P. K.; Irestedt, M. (2024). Contemporary intergeneric hybridization and backcrossing among birds-of-paradise</w:t>
      </w:r>
      <w:r>
        <w:rPr>
          <w:rtl w:val="0"/>
        </w:rPr>
        <w:t> </w:t>
      </w:r>
      <w:r>
        <w:rPr>
          <w:rtl w:val="0"/>
        </w:rPr>
        <w:t xml:space="preserve">. </w:t>
      </w:r>
      <w:r>
        <w:rPr>
          <w:rFonts w:ascii="Cambria Italic" w:hAnsi="Cambria Italic"/>
          <w:rtl w:val="0"/>
          <w:lang w:val="en-US"/>
        </w:rPr>
        <w:t>Evolution Letters</w:t>
      </w:r>
      <w:r>
        <w:rPr>
          <w:rtl w:val="0"/>
        </w:rPr>
        <w:t>, 8, (5), 680-694. DOI: https://doi.org/10.1093/evlett/qrae023.</w:t>
      </w:r>
    </w:p>
    <w:p>
      <w:pPr>
        <w:pStyle w:val="Text"/>
      </w:pPr>
      <w:r>
        <w:rPr>
          <w:rFonts w:ascii="Cambria Bold" w:hAnsi="Cambria Bold"/>
          <w:rtl w:val="0"/>
          <w:lang w:val="de-DE"/>
        </w:rPr>
        <w:t>Uhlig, M.</w:t>
      </w:r>
      <w:r>
        <w:rPr>
          <w:rtl w:val="0"/>
          <w:lang w:val="en-US"/>
        </w:rPr>
        <w:t xml:space="preserve"> (2024). New species of Erichsonius</w:t>
      </w:r>
      <w:r>
        <w:rPr>
          <w:rtl w:val="0"/>
        </w:rPr>
        <w:t> </w:t>
      </w:r>
      <w:r>
        <w:rPr>
          <w:rtl w:val="0"/>
          <w:lang w:val="en-US"/>
        </w:rPr>
        <w:t xml:space="preserve">Fauvel, 1874 from Afrotropical Continental Africa 1 (Coleoptera: Staphylinidae, Staphylininae). </w:t>
      </w:r>
      <w:r>
        <w:rPr>
          <w:rFonts w:ascii="Cambria Italic" w:hAnsi="Cambria Italic"/>
          <w:rtl w:val="0"/>
          <w:lang w:val="de-DE"/>
        </w:rPr>
        <w:t>Entomologische Bl</w:t>
      </w:r>
      <w:r>
        <w:rPr>
          <w:rFonts w:ascii="Cambria Italic" w:hAnsi="Cambria Italic" w:hint="default"/>
          <w:rtl w:val="0"/>
        </w:rPr>
        <w:t>ä</w:t>
      </w:r>
      <w:r>
        <w:rPr>
          <w:rFonts w:ascii="Cambria Italic" w:hAnsi="Cambria Italic"/>
          <w:rtl w:val="0"/>
          <w:lang w:val="de-DE"/>
        </w:rPr>
        <w:t>tter und Coleoptera</w:t>
      </w:r>
      <w:r>
        <w:rPr>
          <w:rtl w:val="0"/>
        </w:rPr>
        <w:t>, 119, 243-255</w:t>
      </w:r>
    </w:p>
    <w:p>
      <w:pPr>
        <w:pStyle w:val="Text"/>
      </w:pPr>
      <w:r>
        <w:rPr>
          <w:rFonts w:ascii="Cambria Bold" w:hAnsi="Cambria Bold"/>
          <w:rtl w:val="0"/>
          <w:lang w:val="de-DE"/>
        </w:rPr>
        <w:t>Uhlig, M.</w:t>
      </w:r>
      <w:r>
        <w:rPr>
          <w:rtl w:val="0"/>
          <w:lang w:val="en-US"/>
        </w:rPr>
        <w:t xml:space="preserve">; Uhlig, B. (2024). New rove beetle species of the genus Erichsonius (Coleoptera, Staphylinidae, Staphylininae) of Ethiopia, Sri Lanka and India (Assam).. </w:t>
      </w:r>
      <w:r>
        <w:rPr>
          <w:rFonts w:ascii="Cambria Italic" w:hAnsi="Cambria Italic"/>
          <w:rtl w:val="0"/>
          <w:lang w:val="de-DE"/>
        </w:rPr>
        <w:t>Entomologische Nachrichten und Berichte, Supplement</w:t>
      </w:r>
      <w:r>
        <w:rPr>
          <w:rtl w:val="0"/>
        </w:rPr>
        <w:t>, 68, (2), 335-353</w:t>
      </w:r>
    </w:p>
    <w:p>
      <w:pPr>
        <w:pStyle w:val="Text"/>
      </w:pPr>
      <w:r>
        <w:rPr>
          <w:rFonts w:ascii="Cambria Bold" w:hAnsi="Cambria Bold"/>
          <w:rtl w:val="0"/>
          <w:lang w:val="de-DE"/>
        </w:rPr>
        <w:t>Uhlig, M.</w:t>
      </w:r>
      <w:r>
        <w:rPr>
          <w:rtl w:val="0"/>
          <w:lang w:val="en-US"/>
        </w:rPr>
        <w:t>; Uhlig, B. (2024). New species of Erichsonius</w:t>
      </w:r>
      <w:r>
        <w:rPr>
          <w:rtl w:val="0"/>
        </w:rPr>
        <w:t> </w:t>
      </w:r>
      <w:r>
        <w:rPr>
          <w:rtl w:val="0"/>
          <w:lang w:val="en-US"/>
        </w:rPr>
        <w:t xml:space="preserve">Fauvel, 1874 from Afrotropical Continental Africa 2 (Coleoptera: Staphylinidae, Staphylininae).. </w:t>
      </w:r>
      <w:r>
        <w:rPr>
          <w:rFonts w:ascii="Cambria Italic" w:hAnsi="Cambria Italic"/>
          <w:rtl w:val="0"/>
          <w:lang w:val="de-DE"/>
        </w:rPr>
        <w:t>Entomologische Bl</w:t>
      </w:r>
      <w:r>
        <w:rPr>
          <w:rFonts w:ascii="Cambria Italic" w:hAnsi="Cambria Italic" w:hint="default"/>
          <w:rtl w:val="0"/>
        </w:rPr>
        <w:t>ä</w:t>
      </w:r>
      <w:r>
        <w:rPr>
          <w:rFonts w:ascii="Cambria Italic" w:hAnsi="Cambria Italic"/>
          <w:rtl w:val="0"/>
          <w:lang w:val="de-DE"/>
        </w:rPr>
        <w:t>tter und Coleoptera</w:t>
      </w:r>
      <w:r>
        <w:rPr>
          <w:rtl w:val="0"/>
        </w:rPr>
        <w:t>, 119, 256-275</w:t>
      </w:r>
    </w:p>
    <w:p>
      <w:pPr>
        <w:pStyle w:val="Text"/>
      </w:pPr>
      <w:r>
        <w:rPr>
          <w:rFonts w:ascii="Cambria Bold" w:hAnsi="Cambria Bold"/>
          <w:rtl w:val="0"/>
          <w:lang w:val="de-DE"/>
        </w:rPr>
        <w:t>Uhlig, M.</w:t>
      </w:r>
      <w:r>
        <w:rPr>
          <w:rtl w:val="0"/>
          <w:lang w:val="en-US"/>
        </w:rPr>
        <w:t>; Uhlig, B. (2024). New species of Erichsonius</w:t>
      </w:r>
      <w:r>
        <w:rPr>
          <w:rtl w:val="0"/>
        </w:rPr>
        <w:t> </w:t>
      </w:r>
      <w:r>
        <w:rPr>
          <w:rtl w:val="0"/>
          <w:lang w:val="en-US"/>
        </w:rPr>
        <w:t xml:space="preserve">Fauvel, 1874 of Madagascar 1 (Coleoptera: Staphylinidae, Staphylininae).. </w:t>
      </w:r>
      <w:r>
        <w:rPr>
          <w:rFonts w:ascii="Cambria Italic" w:hAnsi="Cambria Italic"/>
          <w:rtl w:val="0"/>
          <w:lang w:val="de-DE"/>
        </w:rPr>
        <w:t>Entomologische Bl</w:t>
      </w:r>
      <w:r>
        <w:rPr>
          <w:rFonts w:ascii="Cambria Italic" w:hAnsi="Cambria Italic" w:hint="default"/>
          <w:rtl w:val="0"/>
        </w:rPr>
        <w:t>ä</w:t>
      </w:r>
      <w:r>
        <w:rPr>
          <w:rFonts w:ascii="Cambria Italic" w:hAnsi="Cambria Italic"/>
          <w:rtl w:val="0"/>
          <w:lang w:val="de-DE"/>
        </w:rPr>
        <w:t>tter und Coleoptera</w:t>
      </w:r>
      <w:r>
        <w:rPr>
          <w:rtl w:val="0"/>
        </w:rPr>
        <w:t>, 119, 213-242</w:t>
      </w:r>
    </w:p>
    <w:p>
      <w:pPr>
        <w:pStyle w:val="Text"/>
      </w:pPr>
      <w:r>
        <w:rPr>
          <w:rFonts w:ascii="Cambria Bold" w:hAnsi="Cambria Bold"/>
          <w:rtl w:val="0"/>
          <w:lang w:val="de-DE"/>
        </w:rPr>
        <w:t>Uhlig, M.</w:t>
      </w:r>
      <w:r>
        <w:rPr>
          <w:rtl w:val="0"/>
          <w:lang w:val="de-DE"/>
        </w:rPr>
        <w:t>; Herger, P.; Sch</w:t>
      </w:r>
      <w:r>
        <w:rPr>
          <w:rtl w:val="0"/>
        </w:rPr>
        <w:t>ü</w:t>
      </w:r>
      <w:r>
        <w:rPr>
          <w:rtl w:val="0"/>
          <w:lang w:val="de-DE"/>
        </w:rPr>
        <w:t>lke,, M.; Vogel, J. (2024). Staphyliniden (Coleoptera:) aus Lichtfallenf</w:t>
      </w:r>
      <w:r>
        <w:rPr>
          <w:rtl w:val="0"/>
        </w:rPr>
        <w:t>ä</w:t>
      </w:r>
      <w:r>
        <w:rPr>
          <w:rtl w:val="0"/>
          <w:lang w:val="de-DE"/>
        </w:rPr>
        <w:t xml:space="preserve">ngen von 16 Standorten im Tessin.. </w:t>
      </w:r>
      <w:r>
        <w:rPr>
          <w:rFonts w:ascii="Cambria Italic" w:hAnsi="Cambria Italic"/>
          <w:rtl w:val="0"/>
          <w:lang w:val="es-ES_tradnl"/>
        </w:rPr>
        <w:t>Entomo Helvetica</w:t>
      </w:r>
      <w:r>
        <w:rPr>
          <w:rtl w:val="0"/>
        </w:rPr>
        <w:t>, 17</w:t>
      </w:r>
    </w:p>
    <w:p>
      <w:pPr>
        <w:pStyle w:val="Text"/>
      </w:pPr>
      <w:r>
        <w:rPr>
          <w:rFonts w:ascii="Cambria Bold" w:hAnsi="Cambria Bold"/>
          <w:rtl w:val="0"/>
        </w:rPr>
        <w:t>Vasilyeva, Z.</w:t>
      </w:r>
      <w:r>
        <w:rPr>
          <w:rtl w:val="0"/>
          <w:lang w:val="en-US"/>
        </w:rPr>
        <w:t xml:space="preserve"> (2024). A Review of Francisco Mart</w:t>
      </w:r>
      <w:r>
        <w:rPr>
          <w:rtl w:val="0"/>
        </w:rPr>
        <w:t>í</w:t>
      </w:r>
      <w:r>
        <w:rPr>
          <w:rtl w:val="0"/>
          <w:lang w:val="en-US"/>
        </w:rPr>
        <w:t xml:space="preserve">nez, Ethnographic Experiments with Artists, Designers and Boundary Objects: Exhibitions as a Research Method. London: UCL Press, 2021, 202 pp. </w:t>
      </w:r>
      <w:r>
        <w:rPr>
          <w:rFonts w:ascii="Cambria Italic" w:hAnsi="Cambria Italic"/>
          <w:rtl w:val="0"/>
          <w:lang w:val="it-IT"/>
        </w:rPr>
        <w:t>Antropologicheskij Forum</w:t>
      </w:r>
      <w:r>
        <w:rPr>
          <w:rtl w:val="0"/>
          <w:lang w:val="en-US"/>
        </w:rPr>
        <w:t>, 63, 238-248. DOI: https://doi.org/10.31250/1815-8870-2024-20-63-238-248.</w:t>
      </w:r>
    </w:p>
    <w:p>
      <w:pPr>
        <w:pStyle w:val="Text"/>
      </w:pPr>
      <w:r>
        <w:rPr>
          <w:rFonts w:ascii="Cambria Bold" w:hAnsi="Cambria Bold"/>
          <w:rtl w:val="0"/>
          <w:lang w:val="de-DE"/>
        </w:rPr>
        <w:t>Vogel, J.</w:t>
      </w:r>
      <w:r>
        <w:rPr>
          <w:rtl w:val="0"/>
          <w:lang w:val="en-US"/>
        </w:rPr>
        <w:t xml:space="preserve"> (2024). Editorial: Welcoming address of the Director General. </w:t>
      </w:r>
      <w:r>
        <w:rPr>
          <w:rFonts w:ascii="Cambria Italic" w:hAnsi="Cambria Italic"/>
          <w:rtl w:val="0"/>
          <w:lang w:val="it-IT"/>
        </w:rPr>
        <w:t>Fossil Record</w:t>
      </w:r>
      <w:r>
        <w:rPr>
          <w:rtl w:val="0"/>
          <w:lang w:val="en-US"/>
        </w:rPr>
        <w:t>, 27, (3), 289-289. DOI: https://doi.org/10.3897/fr.27.e142092.</w:t>
      </w:r>
    </w:p>
    <w:p>
      <w:pPr>
        <w:pStyle w:val="Text"/>
      </w:pPr>
      <w:r>
        <w:rPr>
          <w:rtl w:val="0"/>
        </w:rPr>
        <w:t>Von Ahn, C. M. E.; Dellwig, O.; Szymczycha, B.; Kotwicki, L.; Rooze, J.; Endler, R.; Escher, P.; Schmiedinger, I.; S</w:t>
      </w:r>
      <w:r>
        <w:rPr>
          <w:rtl w:val="0"/>
        </w:rPr>
        <w:t>ü</w:t>
      </w:r>
      <w:r>
        <w:rPr>
          <w:rtl w:val="0"/>
          <w:lang w:val="de-DE"/>
        </w:rPr>
        <w:t>ltenfu</w:t>
      </w:r>
      <w:r>
        <w:rPr>
          <w:rtl w:val="0"/>
          <w:lang w:val="de-DE"/>
        </w:rPr>
        <w:t>ß</w:t>
      </w:r>
      <w:r>
        <w:rPr>
          <w:rtl w:val="0"/>
          <w:lang w:val="de-DE"/>
        </w:rPr>
        <w:t xml:space="preserve">, J.; Diak, M.; Gehre, M.; </w:t>
      </w:r>
      <w:r>
        <w:rPr>
          <w:rFonts w:ascii="Cambria Bold" w:hAnsi="Cambria Bold"/>
          <w:rtl w:val="0"/>
          <w:lang w:val="en-US"/>
        </w:rPr>
        <w:t>Struck, U.</w:t>
      </w:r>
      <w:r>
        <w:rPr>
          <w:rtl w:val="0"/>
          <w:lang w:val="it-IT"/>
        </w:rPr>
        <w:t>; Vogler, S.; B</w:t>
      </w:r>
      <w:r>
        <w:rPr>
          <w:rtl w:val="0"/>
          <w:lang w:val="sv-SE"/>
        </w:rPr>
        <w:t>ö</w:t>
      </w:r>
      <w:r>
        <w:rPr>
          <w:rtl w:val="0"/>
          <w:lang w:val="en-US"/>
        </w:rPr>
        <w:t xml:space="preserve">ttcher, M. E. (2024). Submarine groundwater discharge into a semi-enclosed coastal bay of the southern Baltic Sea: A multi-method approach. </w:t>
      </w:r>
      <w:r>
        <w:rPr>
          <w:rFonts w:ascii="Cambria Italic" w:hAnsi="Cambria Italic"/>
          <w:rtl w:val="0"/>
          <w:lang w:val="it-IT"/>
        </w:rPr>
        <w:t>Oceanologia</w:t>
      </w:r>
      <w:r>
        <w:rPr>
          <w:rtl w:val="0"/>
        </w:rPr>
        <w:t>, 66, (1), 111-138. DOI: https://doi.org/10.1016/j.oceano.2024.01.001.</w:t>
      </w:r>
    </w:p>
    <w:p>
      <w:pPr>
        <w:pStyle w:val="Text"/>
      </w:pPr>
      <w:r>
        <w:rPr>
          <w:rFonts w:ascii="Cambria Bold" w:hAnsi="Cambria Bold"/>
          <w:rtl w:val="0"/>
          <w:lang w:val="de-DE"/>
        </w:rPr>
        <w:t>Von Mering, S.</w:t>
      </w:r>
      <w:r>
        <w:rPr>
          <w:rtl w:val="0"/>
        </w:rPr>
        <w:t xml:space="preserve">; </w:t>
      </w:r>
      <w:r>
        <w:rPr>
          <w:rFonts w:ascii="Cambria Bold" w:hAnsi="Cambria Bold"/>
          <w:rtl w:val="0"/>
          <w:lang w:val="de-DE"/>
        </w:rPr>
        <w:t>Stolze, E.</w:t>
      </w:r>
      <w:r>
        <w:rPr>
          <w:rtl w:val="0"/>
        </w:rPr>
        <w:t xml:space="preserve">; </w:t>
      </w:r>
      <w:r>
        <w:rPr>
          <w:rFonts w:ascii="Cambria Bold" w:hAnsi="Cambria Bold"/>
          <w:rtl w:val="0"/>
          <w:lang w:val="de-DE"/>
        </w:rPr>
        <w:t>Kaiser, K.</w:t>
      </w:r>
      <w:r>
        <w:rPr>
          <w:rtl w:val="0"/>
        </w:rPr>
        <w:t xml:space="preserve">; </w:t>
      </w:r>
      <w:r>
        <w:rPr>
          <w:rFonts w:ascii="Cambria Bold" w:hAnsi="Cambria Bold"/>
          <w:rtl w:val="0"/>
          <w:lang w:val="da-DK"/>
        </w:rPr>
        <w:t>Petersen, M.</w:t>
      </w:r>
      <w:r>
        <w:rPr>
          <w:rtl w:val="0"/>
          <w:lang w:val="en-US"/>
        </w:rPr>
        <w:t xml:space="preserve"> (2024). Sharing data, caring for collections. Open data on collection agents affiliated with the Museum f</w:t>
      </w:r>
      <w:r>
        <w:rPr>
          <w:rtl w:val="0"/>
        </w:rPr>
        <w:t>ü</w:t>
      </w:r>
      <w:r>
        <w:rPr>
          <w:rtl w:val="0"/>
          <w:lang w:val="de-DE"/>
        </w:rPr>
        <w:t xml:space="preserve">r Naturkunde Berlin. </w:t>
      </w:r>
      <w:r>
        <w:rPr>
          <w:rFonts w:ascii="Cambria Italic" w:hAnsi="Cambria Italic"/>
          <w:rtl w:val="0"/>
          <w:lang w:val="en-US"/>
        </w:rPr>
        <w:t>Research Ideas and Outcomes</w:t>
      </w:r>
      <w:r>
        <w:rPr>
          <w:rtl w:val="0"/>
          <w:lang w:val="pt-PT"/>
        </w:rPr>
        <w:t>, 10, e118851. DOI: https://doi.org/10.3897/rio.10.e118851.</w:t>
      </w:r>
    </w:p>
    <w:p>
      <w:pPr>
        <w:pStyle w:val="Text"/>
      </w:pPr>
      <w:r>
        <w:rPr>
          <w:rtl w:val="0"/>
          <w:lang w:val="en-US"/>
        </w:rPr>
        <w:t xml:space="preserve">ouladeh-Roudbar, A.; Kaya, C.; Vatandoust, S.; Ghanavi, H. R. (2024). Author Correction: New insights into the phylogeny of Carasobarbus Karaman, 1971 (Actinopterygii, Cyprinidae) with the description of three new species. </w:t>
      </w:r>
      <w:r>
        <w:rPr>
          <w:rFonts w:ascii="Cambria Italic" w:hAnsi="Cambria Italic"/>
          <w:rtl w:val="0"/>
          <w:lang w:val="en-US"/>
        </w:rPr>
        <w:t>Scientific Reports</w:t>
      </w:r>
      <w:r>
        <w:rPr>
          <w:rtl w:val="0"/>
        </w:rPr>
        <w:t>, 14, (1), 24458 (2024). DOI: https://doi.org/10.1038/s41598-024-75851-x.</w:t>
      </w:r>
    </w:p>
    <w:p>
      <w:pPr>
        <w:pStyle w:val="Text"/>
      </w:pPr>
      <w:r>
        <w:rPr>
          <w:rtl w:val="0"/>
          <w:lang w:val="de-DE"/>
        </w:rPr>
        <w:t xml:space="preserve"> (Ed.).  (2024). Heimische Insekten ganz nah.  . Wiebelsheim:Quelle &amp; Meyer Verlag</w:t>
      </w:r>
    </w:p>
    <w:p>
      <w:pPr>
        <w:pStyle w:val="Text"/>
      </w:pPr>
      <w:r>
        <w:rPr>
          <w:rtl w:val="0"/>
          <w:lang w:val="de-DE"/>
        </w:rPr>
        <w:t>Strau</w:t>
      </w:r>
      <w:r>
        <w:rPr>
          <w:rtl w:val="0"/>
          <w:lang w:val="de-DE"/>
        </w:rPr>
        <w:t>ß</w:t>
      </w:r>
      <w:r>
        <w:rPr>
          <w:rtl w:val="0"/>
          <w:lang w:val="de-DE"/>
        </w:rPr>
        <w:t>, Angela; Schmitt, Ralf Thomas (Ed.).  (2024). .  Laborberichte. 12, Ilmtal-Weinstra</w:t>
      </w:r>
      <w:r>
        <w:rPr>
          <w:rtl w:val="0"/>
          <w:lang w:val="de-DE"/>
        </w:rPr>
        <w:t>ß</w:t>
      </w:r>
      <w:r>
        <w:rPr>
          <w:rtl w:val="0"/>
          <w:lang w:val="fr-FR"/>
        </w:rPr>
        <w:t xml:space="preserve">e : VDG:VDG </w:t>
      </w:r>
    </w:p>
    <w:p>
      <w:pPr>
        <w:pStyle w:val="Text"/>
      </w:pPr>
      <w:r>
        <w:rPr>
          <w:rtl w:val="0"/>
          <w:lang w:val="de-DE"/>
        </w:rPr>
        <w:t>Bernhard Stribrny; Dieter Korn; Peter K</w:t>
      </w:r>
      <w:r>
        <w:rPr>
          <w:rtl w:val="0"/>
          <w:lang w:val="sv-SE"/>
        </w:rPr>
        <w:t>ö</w:t>
      </w:r>
      <w:r>
        <w:rPr>
          <w:rtl w:val="0"/>
          <w:lang w:val="de-DE"/>
        </w:rPr>
        <w:t>nigshof; Jochen Erbacher; Martin Blumenberg (Ed.).  (2024). Die Kupfererzlagerst</w:t>
      </w:r>
      <w:r>
        <w:rPr>
          <w:rtl w:val="0"/>
        </w:rPr>
        <w:t>ä</w:t>
      </w:r>
      <w:r>
        <w:rPr>
          <w:rtl w:val="0"/>
          <w:lang w:val="de-DE"/>
        </w:rPr>
        <w:t>tte Marsberg.  Geologisches Jahrbuch Reihe A. Band A 166, Stuttgard:Schweizerbart'sche, E.</w:t>
      </w:r>
    </w:p>
    <w:p>
      <w:pPr>
        <w:pStyle w:val="Text"/>
      </w:pPr>
      <w:r>
        <w:rPr>
          <w:rtl w:val="0"/>
        </w:rPr>
        <w:t xml:space="preserve"> Mareike Vennen</w:t>
      </w:r>
      <w:r>
        <w:br w:type="textWrapping"/>
      </w:r>
      <w:r>
        <w:rPr>
          <w:rtl w:val="0"/>
          <w:lang w:val="de-DE"/>
        </w:rPr>
        <w:t>, Holger Stoecker</w:t>
      </w:r>
      <w:r>
        <w:br w:type="textWrapping"/>
      </w:r>
      <w:r>
        <w:rPr>
          <w:rtl w:val="0"/>
          <w:lang w:val="en-US"/>
        </w:rPr>
        <w:t>, und Ina Heumann (Ed.).  (2024). Deconstructing Dinosaurs. The History of the German Tendaguru Exhibition and Its Finds, 1906-2023.  . :Brill. DOI: https://doi.org/10.1163/9789004691063.</w:t>
      </w:r>
    </w:p>
    <w:p>
      <w:pPr>
        <w:pStyle w:val="Text"/>
      </w:pPr>
      <w:r>
        <w:rPr>
          <w:rtl w:val="0"/>
          <w:lang w:val="de-DE"/>
        </w:rPr>
        <w:t>Strau</w:t>
      </w:r>
      <w:r>
        <w:rPr>
          <w:rtl w:val="0"/>
          <w:lang w:val="de-DE"/>
        </w:rPr>
        <w:t>ß</w:t>
      </w:r>
      <w:r>
        <w:rPr>
          <w:rtl w:val="0"/>
          <w:lang w:val="de-DE"/>
        </w:rPr>
        <w:t>, A. , Schmitt, R. T. (2024). Vom Steinbruch ins Atelier - Die Mineralogische Sammlung im Museum f</w:t>
      </w:r>
      <w:r>
        <w:rPr>
          <w:rtl w:val="0"/>
        </w:rPr>
        <w:t>ü</w:t>
      </w:r>
      <w:r>
        <w:rPr>
          <w:rtl w:val="0"/>
          <w:lang w:val="de-DE"/>
        </w:rPr>
        <w:t>r Naturkunde Berlin. In: Strau</w:t>
      </w:r>
      <w:r>
        <w:rPr>
          <w:rtl w:val="0"/>
          <w:lang w:val="de-DE"/>
        </w:rPr>
        <w:t>ß</w:t>
      </w:r>
      <w:r>
        <w:rPr>
          <w:rtl w:val="0"/>
          <w:lang w:val="de-DE"/>
        </w:rPr>
        <w:t>, Angela; Schmitt, Ralf Thomas (Ed.), , 1-138 Laborberichte. 12, Ilmtal-Weinstra</w:t>
      </w:r>
      <w:r>
        <w:rPr>
          <w:rtl w:val="0"/>
          <w:lang w:val="de-DE"/>
        </w:rPr>
        <w:t>ß</w:t>
      </w:r>
      <w:r>
        <w:rPr>
          <w:rtl w:val="0"/>
          <w:lang w:val="fr-FR"/>
        </w:rPr>
        <w:t xml:space="preserve">e : VDG:VDG </w:t>
      </w:r>
    </w:p>
    <w:p>
      <w:pPr>
        <w:pStyle w:val="Text"/>
      </w:pPr>
      <w:r>
        <w:rPr>
          <w:rtl w:val="0"/>
        </w:rPr>
        <w:t>Stribrny B.; Korn D.; K</w:t>
      </w:r>
      <w:r>
        <w:rPr>
          <w:rtl w:val="0"/>
          <w:lang w:val="sv-SE"/>
        </w:rPr>
        <w:t>ö</w:t>
      </w:r>
      <w:r>
        <w:rPr>
          <w:rtl w:val="0"/>
          <w:lang w:val="de-DE"/>
        </w:rPr>
        <w:t>nigshof P.; Erbacher J.; Blumenberg M. (2024). Die Kupfererzlagerst</w:t>
      </w:r>
      <w:r>
        <w:rPr>
          <w:rtl w:val="0"/>
        </w:rPr>
        <w:t>ä</w:t>
      </w:r>
      <w:r>
        <w:rPr>
          <w:rtl w:val="0"/>
          <w:lang w:val="de-DE"/>
        </w:rPr>
        <w:t>tte Marsberg. In: Bernhard Stribrny; Dieter Korn; Peter K</w:t>
      </w:r>
      <w:r>
        <w:rPr>
          <w:rtl w:val="0"/>
          <w:lang w:val="sv-SE"/>
        </w:rPr>
        <w:t>ö</w:t>
      </w:r>
      <w:r>
        <w:rPr>
          <w:rtl w:val="0"/>
          <w:lang w:val="de-DE"/>
        </w:rPr>
        <w:t xml:space="preserve">nigshof; Jochen Erbacher; Martin Blumenberg (Ed.), </w:t>
      </w:r>
      <w:r>
        <w:rPr>
          <w:rFonts w:ascii="Cambria Italic" w:hAnsi="Cambria Italic"/>
          <w:rtl w:val="0"/>
          <w:lang w:val="de-DE"/>
        </w:rPr>
        <w:t>Die Kupfererzlagerst</w:t>
      </w:r>
      <w:r>
        <w:rPr>
          <w:rFonts w:ascii="Cambria Italic" w:hAnsi="Cambria Italic" w:hint="default"/>
          <w:rtl w:val="0"/>
        </w:rPr>
        <w:t>ä</w:t>
      </w:r>
      <w:r>
        <w:rPr>
          <w:rFonts w:ascii="Cambria Italic" w:hAnsi="Cambria Italic"/>
          <w:rtl w:val="0"/>
          <w:lang w:val="nl-NL"/>
        </w:rPr>
        <w:t>tte Marsberg</w:t>
      </w:r>
      <w:r>
        <w:rPr>
          <w:rtl w:val="0"/>
          <w:lang w:val="de-DE"/>
        </w:rPr>
        <w:t>, 1-85 Geologisches Jahrbuch Reihe A. Band A 166, Stuttgard:Schweizerbart'sche, E.</w:t>
      </w:r>
    </w:p>
    <w:p>
      <w:pPr>
        <w:pStyle w:val="Text"/>
      </w:pPr>
      <w:r>
        <w:rPr>
          <w:rtl w:val="0"/>
          <w:lang w:val="es-ES_tradnl"/>
        </w:rPr>
        <w:t xml:space="preserve">Tamborini, M.; Ohl, M.; Sadock, M.; Mapunda, B.; Vennen, M.; Stoecker, H.; </w:t>
      </w:r>
      <w:r>
        <w:rPr>
          <w:rFonts w:ascii="Cambria Bold" w:hAnsi="Cambria Bold"/>
          <w:rtl w:val="0"/>
          <w:lang w:val="de-DE"/>
        </w:rPr>
        <w:t>Heumann, I.</w:t>
      </w:r>
      <w:r>
        <w:rPr>
          <w:rtl w:val="0"/>
          <w:lang w:val="en-US"/>
        </w:rPr>
        <w:t xml:space="preserve"> (2024). Deconstructing Dinosaurs. The History of the German Tendaguru Exhibition and Its Finds, 1906-2023. In:  Mareike Vennen</w:t>
      </w:r>
      <w:r>
        <w:br w:type="textWrapping"/>
      </w:r>
      <w:r>
        <w:rPr>
          <w:rtl w:val="0"/>
          <w:lang w:val="de-DE"/>
        </w:rPr>
        <w:t>, Holger Stoecker</w:t>
      </w:r>
      <w:r>
        <w:br w:type="textWrapping"/>
      </w:r>
      <w:r>
        <w:rPr>
          <w:rtl w:val="0"/>
          <w:lang w:val="de-DE"/>
        </w:rPr>
        <w:t xml:space="preserve">, und Ina Heumann (Ed.), </w:t>
      </w:r>
      <w:r>
        <w:rPr>
          <w:rFonts w:ascii="Cambria Italic" w:hAnsi="Cambria Italic"/>
          <w:rtl w:val="0"/>
          <w:lang w:val="en-US"/>
        </w:rPr>
        <w:t>Deconstructing Dinosaurs. The History of the German Tendaguru Exhibition and Its Finds, 1906-2023</w:t>
      </w:r>
      <w:r>
        <w:rPr>
          <w:rtl w:val="0"/>
          <w:lang w:val="en-US"/>
        </w:rPr>
        <w:t xml:space="preserve"> . :Brill. DOI: https://doi.org/10.1163/9789004691063.</w:t>
      </w:r>
    </w:p>
    <w:p>
      <w:pPr>
        <w:pStyle w:val="Text"/>
      </w:pPr>
      <w:r>
        <w:rPr>
          <w:rFonts w:ascii="Cambria Bold" w:hAnsi="Cambria Bold"/>
          <w:rtl w:val="0"/>
        </w:rPr>
        <w:t>Kiprijanov, K. S.</w:t>
      </w:r>
      <w:r>
        <w:rPr>
          <w:rtl w:val="0"/>
        </w:rPr>
        <w:t xml:space="preserve"> (2024).</w:t>
      </w:r>
      <w:r>
        <w:rPr>
          <w:rFonts w:ascii="Cambria Italic" w:hAnsi="Cambria Italic"/>
          <w:rtl w:val="0"/>
          <w:lang w:val="de-DE"/>
        </w:rPr>
        <w:t xml:space="preserve"> Lehre partizipativ gestalten. </w:t>
      </w:r>
      <w:r>
        <w:rPr>
          <w:rtl w:val="0"/>
          <w:lang w:val="de-DE"/>
        </w:rPr>
        <w:t xml:space="preserve"> DUZ Verlags- und Medienhaus. DOI: https://doi.org/978-3-96037-390-2.</w:t>
      </w:r>
    </w:p>
    <w:p>
      <w:pPr>
        <w:pStyle w:val="Text"/>
      </w:pPr>
      <w:r>
        <w:rPr>
          <w:rtl w:val="0"/>
          <w:lang w:val="de-DE"/>
        </w:rPr>
        <w:t>Projektgruppe</w:t>
      </w:r>
      <w:r>
        <w:rPr>
          <w:rtl w:val="0"/>
        </w:rPr>
        <w:t> „</w:t>
      </w:r>
      <w:r>
        <w:rPr>
          <w:rtl w:val="0"/>
          <w:lang w:val="de-DE"/>
        </w:rPr>
        <w:t>Wissenschaftskommunikation</w:t>
      </w:r>
      <w:r>
        <w:rPr>
          <w:rtl w:val="0"/>
        </w:rPr>
        <w:t>“ </w:t>
      </w:r>
      <w:r>
        <w:rPr>
          <w:rtl w:val="0"/>
          <w:lang w:val="nl-NL"/>
        </w:rPr>
        <w:t>im VBIO, inkl. Moormann, A. (2024).</w:t>
      </w:r>
      <w:r>
        <w:rPr>
          <w:rFonts w:ascii="Cambria Italic" w:hAnsi="Cambria Italic"/>
          <w:rtl w:val="0"/>
          <w:lang w:val="de-DE"/>
        </w:rPr>
        <w:t xml:space="preserve"> Wissenschaftskommunikation im Bereich der Biowissenschaften. </w:t>
      </w:r>
      <w:r>
        <w:rPr>
          <w:rtl w:val="0"/>
          <w:lang w:val="de-DE"/>
        </w:rPr>
        <w:t xml:space="preserve"> VBIO</w:t>
      </w:r>
    </w:p>
    <w:p>
      <w:pPr>
        <w:pStyle w:val="Text"/>
      </w:pPr>
      <w:r>
        <w:rPr>
          <w:rFonts w:ascii="Cambria Bold" w:hAnsi="Cambria Bold"/>
          <w:rtl w:val="0"/>
          <w:lang w:val="it-IT"/>
        </w:rPr>
        <w:t>Giere, P.</w:t>
      </w:r>
      <w:r>
        <w:rPr>
          <w:rtl w:val="0"/>
          <w:lang w:val="de-DE"/>
        </w:rPr>
        <w:t xml:space="preserve"> (2024). Der Zugang zu genetischen Ressourcen. Wie sich die Biodiversit</w:t>
      </w:r>
      <w:r>
        <w:rPr>
          <w:rtl w:val="0"/>
        </w:rPr>
        <w:t>ä</w:t>
      </w:r>
      <w:r>
        <w:rPr>
          <w:rtl w:val="0"/>
          <w:lang w:val="de-DE"/>
        </w:rPr>
        <w:t xml:space="preserve">tskonventionen durch das Nagoya-Protokoll auf die Grundlagenforschung auswirkt.. </w:t>
      </w:r>
      <w:r>
        <w:rPr>
          <w:rFonts w:ascii="Cambria Italic" w:hAnsi="Cambria Italic"/>
          <w:rtl w:val="0"/>
          <w:lang w:val="de-DE"/>
        </w:rPr>
        <w:t>Politik und Kultur</w:t>
      </w:r>
      <w:r>
        <w:rPr>
          <w:rtl w:val="0"/>
          <w:lang w:val="de-DE"/>
        </w:rPr>
        <w:t>, 1-3. https://politikkultur.de/die-kunst-der-benennung/der-zugang-zu-genetischen-ressourcen/?print=pdf.</w:t>
      </w:r>
    </w:p>
    <w:p>
      <w:pPr>
        <w:pStyle w:val="Text"/>
      </w:pPr>
      <w:r>
        <w:rPr>
          <w:rFonts w:ascii="Cambria Bold" w:hAnsi="Cambria Bold"/>
          <w:rtl w:val="0"/>
        </w:rPr>
        <w:t>Meyer, J.</w:t>
      </w:r>
      <w:r>
        <w:rPr>
          <w:rtl w:val="0"/>
          <w:lang w:val="en-US"/>
        </w:rPr>
        <w:t xml:space="preserve"> (2024). Citizen Science </w:t>
      </w:r>
      <w:r>
        <w:rPr>
          <w:rtl w:val="0"/>
        </w:rPr>
        <w:t xml:space="preserve">– </w:t>
      </w:r>
      <w:r>
        <w:rPr>
          <w:rtl w:val="0"/>
          <w:lang w:val="de-DE"/>
        </w:rPr>
        <w:t xml:space="preserve">Wissenschaft der Vielen. </w:t>
      </w:r>
      <w:r>
        <w:rPr>
          <w:rFonts w:ascii="Cambria Italic" w:hAnsi="Cambria Italic"/>
          <w:rtl w:val="0"/>
          <w:lang w:val="de-DE"/>
        </w:rPr>
        <w:t>eNewsletter Wegweiser B</w:t>
      </w:r>
      <w:r>
        <w:rPr>
          <w:rFonts w:ascii="Cambria Italic" w:hAnsi="Cambria Italic" w:hint="default"/>
          <w:rtl w:val="0"/>
        </w:rPr>
        <w:t>ü</w:t>
      </w:r>
      <w:r>
        <w:rPr>
          <w:rFonts w:ascii="Cambria Italic" w:hAnsi="Cambria Italic"/>
          <w:rtl w:val="0"/>
          <w:lang w:val="de-DE"/>
        </w:rPr>
        <w:t>rgerschafr</w:t>
      </w:r>
      <w:r>
        <w:rPr>
          <w:rtl w:val="0"/>
          <w:lang w:val="de-DE"/>
        </w:rPr>
        <w:t>, 3. https://www.buergergesellschaft.de/fileadmin/pdf/gastbeitrag_meyer_240328.pdf.</w:t>
      </w:r>
    </w:p>
    <w:p>
      <w:pPr>
        <w:pStyle w:val="Text"/>
      </w:pPr>
      <w:r>
        <w:rPr>
          <w:rFonts w:ascii="Cambria Bold" w:hAnsi="Cambria Bold"/>
          <w:rtl w:val="0"/>
        </w:rPr>
        <w:t>Meyer, J.</w:t>
      </w:r>
      <w:r>
        <w:rPr>
          <w:rtl w:val="0"/>
          <w:lang w:val="de-DE"/>
        </w:rPr>
        <w:t xml:space="preserve"> (2024). Vertrauen in Wissenschaft durch Citizen Science. </w:t>
      </w:r>
      <w:r>
        <w:rPr>
          <w:rFonts w:ascii="Cambria Italic" w:hAnsi="Cambria Italic"/>
          <w:rtl w:val="0"/>
        </w:rPr>
        <w:t>BBE-Newsletter f</w:t>
      </w:r>
      <w:r>
        <w:rPr>
          <w:rFonts w:ascii="Cambria Italic" w:hAnsi="Cambria Italic" w:hint="default"/>
          <w:rtl w:val="0"/>
        </w:rPr>
        <w:t>ü</w:t>
      </w:r>
      <w:r>
        <w:rPr>
          <w:rFonts w:ascii="Cambria Italic" w:hAnsi="Cambria Italic"/>
          <w:rtl w:val="0"/>
          <w:lang w:val="de-DE"/>
        </w:rPr>
        <w:t>r Engagement und Partizipation in Deutschland</w:t>
      </w:r>
      <w:r>
        <w:rPr>
          <w:rtl w:val="0"/>
        </w:rPr>
        <w:t>, 1-3</w:t>
      </w:r>
    </w:p>
    <w:p>
      <w:pPr>
        <w:pStyle w:val="Text"/>
      </w:pPr>
      <w:r>
        <w:rPr>
          <w:rFonts w:ascii="Cambria Bold" w:hAnsi="Cambria Bold"/>
          <w:rtl w:val="0"/>
          <w:lang w:val="de-DE"/>
        </w:rPr>
        <w:t>Sturm, U.</w:t>
      </w:r>
      <w:r>
        <w:rPr>
          <w:rtl w:val="0"/>
          <w:lang w:val="de-DE"/>
        </w:rPr>
        <w:t xml:space="preserve"> (2024). Die allt</w:t>
      </w:r>
      <w:r>
        <w:rPr>
          <w:rtl w:val="0"/>
        </w:rPr>
        <w:t>ä</w:t>
      </w:r>
      <w:r>
        <w:rPr>
          <w:rtl w:val="0"/>
          <w:lang w:val="de-DE"/>
        </w:rPr>
        <w:t xml:space="preserve">gliche Natur - Pflanzen und Tiere entdecken mit der Smartphone-App Naturblick. </w:t>
      </w:r>
      <w:r>
        <w:rPr>
          <w:rFonts w:ascii="Cambria Italic" w:hAnsi="Cambria Italic"/>
          <w:rtl w:val="0"/>
          <w:lang w:val="da-DK"/>
        </w:rPr>
        <w:t>Politik &amp; Kultur</w:t>
      </w:r>
      <w:r>
        <w:rPr>
          <w:rtl w:val="0"/>
          <w:lang w:val="de-DE"/>
        </w:rPr>
        <w:t>, 22, (11/24), 23. https://www.kulturrat.de/publikationen/zeitung-pk/ausgabe-nr-102024/.</w:t>
      </w:r>
    </w:p>
    <w:p>
      <w:pPr>
        <w:pStyle w:val="Text"/>
      </w:pPr>
      <w:r>
        <w:rPr>
          <w:rFonts w:ascii="Cambria Bold" w:hAnsi="Cambria Bold"/>
          <w:rtl w:val="0"/>
          <w:lang w:val="de-DE"/>
        </w:rPr>
        <w:t>Vogel, J.</w:t>
      </w:r>
      <w:r>
        <w:rPr>
          <w:rtl w:val="0"/>
          <w:lang w:val="de-DE"/>
        </w:rPr>
        <w:t xml:space="preserve"> (2024). Wie wollen wir leben? Naturkundemuseen bieten R</w:t>
      </w:r>
      <w:r>
        <w:rPr>
          <w:rtl w:val="0"/>
        </w:rPr>
        <w:t>ä</w:t>
      </w:r>
      <w:r>
        <w:rPr>
          <w:rtl w:val="0"/>
          <w:lang w:val="en-US"/>
        </w:rPr>
        <w:t>ume f</w:t>
      </w:r>
      <w:r>
        <w:rPr>
          <w:rtl w:val="0"/>
        </w:rPr>
        <w:t>ü</w:t>
      </w:r>
      <w:r>
        <w:rPr>
          <w:rtl w:val="0"/>
          <w:lang w:val="de-DE"/>
        </w:rPr>
        <w:t>r L</w:t>
      </w:r>
      <w:r>
        <w:rPr>
          <w:rtl w:val="0"/>
          <w:lang w:val="sv-SE"/>
        </w:rPr>
        <w:t>ö</w:t>
      </w:r>
      <w:r>
        <w:rPr>
          <w:rtl w:val="0"/>
        </w:rPr>
        <w:t xml:space="preserve">sungen.. </w:t>
      </w:r>
      <w:r>
        <w:rPr>
          <w:rFonts w:ascii="Cambria Italic" w:hAnsi="Cambria Italic"/>
          <w:rtl w:val="0"/>
          <w:lang w:val="da-DK"/>
        </w:rPr>
        <w:t>Politik &amp; Kultur</w:t>
      </w:r>
      <w:r>
        <w:rPr>
          <w:rtl w:val="0"/>
          <w:lang w:val="en-US"/>
        </w:rPr>
        <w:t>, 22, (11/24), 1-2. https://www.kulturrat.de/wp-content/uploads/2024/09/puk10-24.pdf.</w:t>
      </w:r>
    </w:p>
    <w:p>
      <w:pPr>
        <w:pStyle w:val="Text"/>
      </w:pPr>
      <w:r>
        <w:rPr>
          <w:rtl w:val="0"/>
          <w:lang w:val="de-DE"/>
        </w:rPr>
        <w:t xml:space="preserve">Agrawal, B.; Grott, M.; Kollenberg, J.; Biele, J.; Gundlach, B.; Blum, J.; </w:t>
      </w:r>
      <w:r>
        <w:rPr>
          <w:rFonts w:ascii="Cambria Bold" w:hAnsi="Cambria Bold"/>
          <w:rtl w:val="0"/>
          <w:lang w:val="en-US"/>
        </w:rPr>
        <w:t>Greshake, A.</w:t>
      </w:r>
      <w:r>
        <w:rPr>
          <w:rtl w:val="0"/>
          <w:lang w:val="en-US"/>
        </w:rPr>
        <w:t xml:space="preserve">; Miyamoto, H. (2024). A numerical method to determine bulk thermal conductivity of randomly packed particle beds. </w:t>
      </w:r>
      <w:r>
        <w:rPr>
          <w:rFonts w:ascii="Cambria Italic" w:hAnsi="Cambria Italic"/>
          <w:rtl w:val="0"/>
          <w:lang w:val="en-US"/>
        </w:rPr>
        <w:t>Europlanet Science Congress 2024 abstracts</w:t>
      </w:r>
      <w:r>
        <w:rPr>
          <w:rtl w:val="0"/>
          <w:lang w:val="en-US"/>
        </w:rPr>
        <w:t>, 17. DOI: https://doi.org/10.5194/epsc2024-557.</w:t>
      </w:r>
    </w:p>
    <w:p>
      <w:pPr>
        <w:pStyle w:val="Text"/>
      </w:pPr>
      <w:r>
        <w:rPr>
          <w:rFonts w:ascii="Cambria Bold" w:hAnsi="Cambria Bold"/>
          <w:rtl w:val="0"/>
          <w:lang w:val="de-DE"/>
        </w:rPr>
        <w:t>Allibert, L.</w:t>
      </w:r>
      <w:r>
        <w:rPr>
          <w:rtl w:val="0"/>
          <w:lang w:val="fr-FR"/>
        </w:rPr>
        <w:t xml:space="preserve">; Landeau, M.; </w:t>
      </w:r>
      <w:r>
        <w:rPr>
          <w:rFonts w:ascii="Cambria Bold" w:hAnsi="Cambria Bold"/>
          <w:rtl w:val="0"/>
        </w:rPr>
        <w:t>R</w:t>
      </w:r>
      <w:r>
        <w:rPr>
          <w:rFonts w:ascii="Cambria Bold" w:hAnsi="Cambria Bold" w:hint="default"/>
          <w:rtl w:val="0"/>
          <w:lang w:val="sv-SE"/>
        </w:rPr>
        <w:t>ö</w:t>
      </w:r>
      <w:r>
        <w:rPr>
          <w:rFonts w:ascii="Cambria Bold" w:hAnsi="Cambria Bold"/>
          <w:rtl w:val="0"/>
          <w:lang w:val="de-DE"/>
        </w:rPr>
        <w:t>hlen, R.</w:t>
      </w:r>
      <w:r>
        <w:rPr>
          <w:rtl w:val="0"/>
        </w:rPr>
        <w:t xml:space="preserve">; Maller, A.; Nakajima, M.; </w:t>
      </w:r>
      <w:r>
        <w:rPr>
          <w:rFonts w:ascii="Cambria Bold" w:hAnsi="Cambria Bold"/>
          <w:rtl w:val="0"/>
          <w:lang w:val="de-DE"/>
        </w:rPr>
        <w:t>W</w:t>
      </w:r>
      <w:r>
        <w:rPr>
          <w:rFonts w:ascii="Cambria Bold" w:hAnsi="Cambria Bold" w:hint="default"/>
          <w:rtl w:val="0"/>
        </w:rPr>
        <w:t>ü</w:t>
      </w:r>
      <w:r>
        <w:rPr>
          <w:rFonts w:ascii="Cambria Bold" w:hAnsi="Cambria Bold"/>
          <w:rtl w:val="0"/>
          <w:lang w:val="de-DE"/>
        </w:rPr>
        <w:t>nnemann, K.</w:t>
      </w:r>
      <w:r>
        <w:rPr>
          <w:rtl w:val="0"/>
          <w:lang w:val="en-US"/>
        </w:rPr>
        <w:t xml:space="preserve"> (2024). Metal-silicate mixing upon Giant Impacts into magma oceans. </w:t>
      </w:r>
      <w:r>
        <w:rPr>
          <w:rFonts w:ascii="Cambria Italic" w:hAnsi="Cambria Italic"/>
          <w:rtl w:val="0"/>
          <w:lang w:val="en-US"/>
        </w:rPr>
        <w:t>Europlanet Science Congress 2024 abstracts</w:t>
      </w:r>
      <w:r>
        <w:rPr>
          <w:rtl w:val="0"/>
          <w:lang w:val="en-US"/>
        </w:rPr>
        <w:t>. DOI: https://doi.org/10.5194/epsc2024-1126.</w:t>
      </w:r>
    </w:p>
    <w:p>
      <w:pPr>
        <w:pStyle w:val="Text"/>
      </w:pPr>
      <w:r>
        <w:rPr>
          <w:rFonts w:ascii="Cambria Bold" w:hAnsi="Cambria Bold"/>
          <w:rtl w:val="0"/>
          <w:lang w:val="de-DE"/>
        </w:rPr>
        <w:t>Anderson J.; Sager C.; Airo A.; Miedtank A.; Schwonke F.; Feige J.</w:t>
      </w:r>
      <w:r>
        <w:rPr>
          <w:rtl w:val="0"/>
          <w:lang w:val="en-US"/>
        </w:rPr>
        <w:t xml:space="preserve"> (2024). Exploring Polygonal Patterned Grounds in the Hyper-arid Atacama Desert: Insights into Formation Mechanisms and Implications for Martian Analogues. </w:t>
      </w:r>
      <w:r>
        <w:rPr>
          <w:rFonts w:ascii="Cambria Italic" w:hAnsi="Cambria Italic"/>
          <w:rtl w:val="0"/>
          <w:lang w:val="en-US"/>
        </w:rPr>
        <w:t>EPSC Abstracts 2024</w:t>
      </w:r>
      <w:r>
        <w:rPr>
          <w:rtl w:val="0"/>
          <w:lang w:val="en-US"/>
        </w:rPr>
        <w:t>, (EPSC2024-1115). DOI: https://doi.org/10.5194/epsc2024-1115.</w:t>
      </w:r>
    </w:p>
    <w:p>
      <w:pPr>
        <w:pStyle w:val="Text"/>
      </w:pPr>
      <w:r>
        <w:rPr>
          <w:rFonts w:ascii="Cambria Bold" w:hAnsi="Cambria Bold"/>
          <w:rtl w:val="0"/>
        </w:rPr>
        <w:t>B</w:t>
      </w:r>
      <w:r>
        <w:rPr>
          <w:rFonts w:ascii="Cambria Bold" w:hAnsi="Cambria Bold" w:hint="default"/>
          <w:rtl w:val="0"/>
          <w:lang w:val="sv-SE"/>
        </w:rPr>
        <w:t>ö</w:t>
      </w:r>
      <w:r>
        <w:rPr>
          <w:rFonts w:ascii="Cambria Bold" w:hAnsi="Cambria Bold"/>
          <w:rtl w:val="0"/>
          <w:lang w:val="en-US"/>
        </w:rPr>
        <w:t>lling, C.</w:t>
      </w:r>
      <w:r>
        <w:rPr>
          <w:rtl w:val="0"/>
          <w:lang w:val="en-US"/>
        </w:rPr>
        <w:t xml:space="preserve"> (2024). A Conceptual Analysis of Occurrences: Implications for the Identity, Mereology and Representation of Occurrence Instances in Biodiversity Data Exchange. </w:t>
      </w:r>
      <w:r>
        <w:rPr>
          <w:rFonts w:ascii="Cambria Italic" w:hAnsi="Cambria Italic"/>
          <w:rtl w:val="0"/>
          <w:lang w:val="en-US"/>
        </w:rPr>
        <w:t>Biodiversity Information Science and Standards</w:t>
      </w:r>
      <w:r>
        <w:rPr>
          <w:rtl w:val="0"/>
          <w:lang w:val="pt-PT"/>
        </w:rPr>
        <w:t>, 8. DOI: https://doi.org/10.3897/biss.8.141258.</w:t>
      </w:r>
    </w:p>
    <w:p>
      <w:pPr>
        <w:pStyle w:val="Text"/>
      </w:pPr>
      <w:r>
        <w:rPr>
          <w:rtl w:val="0"/>
          <w:lang w:val="de-DE"/>
        </w:rPr>
        <w:t>C. Hamann, A. Greshake, L. Hecht, P. Jenniskens, F. Kaufmann, R. Luther, A. Van den Neucker, J. Helbert, P. Spurn</w:t>
      </w:r>
      <w:r>
        <w:rPr>
          <w:rtl w:val="0"/>
        </w:rPr>
        <w:t>ý</w:t>
      </w:r>
      <w:r>
        <w:rPr>
          <w:rtl w:val="0"/>
          <w:lang w:val="it-IT"/>
        </w:rPr>
        <w:t>, J. Borovicka, J. Gattacceca, A. Anand, T. Kleine, N. Braukm</w:t>
      </w:r>
      <w:r>
        <w:rPr>
          <w:rtl w:val="0"/>
        </w:rPr>
        <w:t>ü</w:t>
      </w:r>
      <w:r>
        <w:rPr>
          <w:rtl w:val="0"/>
          <w:lang w:val="en-US"/>
        </w:rPr>
        <w:t xml:space="preserve">ller, H. Becker, P. Schmitt-Kopplin, D. Krietsch, A. Schuppisser, H. Busemann, S. Goderis, and The Ribbeck Consortiu. (2024). Initial Analysis of the Ribbeck Aubrite Recovered from Asteroid 2024 BX1. </w:t>
      </w:r>
      <w:r>
        <w:rPr>
          <w:rFonts w:ascii="Cambria Italic" w:hAnsi="Cambria Italic"/>
          <w:rtl w:val="0"/>
          <w:lang w:val="en-US"/>
        </w:rPr>
        <w:t>Meteoritics &amp; Planetary Science</w:t>
      </w:r>
      <w:r>
        <w:rPr>
          <w:rtl w:val="0"/>
          <w:lang w:val="en-US"/>
        </w:rPr>
        <w:t>. DOI: https://doi.org/10.1111/maps.14239.</w:t>
      </w:r>
    </w:p>
    <w:p>
      <w:pPr>
        <w:pStyle w:val="Text"/>
      </w:pPr>
      <w:r>
        <w:rPr>
          <w:rtl w:val="0"/>
          <w:lang w:val="de-DE"/>
        </w:rPr>
        <w:t>Goldmann, Moritz; Agrawal, Bhuvan; Gundlach, Bastian; G</w:t>
      </w:r>
      <w:r>
        <w:rPr>
          <w:rtl w:val="0"/>
        </w:rPr>
        <w:t>ü</w:t>
      </w:r>
      <w:r>
        <w:rPr>
          <w:rtl w:val="0"/>
          <w:lang w:val="en-US"/>
        </w:rPr>
        <w:t xml:space="preserve">ttler, Carsten; Patzek, Markus; Grott, Matthias; Greshake, Ansga. (2024). Thermal and mechanical properties of carbonaceous chondrite analogues. </w:t>
      </w:r>
      <w:r>
        <w:rPr>
          <w:rFonts w:ascii="Cambria Italic" w:hAnsi="Cambria Italic"/>
          <w:rtl w:val="0"/>
          <w:lang w:val="en-US"/>
        </w:rPr>
        <w:t>Europlanet Science Congress 2024 abstracts</w:t>
      </w:r>
      <w:r>
        <w:rPr>
          <w:rtl w:val="0"/>
          <w:lang w:val="en-US"/>
        </w:rPr>
        <w:t>, 17, EPSC2024-348. DOI: https://doi.org/10.5194/epsc2024-348.</w:t>
      </w:r>
    </w:p>
    <w:p>
      <w:pPr>
        <w:pStyle w:val="Text"/>
      </w:pPr>
      <w:r>
        <w:rPr>
          <w:rFonts w:ascii="Cambria Bold" w:hAnsi="Cambria Bold"/>
          <w:rtl w:val="0"/>
        </w:rPr>
        <w:t>Hamann, C.</w:t>
      </w:r>
      <w:r>
        <w:rPr>
          <w:rtl w:val="0"/>
        </w:rPr>
        <w:t xml:space="preserve">; </w:t>
      </w:r>
      <w:r>
        <w:rPr>
          <w:rFonts w:ascii="Cambria Bold" w:hAnsi="Cambria Bold"/>
          <w:rtl w:val="0"/>
          <w:lang w:val="en-US"/>
        </w:rPr>
        <w:t>Greshake, A.</w:t>
      </w:r>
      <w:r>
        <w:rPr>
          <w:rtl w:val="0"/>
        </w:rPr>
        <w:t xml:space="preserve">; </w:t>
      </w:r>
      <w:r>
        <w:rPr>
          <w:rFonts w:ascii="Cambria Bold" w:hAnsi="Cambria Bold"/>
          <w:rtl w:val="0"/>
          <w:lang w:val="de-DE"/>
        </w:rPr>
        <w:t>Hecht, L.</w:t>
      </w:r>
      <w:r>
        <w:rPr>
          <w:rtl w:val="0"/>
          <w:lang w:val="sv-SE"/>
        </w:rPr>
        <w:t xml:space="preserve">; Jenniskens, P.; </w:t>
      </w:r>
      <w:r>
        <w:rPr>
          <w:rFonts w:ascii="Cambria Bold" w:hAnsi="Cambria Bold"/>
          <w:rtl w:val="0"/>
          <w:lang w:val="de-DE"/>
        </w:rPr>
        <w:t>Kaufmann, F.</w:t>
      </w:r>
      <w:r>
        <w:rPr>
          <w:rtl w:val="0"/>
        </w:rPr>
        <w:t xml:space="preserve">; </w:t>
      </w:r>
      <w:r>
        <w:rPr>
          <w:rFonts w:ascii="Cambria Bold" w:hAnsi="Cambria Bold"/>
          <w:rtl w:val="0"/>
          <w:lang w:val="en-US"/>
        </w:rPr>
        <w:t>Luther, R.</w:t>
      </w:r>
      <w:r>
        <w:rPr>
          <w:rtl w:val="0"/>
          <w:lang w:val="de-DE"/>
        </w:rPr>
        <w:t>; Van den Neucker, A.; Helbert, J.; Spurn</w:t>
      </w:r>
      <w:r>
        <w:rPr>
          <w:rtl w:val="0"/>
        </w:rPr>
        <w:t>ý</w:t>
      </w:r>
      <w:r>
        <w:rPr>
          <w:rtl w:val="0"/>
        </w:rPr>
        <w:t>, P.; Borovi</w:t>
      </w:r>
      <w:r>
        <w:rPr>
          <w:rtl w:val="0"/>
        </w:rPr>
        <w:t>č</w:t>
      </w:r>
      <w:r>
        <w:rPr>
          <w:rtl w:val="0"/>
          <w:lang w:val="it-IT"/>
        </w:rPr>
        <w:t>ka, J.; Gattacceca, J.; Anand, A.; Kleine, T.; Braukm</w:t>
      </w:r>
      <w:r>
        <w:rPr>
          <w:rtl w:val="0"/>
        </w:rPr>
        <w:t>ü</w:t>
      </w:r>
      <w:r>
        <w:rPr>
          <w:rtl w:val="0"/>
          <w:lang w:val="en-US"/>
        </w:rPr>
        <w:t xml:space="preserve">ller, N.; Becker, H.; Schmitt-Kopplin, P.; Krietsch, D.; Schuppisser, A.; Busemann, H.; Goderis, S. (2024). Petrography and geochemistry of the Ribbeck aubrite recovered from asteroid 2024 BX1, the closest analog to Mercury?. </w:t>
      </w:r>
      <w:r>
        <w:rPr>
          <w:rFonts w:ascii="Cambria Italic" w:hAnsi="Cambria Italic"/>
          <w:rtl w:val="0"/>
          <w:lang w:val="de-DE"/>
        </w:rPr>
        <w:t>EPSC Abstracts</w:t>
      </w:r>
      <w:r>
        <w:rPr>
          <w:rtl w:val="0"/>
          <w:lang w:val="en-US"/>
        </w:rPr>
        <w:t>, 17, 979. DOI: https://doi.org/10.5194/epsc2024-979.</w:t>
      </w:r>
    </w:p>
    <w:p>
      <w:pPr>
        <w:pStyle w:val="Text"/>
      </w:pPr>
      <w:r>
        <w:rPr>
          <w:rFonts w:ascii="Cambria Bold" w:hAnsi="Cambria Bold"/>
          <w:rtl w:val="0"/>
        </w:rPr>
        <w:t>Hamann, C.</w:t>
      </w:r>
      <w:r>
        <w:rPr>
          <w:rtl w:val="0"/>
        </w:rPr>
        <w:t xml:space="preserve">; </w:t>
      </w:r>
      <w:r>
        <w:rPr>
          <w:rFonts w:ascii="Cambria Bold" w:hAnsi="Cambria Bold"/>
          <w:rtl w:val="0"/>
          <w:lang w:val="en-US"/>
        </w:rPr>
        <w:t>Rice, P.</w:t>
      </w:r>
      <w:r>
        <w:rPr>
          <w:rtl w:val="0"/>
        </w:rPr>
        <w:t xml:space="preserve">; </w:t>
      </w:r>
      <w:r>
        <w:rPr>
          <w:rFonts w:ascii="Cambria Bold" w:hAnsi="Cambria Bold"/>
          <w:rtl w:val="0"/>
          <w:lang w:val="en-US"/>
        </w:rPr>
        <w:t>Greshake, A.</w:t>
      </w:r>
      <w:r>
        <w:rPr>
          <w:rtl w:val="0"/>
          <w:lang w:val="en-US"/>
        </w:rPr>
        <w:t xml:space="preserve"> (2024). Hypervelocity collisions as drivers of planetary differentiation: Evidence from the Boutel Fil (b) H chondrite impact melt breccia. </w:t>
      </w:r>
      <w:r>
        <w:rPr>
          <w:rFonts w:ascii="Cambria Italic" w:hAnsi="Cambria Italic"/>
          <w:rtl w:val="0"/>
          <w:lang w:val="de-DE"/>
        </w:rPr>
        <w:t>EPSC Abstracts</w:t>
      </w:r>
      <w:r>
        <w:rPr>
          <w:rtl w:val="0"/>
          <w:lang w:val="en-US"/>
        </w:rPr>
        <w:t>, 17, 826. DOI: https://doi.org/10.5194/epsc2024-826.</w:t>
      </w:r>
    </w:p>
    <w:p>
      <w:pPr>
        <w:pStyle w:val="Text"/>
      </w:pPr>
      <w:r>
        <w:rPr>
          <w:rtl w:val="0"/>
          <w:lang w:val="de-DE"/>
        </w:rPr>
        <w:t>Hamm, M.; Strau</w:t>
      </w:r>
      <w:r>
        <w:rPr>
          <w:rtl w:val="0"/>
          <w:lang w:val="de-DE"/>
        </w:rPr>
        <w:t>ß</w:t>
      </w:r>
      <w:r>
        <w:rPr>
          <w:rtl w:val="0"/>
          <w:lang w:val="de-DE"/>
        </w:rPr>
        <w:t xml:space="preserve">, M.; Biele, J.; </w:t>
      </w:r>
      <w:r>
        <w:rPr>
          <w:rFonts w:ascii="Cambria Bold" w:hAnsi="Cambria Bold"/>
          <w:rtl w:val="0"/>
          <w:lang w:val="en-US"/>
        </w:rPr>
        <w:t>Luther, R.</w:t>
      </w:r>
      <w:r>
        <w:rPr>
          <w:rtl w:val="0"/>
          <w:lang w:val="en-US"/>
        </w:rPr>
        <w:t xml:space="preserve">; Knollenberg, J.; Grott, M. (2024). Numerical Model of Reduction of Apparent Thermal Inertia by Interrupted Vertical Heat-Flow. </w:t>
      </w:r>
      <w:r>
        <w:rPr>
          <w:rFonts w:ascii="Cambria Italic" w:hAnsi="Cambria Italic"/>
          <w:rtl w:val="0"/>
          <w:lang w:val="en-US"/>
        </w:rPr>
        <w:t>Europlanet Science Congress 2024 abstracts</w:t>
      </w:r>
      <w:r>
        <w:rPr>
          <w:rtl w:val="0"/>
          <w:lang w:val="en-US"/>
        </w:rPr>
        <w:t>, 17, 315. DOI: https://doi.org/10.5194/epsc2024-315.</w:t>
      </w:r>
    </w:p>
    <w:p>
      <w:pPr>
        <w:pStyle w:val="Text"/>
      </w:pPr>
      <w:r>
        <w:rPr>
          <w:rtl w:val="0"/>
          <w:lang w:val="de-DE"/>
        </w:rPr>
        <w:t>Heinle, K.; Miklashevsky, A.; Albrecht, C.; Szigli, K.; Loginova, K.; &amp; Petersen, M. (2024). WiNoDa Knowledge Lab - Wissenslabor f</w:t>
      </w:r>
      <w:r>
        <w:rPr>
          <w:rtl w:val="0"/>
        </w:rPr>
        <w:t>ü</w:t>
      </w:r>
      <w:r>
        <w:rPr>
          <w:rtl w:val="0"/>
          <w:lang w:val="de-DE"/>
        </w:rPr>
        <w:t xml:space="preserve">r Naturwissenschaftliche Sammlungen und objektzentrierte Daten. </w:t>
      </w:r>
      <w:r>
        <w:rPr>
          <w:rFonts w:ascii="Cambria Italic" w:hAnsi="Cambria Italic"/>
          <w:rtl w:val="0"/>
          <w:lang w:val="de-DE"/>
        </w:rPr>
        <w:t>25. DINI-Jahrestagung - "Gemeinsame Infrastrukturen f</w:t>
      </w:r>
      <w:r>
        <w:rPr>
          <w:rFonts w:ascii="Cambria Italic" w:hAnsi="Cambria Italic" w:hint="default"/>
          <w:rtl w:val="0"/>
        </w:rPr>
        <w:t>ü</w:t>
      </w:r>
      <w:r>
        <w:rPr>
          <w:rFonts w:ascii="Cambria Italic" w:hAnsi="Cambria Italic"/>
          <w:rtl w:val="0"/>
          <w:lang w:val="de-DE"/>
        </w:rPr>
        <w:t>r eine offene Wissenschaft"</w:t>
      </w:r>
      <w:r>
        <w:rPr>
          <w:rtl w:val="0"/>
          <w:lang w:val="pt-PT"/>
        </w:rPr>
        <w:t>. DOI: https://doi.org/10.5281/zenodo.13832469.</w:t>
      </w:r>
    </w:p>
    <w:p>
      <w:pPr>
        <w:pStyle w:val="Text"/>
      </w:pPr>
      <w:r>
        <w:rPr>
          <w:rtl w:val="0"/>
          <w:lang w:val="de-DE"/>
        </w:rPr>
        <w:t>K. W</w:t>
      </w:r>
      <w:r>
        <w:rPr>
          <w:rtl w:val="0"/>
        </w:rPr>
        <w:t>ü</w:t>
      </w:r>
      <w:r>
        <w:rPr>
          <w:rtl w:val="0"/>
          <w:lang w:val="en-US"/>
        </w:rPr>
        <w:t xml:space="preserve">nnemann, R. Luther, I. Herreros, P. Benavidez, S. D. Raducan, M. Jutzi, S. Baldauf, and J. Orm. (2024). Impact Model Validation and Laboratory Experiments in the Frame of the Hera Mission. </w:t>
      </w:r>
      <w:r>
        <w:rPr>
          <w:rFonts w:ascii="Cambria Italic" w:hAnsi="Cambria Italic"/>
          <w:rtl w:val="0"/>
          <w:lang w:val="en-US"/>
        </w:rPr>
        <w:t>Meteoritics &amp; Planetary Science</w:t>
      </w:r>
      <w:r>
        <w:rPr>
          <w:rtl w:val="0"/>
          <w:lang w:val="en-US"/>
        </w:rPr>
        <w:t>. DOI: https://doi.org/10.1111/maps.14239.</w:t>
      </w:r>
    </w:p>
    <w:p>
      <w:pPr>
        <w:pStyle w:val="Text"/>
      </w:pPr>
      <w:r>
        <w:rPr>
          <w:rtl w:val="0"/>
          <w:lang w:val="en-US"/>
        </w:rPr>
        <w:t xml:space="preserve">Karlebowski, S.; Egerer, M.; Neumann, A. E.; Schmack, J. M.; Sturm, U. (2024). Co-creation for change: engaging urban community gardeners in the development of insect conservation interventions. </w:t>
      </w:r>
      <w:r>
        <w:rPr>
          <w:rFonts w:ascii="Cambria Italic" w:hAnsi="Cambria Italic"/>
          <w:rtl w:val="0"/>
          <w:lang w:val="en-US"/>
        </w:rPr>
        <w:t>Arpha Proceedings</w:t>
      </w:r>
      <w:r>
        <w:rPr>
          <w:rtl w:val="0"/>
          <w:lang w:val="en-US"/>
        </w:rPr>
        <w:t>, 6, 55-59. DOI: https://doi.org/10.3897/ap.e126596.</w:t>
      </w:r>
    </w:p>
    <w:p>
      <w:pPr>
        <w:pStyle w:val="Text"/>
      </w:pPr>
      <w:r>
        <w:rPr>
          <w:rFonts w:ascii="Cambria Bold" w:hAnsi="Cambria Bold"/>
          <w:rtl w:val="0"/>
          <w:lang w:val="da-DK"/>
        </w:rPr>
        <w:t>Langer, N.</w:t>
      </w:r>
      <w:r>
        <w:rPr>
          <w:rtl w:val="0"/>
        </w:rPr>
        <w:t xml:space="preserve">; </w:t>
      </w:r>
      <w:r>
        <w:rPr>
          <w:rFonts w:ascii="Cambria Bold" w:hAnsi="Cambria Bold"/>
          <w:rtl w:val="0"/>
          <w:lang w:val="en-US"/>
        </w:rPr>
        <w:t>Luther, R.</w:t>
      </w:r>
      <w:r>
        <w:rPr>
          <w:rtl w:val="0"/>
        </w:rPr>
        <w:t xml:space="preserve">; </w:t>
      </w:r>
      <w:r>
        <w:rPr>
          <w:rFonts w:ascii="Cambria Bold" w:hAnsi="Cambria Bold"/>
          <w:rtl w:val="0"/>
          <w:lang w:val="de-DE"/>
        </w:rPr>
        <w:t>W</w:t>
      </w:r>
      <w:r>
        <w:rPr>
          <w:rFonts w:ascii="Cambria Bold" w:hAnsi="Cambria Bold" w:hint="default"/>
          <w:rtl w:val="0"/>
        </w:rPr>
        <w:t>ü</w:t>
      </w:r>
      <w:r>
        <w:rPr>
          <w:rFonts w:ascii="Cambria Bold" w:hAnsi="Cambria Bold"/>
          <w:rtl w:val="0"/>
          <w:lang w:val="de-DE"/>
        </w:rPr>
        <w:t>nnemann, K.</w:t>
      </w:r>
      <w:r>
        <w:rPr>
          <w:rtl w:val="0"/>
          <w:lang w:val="en-US"/>
        </w:rPr>
        <w:t xml:space="preserve">; Koch, F.; Linke, S. (2024). From Debris to Resource: Simulating High-Velocity Impacts of Space Debris on the Moon. </w:t>
      </w:r>
      <w:r>
        <w:rPr>
          <w:rFonts w:ascii="Cambria Italic" w:hAnsi="Cambria Italic"/>
          <w:rtl w:val="0"/>
          <w:lang w:val="en-US"/>
        </w:rPr>
        <w:t>Europlanet Science Congress 2024 abstracts</w:t>
      </w:r>
      <w:r>
        <w:rPr>
          <w:rtl w:val="0"/>
          <w:lang w:val="en-US"/>
        </w:rPr>
        <w:t>. DOI: https://doi.org/10.5194/epsc2024-956.</w:t>
      </w:r>
    </w:p>
    <w:p>
      <w:pPr>
        <w:pStyle w:val="Text"/>
      </w:pPr>
      <w:r>
        <w:rPr>
          <w:rFonts w:ascii="Cambria Bold" w:hAnsi="Cambria Bold"/>
          <w:rtl w:val="0"/>
          <w:lang w:val="en-US"/>
        </w:rPr>
        <w:t>Luther, R.</w:t>
      </w:r>
      <w:r>
        <w:rPr>
          <w:rtl w:val="0"/>
        </w:rPr>
        <w:t>; Orm</w:t>
      </w:r>
      <w:r>
        <w:rPr>
          <w:rtl w:val="0"/>
          <w:lang w:val="sv-SE"/>
        </w:rPr>
        <w:t>ö</w:t>
      </w:r>
      <w:r>
        <w:rPr>
          <w:rtl w:val="0"/>
          <w:lang w:val="de-DE"/>
        </w:rPr>
        <w:t>, J.; Herreros, I.; Benavidez, P.; Raducan, S. D.; Jutzi, M.; Baldauf, S.; W</w:t>
      </w:r>
      <w:r>
        <w:rPr>
          <w:rtl w:val="0"/>
        </w:rPr>
        <w:t>ü</w:t>
      </w:r>
      <w:r>
        <w:rPr>
          <w:rtl w:val="0"/>
          <w:lang w:val="en-US"/>
        </w:rPr>
        <w:t xml:space="preserve">nnemann, K. (2024). Impact Experiments and Model Validation in the frame of the Hera mission. </w:t>
      </w:r>
      <w:r>
        <w:rPr>
          <w:rFonts w:ascii="Cambria Italic" w:hAnsi="Cambria Italic"/>
          <w:rtl w:val="0"/>
          <w:lang w:val="en-US"/>
        </w:rPr>
        <w:t>Europlanet Science Congress 2024 abstracts</w:t>
      </w:r>
      <w:r>
        <w:rPr>
          <w:rtl w:val="0"/>
          <w:lang w:val="en-US"/>
        </w:rPr>
        <w:t>, 17. DOI: https://doi.org/10.5194/epsc2024-194.</w:t>
      </w:r>
    </w:p>
    <w:p>
      <w:pPr>
        <w:pStyle w:val="Text"/>
      </w:pPr>
      <w:r>
        <w:rPr>
          <w:rtl w:val="0"/>
          <w:lang w:val="en-US"/>
        </w:rPr>
        <w:t>McCormack, J.; Griffiths, M. L.; Maisch, H.; IV, Becker, M. A.; Bourgon, N.; Jaouen, K.; Fuller, B. T.; Pollersp</w:t>
      </w:r>
      <w:r>
        <w:rPr>
          <w:rtl w:val="0"/>
          <w:lang w:val="sv-SE"/>
        </w:rPr>
        <w:t>ö</w:t>
      </w:r>
      <w:r>
        <w:rPr>
          <w:rtl w:val="0"/>
          <w:lang w:val="en-US"/>
        </w:rPr>
        <w:t xml:space="preserve">ck, J.; </w:t>
      </w:r>
      <w:r>
        <w:rPr>
          <w:rFonts w:ascii="Cambria Bold" w:hAnsi="Cambria Bold"/>
          <w:rtl w:val="0"/>
          <w:lang w:val="en-US"/>
        </w:rPr>
        <w:t>Hampe, O.</w:t>
      </w:r>
      <w:r>
        <w:rPr>
          <w:rtl w:val="0"/>
          <w:lang w:val="de-DE"/>
        </w:rPr>
        <w:t>; Feichtinger, I.; M</w:t>
      </w:r>
      <w:r>
        <w:rPr>
          <w:rtl w:val="0"/>
        </w:rPr>
        <w:t>ü</w:t>
      </w:r>
      <w:r>
        <w:rPr>
          <w:rtl w:val="0"/>
          <w:lang w:val="en-US"/>
        </w:rPr>
        <w:t xml:space="preserve">ller, W.; Shimada, K. (2024). Applying zinc isotopes to investigate the trophic positions of extinct marine vertebrates, including the megatooth shark Otodus megalodon, in ancient marine ecosystems. </w:t>
      </w:r>
      <w:r>
        <w:rPr>
          <w:rFonts w:ascii="Cambria Italic" w:hAnsi="Cambria Italic"/>
          <w:rtl w:val="0"/>
          <w:lang w:val="en-US"/>
        </w:rPr>
        <w:t>EGU General Assembly 2024, Vienna, Austria</w:t>
      </w:r>
      <w:r>
        <w:rPr>
          <w:rtl w:val="0"/>
          <w:lang w:val="en-US"/>
        </w:rPr>
        <w:t>. DOI: https://doi.org/10.5194/egusphere-egu24-8484.</w:t>
      </w:r>
    </w:p>
    <w:p>
      <w:pPr>
        <w:pStyle w:val="Text"/>
      </w:pPr>
      <w:r>
        <w:rPr>
          <w:rtl w:val="0"/>
          <w:lang w:val="en-US"/>
        </w:rPr>
        <w:t xml:space="preserve">Michalik, T.; Otto, K. A.; Maturilli, A.; Cloutis, E. A.; Hecht, L. (2024). How and why can oxidation influence the reflectance spectrum of pyroxenes on planetary bodies?. </w:t>
      </w:r>
      <w:r>
        <w:rPr>
          <w:rFonts w:ascii="Cambria Italic" w:hAnsi="Cambria Italic"/>
          <w:rtl w:val="0"/>
          <w:lang w:val="en-US"/>
        </w:rPr>
        <w:t>Europlanet Science Congress 2024 abstracts</w:t>
      </w:r>
      <w:r>
        <w:rPr>
          <w:rtl w:val="0"/>
          <w:lang w:val="en-US"/>
        </w:rPr>
        <w:t>, 17, 1069. DOI: https://doi.org/10.5194/epsc2024-1069.</w:t>
      </w:r>
    </w:p>
    <w:p>
      <w:pPr>
        <w:pStyle w:val="Text"/>
      </w:pPr>
      <w:r>
        <w:rPr>
          <w:rFonts w:ascii="Cambria Bold" w:hAnsi="Cambria Bold"/>
          <w:rtl w:val="0"/>
        </w:rPr>
        <w:t>Miklashevsky, A.</w:t>
      </w:r>
      <w:r>
        <w:rPr>
          <w:rtl w:val="0"/>
        </w:rPr>
        <w:t xml:space="preserve">; </w:t>
      </w:r>
      <w:r>
        <w:rPr>
          <w:rFonts w:ascii="Cambria Bold" w:hAnsi="Cambria Bold"/>
          <w:rtl w:val="0"/>
          <w:lang w:val="de-DE"/>
        </w:rPr>
        <w:t>Heinle, K.</w:t>
      </w:r>
      <w:r>
        <w:rPr>
          <w:rtl w:val="0"/>
        </w:rPr>
        <w:t xml:space="preserve">; </w:t>
      </w:r>
      <w:r>
        <w:rPr>
          <w:rFonts w:ascii="Cambria Bold" w:hAnsi="Cambria Bold"/>
          <w:rtl w:val="0"/>
          <w:lang w:val="de-DE"/>
        </w:rPr>
        <w:t>Albrecht, C.</w:t>
      </w:r>
      <w:r>
        <w:rPr>
          <w:rtl w:val="0"/>
        </w:rPr>
        <w:t xml:space="preserve">; </w:t>
      </w:r>
      <w:r>
        <w:rPr>
          <w:rFonts w:ascii="Cambria Bold" w:hAnsi="Cambria Bold"/>
          <w:rtl w:val="0"/>
          <w:lang w:val="it-IT"/>
        </w:rPr>
        <w:t>Szigli, K.</w:t>
      </w:r>
      <w:r>
        <w:rPr>
          <w:rtl w:val="0"/>
        </w:rPr>
        <w:t xml:space="preserve">; </w:t>
      </w:r>
      <w:r>
        <w:rPr>
          <w:rFonts w:ascii="Cambria Bold" w:hAnsi="Cambria Bold"/>
          <w:rtl w:val="0"/>
        </w:rPr>
        <w:t>Loginova, K.</w:t>
      </w:r>
      <w:r>
        <w:rPr>
          <w:rtl w:val="0"/>
        </w:rPr>
        <w:t xml:space="preserve">; </w:t>
      </w:r>
      <w:r>
        <w:rPr>
          <w:rFonts w:ascii="Cambria Bold" w:hAnsi="Cambria Bold"/>
          <w:rtl w:val="0"/>
          <w:lang w:val="da-DK"/>
        </w:rPr>
        <w:t>Petersen, M.</w:t>
      </w:r>
      <w:r>
        <w:rPr>
          <w:rtl w:val="0"/>
          <w:lang w:val="de-DE"/>
        </w:rPr>
        <w:t xml:space="preserve"> (2024). WiNoDa Knowledge Lab: Ein Datenkompetenzzentrum f</w:t>
      </w:r>
      <w:r>
        <w:rPr>
          <w:rtl w:val="0"/>
        </w:rPr>
        <w:t>ü</w:t>
      </w:r>
      <w:r>
        <w:rPr>
          <w:rtl w:val="0"/>
          <w:lang w:val="de-DE"/>
        </w:rPr>
        <w:t xml:space="preserve">r Naturwissenschaftliche Sammlungen und Objektzentrierte Daten. </w:t>
      </w:r>
      <w:r>
        <w:rPr>
          <w:rFonts w:ascii="Cambria Italic" w:hAnsi="Cambria Italic"/>
          <w:rtl w:val="0"/>
          <w:lang w:val="en-US"/>
        </w:rPr>
        <w:t>NFDI4Objects Community Meeting 2024 (Mainz, Germany, 2024)</w:t>
      </w:r>
      <w:r>
        <w:rPr>
          <w:rtl w:val="0"/>
          <w:lang w:val="pt-PT"/>
        </w:rPr>
        <w:t>. DOI: https://doi.org/10.5281/zenodo.13886477.</w:t>
      </w:r>
    </w:p>
    <w:p>
      <w:pPr>
        <w:pStyle w:val="Text"/>
      </w:pPr>
      <w:r>
        <w:rPr>
          <w:rFonts w:ascii="Cambria Bold" w:hAnsi="Cambria Bold"/>
          <w:rtl w:val="0"/>
          <w:lang w:val="it-IT"/>
        </w:rPr>
        <w:t>Parolini, G.</w:t>
      </w:r>
      <w:r>
        <w:rPr>
          <w:rtl w:val="0"/>
        </w:rPr>
        <w:t xml:space="preserve">; </w:t>
      </w:r>
      <w:r>
        <w:rPr>
          <w:rFonts w:ascii="Cambria Bold" w:hAnsi="Cambria Bold"/>
          <w:rtl w:val="0"/>
          <w:lang w:val="da-DK"/>
        </w:rPr>
        <w:t>Petersen, M.</w:t>
      </w:r>
      <w:r>
        <w:rPr>
          <w:rtl w:val="0"/>
          <w:lang w:val="en-US"/>
        </w:rPr>
        <w:t xml:space="preserve"> (2024). What Is Sustainability? A Reflection From the Perspective of Biodiversity Informatics. </w:t>
      </w:r>
      <w:r>
        <w:rPr>
          <w:rFonts w:ascii="Cambria Italic" w:hAnsi="Cambria Italic"/>
          <w:rtl w:val="0"/>
          <w:lang w:val="en-US"/>
        </w:rPr>
        <w:t>Biodiversity Information Science and Standards 8</w:t>
      </w:r>
      <w:r>
        <w:rPr>
          <w:rtl w:val="0"/>
          <w:lang w:val="pt-PT"/>
        </w:rPr>
        <w:t>, 8. DOI: https://doi.org/10.3897/biss.8.132930.</w:t>
      </w:r>
    </w:p>
    <w:p>
      <w:pPr>
        <w:pStyle w:val="Text"/>
      </w:pPr>
      <w:r>
        <w:rPr>
          <w:rtl w:val="0"/>
          <w:lang w:val="es-ES_tradnl"/>
        </w:rPr>
        <w:t>Plesa, Ana-Catalina; R</w:t>
      </w:r>
      <w:r>
        <w:rPr>
          <w:rtl w:val="0"/>
        </w:rPr>
        <w:t>ü</w:t>
      </w:r>
      <w:r>
        <w:rPr>
          <w:rtl w:val="0"/>
          <w:lang w:val="de-DE"/>
        </w:rPr>
        <w:t>ckriemen-Bez, Tina; W</w:t>
      </w:r>
      <w:r>
        <w:rPr>
          <w:rtl w:val="0"/>
        </w:rPr>
        <w:t>ü</w:t>
      </w:r>
      <w:r>
        <w:rPr>
          <w:rtl w:val="0"/>
          <w:lang w:val="en-US"/>
        </w:rPr>
        <w:t xml:space="preserve">nnemann, Ka. (2024). The role of impacts on ice shell dynamics and surface-to-ocean&amp;amp;#160;exchange on Europa. </w:t>
      </w:r>
      <w:r>
        <w:rPr>
          <w:rFonts w:ascii="Cambria Italic" w:hAnsi="Cambria Italic"/>
          <w:rtl w:val="0"/>
          <w:lang w:val="en-US"/>
        </w:rPr>
        <w:t>Europlanet Science Congress 2024 abstracts</w:t>
      </w:r>
      <w:r>
        <w:rPr>
          <w:rtl w:val="0"/>
          <w:lang w:val="en-US"/>
        </w:rPr>
        <w:t>, 17, EPSC2024-701. DOI: https://doi.org/10.5194/epsc2024-701.</w:t>
      </w:r>
    </w:p>
    <w:p>
      <w:pPr>
        <w:pStyle w:val="Text"/>
      </w:pPr>
      <w:r>
        <w:rPr>
          <w:rtl w:val="0"/>
          <w:lang w:val="en-US"/>
        </w:rPr>
        <w:t xml:space="preserve">Poelchau, M. H.; Kenkmann, T.; Winkler, R.; Wirth, R.; Luther, R.; Schaefer, F. (2024). Shear Stresses in Experimentally Shock-Twinned Calcite. </w:t>
      </w:r>
      <w:r>
        <w:rPr>
          <w:rFonts w:ascii="Cambria Italic" w:hAnsi="Cambria Italic"/>
          <w:rtl w:val="0"/>
          <w:lang w:val="en-US"/>
        </w:rPr>
        <w:t>Meteoritics &amp; Planetary Science</w:t>
      </w:r>
      <w:r>
        <w:rPr>
          <w:rtl w:val="0"/>
          <w:lang w:val="en-US"/>
        </w:rPr>
        <w:t>, 59, (S1), I-XIII. DOI: https://doi.org/10.1111/maps.14239.</w:t>
      </w:r>
    </w:p>
    <w:p>
      <w:pPr>
        <w:pStyle w:val="Text"/>
      </w:pPr>
      <w:r>
        <w:rPr>
          <w:rtl w:val="0"/>
          <w:lang w:val="en-US"/>
        </w:rPr>
        <w:t>Rice, P.; Luther, R.; W</w:t>
      </w:r>
      <w:r>
        <w:rPr>
          <w:rtl w:val="0"/>
        </w:rPr>
        <w:t>ü</w:t>
      </w:r>
      <w:r>
        <w:rPr>
          <w:rtl w:val="0"/>
          <w:lang w:val="en-US"/>
        </w:rPr>
        <w:t xml:space="preserve">nnemann, K. (2024). Modelling Lunar Impact Flashes from Molten Ejecta. </w:t>
      </w:r>
      <w:r>
        <w:rPr>
          <w:rFonts w:ascii="Cambria Italic" w:hAnsi="Cambria Italic"/>
          <w:rtl w:val="0"/>
          <w:lang w:val="en-US"/>
        </w:rPr>
        <w:t>Europlanet Science Congress 2024 abstracts</w:t>
      </w:r>
      <w:r>
        <w:rPr>
          <w:rtl w:val="0"/>
          <w:lang w:val="en-US"/>
        </w:rPr>
        <w:t>. DOI: https://doi.org/10.5194/epsc2024-560.</w:t>
      </w:r>
    </w:p>
    <w:p>
      <w:pPr>
        <w:pStyle w:val="Text"/>
      </w:pPr>
      <w:r>
        <w:rPr>
          <w:rFonts w:ascii="Cambria Bold" w:hAnsi="Cambria Bold"/>
          <w:rtl w:val="0"/>
        </w:rPr>
        <w:t>R</w:t>
      </w:r>
      <w:r>
        <w:rPr>
          <w:rFonts w:ascii="Cambria Bold" w:hAnsi="Cambria Bold" w:hint="default"/>
          <w:rtl w:val="0"/>
          <w:lang w:val="sv-SE"/>
        </w:rPr>
        <w:t>ö</w:t>
      </w:r>
      <w:r>
        <w:rPr>
          <w:rFonts w:ascii="Cambria Bold" w:hAnsi="Cambria Bold"/>
          <w:rtl w:val="0"/>
          <w:lang w:val="de-DE"/>
        </w:rPr>
        <w:t>hlen, R.</w:t>
      </w:r>
      <w:r>
        <w:rPr>
          <w:rtl w:val="0"/>
        </w:rPr>
        <w:t xml:space="preserve">; </w:t>
      </w:r>
      <w:r>
        <w:rPr>
          <w:rFonts w:ascii="Cambria Bold" w:hAnsi="Cambria Bold"/>
          <w:rtl w:val="0"/>
          <w:lang w:val="de-DE"/>
        </w:rPr>
        <w:t>W</w:t>
      </w:r>
      <w:r>
        <w:rPr>
          <w:rFonts w:ascii="Cambria Bold" w:hAnsi="Cambria Bold" w:hint="default"/>
          <w:rtl w:val="0"/>
        </w:rPr>
        <w:t>ü</w:t>
      </w:r>
      <w:r>
        <w:rPr>
          <w:rFonts w:ascii="Cambria Bold" w:hAnsi="Cambria Bold"/>
          <w:rtl w:val="0"/>
          <w:lang w:val="de-DE"/>
        </w:rPr>
        <w:t>nnemann, K.</w:t>
      </w:r>
      <w:r>
        <w:rPr>
          <w:rtl w:val="0"/>
          <w:lang w:val="en-US"/>
        </w:rPr>
        <w:t xml:space="preserve">; Allibert, L.; Maas, C.; Hansen, U. (2024). Breaking or Entering? The Fate of Asteroid Cores During Impact Into a Magma Ocean.. </w:t>
      </w:r>
      <w:r>
        <w:rPr>
          <w:rFonts w:ascii="Cambria Italic" w:hAnsi="Cambria Italic"/>
          <w:rtl w:val="0"/>
          <w:lang w:val="en-US"/>
        </w:rPr>
        <w:t>Europlanet Science Congress 2024 abstracts</w:t>
      </w:r>
      <w:r>
        <w:rPr>
          <w:rtl w:val="0"/>
          <w:lang w:val="en-US"/>
        </w:rPr>
        <w:t>, 17. DOI: https://doi.org/10.5194/epsc2024-816.</w:t>
      </w:r>
    </w:p>
    <w:p>
      <w:pPr>
        <w:pStyle w:val="Text"/>
      </w:pPr>
      <w:r>
        <w:rPr>
          <w:rtl w:val="0"/>
          <w:lang w:val="de-DE"/>
        </w:rPr>
        <w:t>Schiller, Edmund K.; Buschbom, Jutta; Wiltschke-Schrotta, Karin; H</w:t>
      </w:r>
      <w:r>
        <w:rPr>
          <w:rtl w:val="0"/>
        </w:rPr>
        <w:t>ä</w:t>
      </w:r>
      <w:r>
        <w:rPr>
          <w:rtl w:val="0"/>
          <w:lang w:val="en-US"/>
        </w:rPr>
        <w:t xml:space="preserve">ffner, Eva; Leliaert, Frederik; Zimkus, Breda M.; Dickie, John B.; Gomes, Suzete R.; Lyal, Christopher H.C.; Mulcahy, Daniel; Paton, Alan J.; Droege, Gabriel. (2024). Tools for Fulfilling Legal Requirements of Biodiversity Specimens: Permit/Contract &amp; Term Typologies. </w:t>
      </w:r>
      <w:r>
        <w:rPr>
          <w:rFonts w:ascii="Cambria Italic" w:hAnsi="Cambria Italic"/>
          <w:rtl w:val="0"/>
          <w:lang w:val="en-US"/>
        </w:rPr>
        <w:t>Biodiversity Information Science and Standards</w:t>
      </w:r>
      <w:r>
        <w:rPr>
          <w:rtl w:val="0"/>
          <w:lang w:val="pt-PT"/>
        </w:rPr>
        <w:t>, 8, e139406. DOI: https://doi.org/10.3897/biss.8.139406.</w:t>
      </w:r>
    </w:p>
    <w:p>
      <w:pPr>
        <w:pStyle w:val="Text"/>
      </w:pPr>
      <w:r>
        <w:rPr>
          <w:rtl w:val="0"/>
          <w:lang w:val="en-US"/>
        </w:rPr>
        <w:t xml:space="preserve">Senel, C. B.; Karatekin, O.; Luther, R.; Henry, G.; Claeys, P. (2024). Simulating NASA DART impact: Insights into the interior of asteroid Dimorphos. </w:t>
      </w:r>
      <w:r>
        <w:rPr>
          <w:rFonts w:ascii="Cambria Italic" w:hAnsi="Cambria Italic"/>
          <w:rtl w:val="0"/>
          <w:lang w:val="en-US"/>
        </w:rPr>
        <w:t>EGU General Assembly 2024 Abstracts</w:t>
      </w:r>
      <w:r>
        <w:rPr>
          <w:rtl w:val="0"/>
          <w:lang w:val="en-US"/>
        </w:rPr>
        <w:t>. DOI: https://doi.org/10.5194/egusphere-egu24-12996.</w:t>
      </w:r>
    </w:p>
    <w:p>
      <w:pPr>
        <w:pStyle w:val="Text"/>
      </w:pPr>
      <w:r>
        <w:rPr>
          <w:rtl w:val="0"/>
        </w:rPr>
        <w:t xml:space="preserve">Senel, C. B.; Karatekin, O.; </w:t>
      </w:r>
      <w:r>
        <w:rPr>
          <w:rFonts w:ascii="Cambria Bold" w:hAnsi="Cambria Bold"/>
          <w:rtl w:val="0"/>
          <w:lang w:val="en-US"/>
        </w:rPr>
        <w:t>Luther, R.</w:t>
      </w:r>
      <w:r>
        <w:rPr>
          <w:rtl w:val="0"/>
          <w:lang w:val="en-US"/>
        </w:rPr>
        <w:t xml:space="preserve">; Henry, G.; &amp; Claeys, P. (2024). Hypervelocity Impact Simulations of the NASA Double Asteroid Redirection Test (DART) on Asteroid Dimorphos. </w:t>
      </w:r>
      <w:r>
        <w:rPr>
          <w:rFonts w:ascii="Cambria Italic" w:hAnsi="Cambria Italic"/>
          <w:rtl w:val="0"/>
          <w:lang w:val="en-US"/>
        </w:rPr>
        <w:t>Lunar &amp; Planetary Science Conference Abstracts</w:t>
      </w:r>
      <w:r>
        <w:rPr>
          <w:rtl w:val="0"/>
          <w:lang w:val="en-US"/>
        </w:rPr>
        <w:t>, #2312. https://www.hou.usra.edu/meetings/lpsc2024/technical_program/?session_no=721.</w:t>
      </w:r>
    </w:p>
    <w:p>
      <w:pPr>
        <w:pStyle w:val="Text"/>
      </w:pPr>
      <w:r>
        <w:rPr>
          <w:rtl w:val="0"/>
        </w:rPr>
        <w:t xml:space="preserve">Senel, C. B.; Karatekin, </w:t>
      </w:r>
      <w:r>
        <w:rPr>
          <w:rtl w:val="0"/>
        </w:rPr>
        <w:t>Ö</w:t>
      </w:r>
      <w:r>
        <w:rPr>
          <w:rtl w:val="0"/>
        </w:rPr>
        <w:t xml:space="preserve">.; </w:t>
      </w:r>
      <w:r>
        <w:rPr>
          <w:rFonts w:ascii="Cambria Bold" w:hAnsi="Cambria Bold"/>
          <w:rtl w:val="0"/>
          <w:lang w:val="en-US"/>
        </w:rPr>
        <w:t>Luther, R.</w:t>
      </w:r>
      <w:r>
        <w:rPr>
          <w:rtl w:val="0"/>
        </w:rPr>
        <w:t xml:space="preserve">; Dai, K.; Zhu, M.; </w:t>
      </w:r>
      <w:r>
        <w:rPr>
          <w:rFonts w:ascii="Cambria Bold" w:hAnsi="Cambria Bold"/>
          <w:rtl w:val="0"/>
          <w:lang w:val="de-DE"/>
        </w:rPr>
        <w:t>W</w:t>
      </w:r>
      <w:r>
        <w:rPr>
          <w:rFonts w:ascii="Cambria Bold" w:hAnsi="Cambria Bold" w:hint="default"/>
          <w:rtl w:val="0"/>
        </w:rPr>
        <w:t>ü</w:t>
      </w:r>
      <w:r>
        <w:rPr>
          <w:rFonts w:ascii="Cambria Bold" w:hAnsi="Cambria Bold"/>
          <w:rtl w:val="0"/>
          <w:lang w:val="de-DE"/>
        </w:rPr>
        <w:t>nnemann, K.</w:t>
      </w:r>
      <w:r>
        <w:rPr>
          <w:rtl w:val="0"/>
          <w:lang w:val="en-US"/>
        </w:rPr>
        <w:t xml:space="preserve">; Claeys, P. (2024). Inferring the interior of asteroid Dimorphos from hypervelocity DART-scale impact simulations. </w:t>
      </w:r>
      <w:r>
        <w:rPr>
          <w:rFonts w:ascii="Cambria Italic" w:hAnsi="Cambria Italic"/>
          <w:rtl w:val="0"/>
          <w:lang w:val="en-US"/>
        </w:rPr>
        <w:t>Europlanet Science Congress 2024 abstracts</w:t>
      </w:r>
      <w:r>
        <w:rPr>
          <w:rtl w:val="0"/>
          <w:lang w:val="en-US"/>
        </w:rPr>
        <w:t>, 17, 937. DOI: https://doi.org/10.5194/epsc2024-937.</w:t>
      </w:r>
    </w:p>
    <w:p>
      <w:pPr>
        <w:pStyle w:val="Text"/>
      </w:pPr>
      <w:r>
        <w:rPr>
          <w:rtl w:val="0"/>
        </w:rPr>
        <w:t xml:space="preserve">Senel, C. B.; Karatekin, </w:t>
      </w:r>
      <w:r>
        <w:rPr>
          <w:rtl w:val="0"/>
        </w:rPr>
        <w:t>Ö</w:t>
      </w:r>
      <w:r>
        <w:rPr>
          <w:rtl w:val="0"/>
          <w:lang w:val="en-US"/>
        </w:rPr>
        <w:t>.; Luther, R.; Dai, K.; Zhu, M.-H.; W</w:t>
      </w:r>
      <w:r>
        <w:rPr>
          <w:rtl w:val="0"/>
        </w:rPr>
        <w:t>ü</w:t>
      </w:r>
      <w:r>
        <w:rPr>
          <w:rtl w:val="0"/>
          <w:lang w:val="en-US"/>
        </w:rPr>
        <w:t xml:space="preserve">nnemann, K.; Claeys, P. (2024). DART-scale Hypervelocity Impact Simulations: Insights into the Interior of Near-Earth Asteroid Dimorphos. </w:t>
      </w:r>
      <w:r>
        <w:rPr>
          <w:rFonts w:ascii="Cambria Italic" w:hAnsi="Cambria Italic"/>
          <w:rtl w:val="0"/>
          <w:lang w:val="en-US"/>
        </w:rPr>
        <w:t>86th Annual Meeting of the Meteoritical Society 2024</w:t>
      </w:r>
      <w:r>
        <w:rPr>
          <w:rtl w:val="0"/>
          <w:lang w:val="en-US"/>
        </w:rPr>
        <w:t>, LPI Contrib. No. 3036-6443. https://www.hou.usra.edu/meetings/metsoc2024/pdf/6443.pdf.</w:t>
      </w:r>
    </w:p>
    <w:p>
      <w:pPr>
        <w:pStyle w:val="Text"/>
      </w:pPr>
      <w:r>
        <w:rPr>
          <w:rFonts w:ascii="Cambria Bold" w:hAnsi="Cambria Bold"/>
          <w:rtl w:val="0"/>
          <w:lang w:val="de-DE"/>
        </w:rPr>
        <w:t>Sturm, U.</w:t>
      </w:r>
      <w:r>
        <w:rPr>
          <w:rtl w:val="0"/>
        </w:rPr>
        <w:t xml:space="preserve">; </w:t>
      </w:r>
      <w:r>
        <w:rPr>
          <w:rFonts w:ascii="Cambria Bold" w:hAnsi="Cambria Bold"/>
          <w:rtl w:val="0"/>
          <w:lang w:val="it-IT"/>
        </w:rPr>
        <w:t>Khorramshahi, O.</w:t>
      </w:r>
      <w:r>
        <w:rPr>
          <w:rtl w:val="0"/>
          <w:lang w:val="de-DE"/>
        </w:rPr>
        <w:t xml:space="preserve"> (2024). Naturblick: Erkenntnisse aus der Entwicklung einer App zur urbanen Naturerfahrung. </w:t>
      </w:r>
      <w:r>
        <w:rPr>
          <w:rFonts w:ascii="Cambria Italic" w:hAnsi="Cambria Italic"/>
          <w:rtl w:val="0"/>
          <w:lang w:val="de-DE"/>
        </w:rPr>
        <w:t>BfN-Schriften</w:t>
      </w:r>
      <w:r>
        <w:rPr>
          <w:rtl w:val="0"/>
          <w:lang w:val="en-US"/>
        </w:rPr>
        <w:t>. DOI: https://doi.org/10.19217/skr677.</w:t>
      </w:r>
    </w:p>
    <w:p>
      <w:pPr>
        <w:pStyle w:val="Text"/>
      </w:pPr>
      <w:r>
        <w:rPr>
          <w:rFonts w:ascii="Cambria Bold" w:hAnsi="Cambria Bold"/>
          <w:rtl w:val="0"/>
          <w:lang w:val="de-DE"/>
        </w:rPr>
        <w:t>Sturm, U.</w:t>
      </w:r>
      <w:r>
        <w:rPr>
          <w:rtl w:val="0"/>
        </w:rPr>
        <w:t xml:space="preserve">; </w:t>
      </w:r>
      <w:r>
        <w:rPr>
          <w:rFonts w:ascii="Cambria Bold" w:hAnsi="Cambria Bold"/>
          <w:rtl w:val="0"/>
          <w:lang w:val="de-DE"/>
        </w:rPr>
        <w:t>Kuhlmann, H.</w:t>
      </w:r>
      <w:r>
        <w:rPr>
          <w:rtl w:val="0"/>
        </w:rPr>
        <w:t xml:space="preserve">; </w:t>
      </w:r>
      <w:r>
        <w:rPr>
          <w:rFonts w:ascii="Cambria Bold" w:hAnsi="Cambria Bold"/>
          <w:rtl w:val="0"/>
          <w:lang w:val="de-DE"/>
        </w:rPr>
        <w:t>Dontschev, M.</w:t>
      </w:r>
      <w:r>
        <w:rPr>
          <w:rtl w:val="0"/>
        </w:rPr>
        <w:t xml:space="preserve"> (2024). </w:t>
      </w:r>
      <w:r>
        <w:rPr>
          <w:rtl w:val="0"/>
          <w:lang w:val="de-DE"/>
        </w:rPr>
        <w:t>Ü</w:t>
      </w:r>
      <w:r>
        <w:rPr>
          <w:rtl w:val="0"/>
          <w:lang w:val="de-DE"/>
        </w:rPr>
        <w:t xml:space="preserve">bersicht Bestimmungs-Apps. </w:t>
      </w:r>
      <w:r>
        <w:rPr>
          <w:rFonts w:ascii="Cambria Italic" w:hAnsi="Cambria Italic"/>
          <w:rtl w:val="0"/>
          <w:lang w:val="de-DE"/>
        </w:rPr>
        <w:t>BfN-Schriften</w:t>
      </w:r>
      <w:r>
        <w:rPr>
          <w:rtl w:val="0"/>
          <w:lang w:val="en-US"/>
        </w:rPr>
        <w:t>, (677), 57-61. DOI: https://doi.org/10.19217/skr677.</w:t>
      </w:r>
    </w:p>
    <w:p>
      <w:pPr>
        <w:pStyle w:val="Text"/>
      </w:pPr>
      <w:r>
        <w:rPr>
          <w:rtl w:val="0"/>
          <w:lang w:val="en-US"/>
        </w:rPr>
        <w:t xml:space="preserve">Van den Neucker, A.; Helbert, J.; Barraud, O.; D'Amore, M.; Verma, N.; Adeli, A.; Alemanno, G.; Maturilli, A.; Hamann, C.; Hecht, L.; Greshake, A.; Kaufmann, F.; Luther, R.; Jenniskens, P.; Hiesinger, H. (2024). The Spectral Characterization of the Ribbeck Aubrite as Mercury Analog: The Effect of Heating in Preparation for MERTIS FlyBy 5.. </w:t>
      </w:r>
      <w:r>
        <w:rPr>
          <w:rFonts w:ascii="Cambria Italic" w:hAnsi="Cambria Italic"/>
          <w:rtl w:val="0"/>
          <w:lang w:val="en-US"/>
        </w:rPr>
        <w:t>Meteoritics &amp; Planetary Science</w:t>
      </w:r>
      <w:r>
        <w:rPr>
          <w:rtl w:val="0"/>
          <w:lang w:val="en-US"/>
        </w:rPr>
        <w:t>, 59, (S1). DOI: https://doi.org/10.1111/maps.14239.</w:t>
      </w:r>
    </w:p>
    <w:p>
      <w:pPr>
        <w:pStyle w:val="Text"/>
      </w:pPr>
      <w:r>
        <w:rPr>
          <w:rtl w:val="0"/>
          <w:lang w:val="en-US"/>
        </w:rPr>
        <w:t xml:space="preserve">Van den Neucker, Aurelie; Helbert, Joern; Barraud, Oceane; d'Amore, Mario; Verma, Nimisha; Adeli, Solmaz; Alemanno, Giulia; Maturilli, Alessandro; Hamann, Christopher; Hecht, Lutz; Greshake, Ansgar; Kaufman, Felix; Luther, Robert; Jenniskens, Peter; Hiesinger, Haral. (2024). The Spectral Characterization of the Ribbeck Aubrite as Mercury Analog: The Effect of Heating in Preparation for MERTIS FlyBy 5. </w:t>
      </w:r>
      <w:r>
        <w:rPr>
          <w:rFonts w:ascii="Cambria Italic" w:hAnsi="Cambria Italic"/>
          <w:rtl w:val="0"/>
          <w:lang w:val="en-US"/>
        </w:rPr>
        <w:t>Europlanet Science Congress 2024 abstracts</w:t>
      </w:r>
      <w:r>
        <w:rPr>
          <w:rtl w:val="0"/>
          <w:lang w:val="en-US"/>
        </w:rPr>
        <w:t>, 17, EPSC2024-733. DOI: https://doi.org/10.5194/epsc2024-733.</w:t>
      </w:r>
    </w:p>
    <w:p>
      <w:pPr>
        <w:pStyle w:val="Text"/>
      </w:pPr>
      <w:r>
        <w:rPr>
          <w:rFonts w:ascii="Cambria Bold" w:hAnsi="Cambria Bold"/>
          <w:rtl w:val="0"/>
          <w:lang w:val="de-DE"/>
        </w:rPr>
        <w:t>von Mering, S.</w:t>
      </w:r>
      <w:r>
        <w:rPr>
          <w:rtl w:val="0"/>
        </w:rPr>
        <w:t xml:space="preserve">; </w:t>
      </w:r>
      <w:r>
        <w:rPr>
          <w:rFonts w:ascii="Cambria Bold" w:hAnsi="Cambria Bold"/>
          <w:rtl w:val="0"/>
          <w:lang w:val="de-DE"/>
        </w:rPr>
        <w:t>Kaiser, K.</w:t>
      </w:r>
      <w:r>
        <w:rPr>
          <w:rtl w:val="0"/>
          <w:lang w:val="en-US"/>
        </w:rPr>
        <w:t xml:space="preserve"> (2024). Making connections. Open data for transdisciplinary Provenance Research on Collections from Colonial Contexts. </w:t>
      </w:r>
      <w:r>
        <w:rPr>
          <w:rFonts w:ascii="Cambria Italic" w:hAnsi="Cambria Italic"/>
          <w:rtl w:val="0"/>
          <w:lang w:val="en-US"/>
        </w:rPr>
        <w:t>in: Schmidt-Loske, Katharina, Tschan, Georg F., Xylander, Willi E. R., Space, Time, Plants and Paper. Botanical Exploration from Colonial Origins to Global Heritage (= Senckenberg Monographs, Vol. 1, pp. 75-84</w:t>
      </w:r>
      <w:r>
        <w:rPr>
          <w:rtl w:val="0"/>
          <w:lang w:val="en-US"/>
        </w:rPr>
        <w:t>, 2024, (1), 75-84. DOI: https://doi.org/978-3-510-61428-8.</w:t>
      </w:r>
    </w:p>
    <w:p>
      <w:pPr>
        <w:pStyle w:val="Text"/>
      </w:pPr>
      <w:r>
        <w:rPr>
          <w:rFonts w:ascii="Cambria Bold" w:hAnsi="Cambria Bold"/>
          <w:rtl w:val="0"/>
          <w:lang w:val="de-DE"/>
        </w:rPr>
        <w:t>Bessert-Nettelbeck, M.</w:t>
      </w:r>
      <w:r>
        <w:rPr>
          <w:rtl w:val="0"/>
          <w:lang w:val="de-DE"/>
        </w:rPr>
        <w:t xml:space="preserve">; Burwitz, M.; Gehring, K.; Erikson, K.; </w:t>
      </w:r>
      <w:r>
        <w:rPr>
          <w:rFonts w:ascii="Cambria Bold" w:hAnsi="Cambria Bold"/>
          <w:rtl w:val="0"/>
        </w:rPr>
        <w:t>Kiprijanov, K. S.</w:t>
      </w:r>
      <w:r>
        <w:rPr>
          <w:rtl w:val="0"/>
          <w:lang w:val="en-US"/>
        </w:rPr>
        <w:t>; Loth, A.; M</w:t>
      </w:r>
      <w:r>
        <w:rPr>
          <w:rtl w:val="0"/>
        </w:rPr>
        <w:t>ü</w:t>
      </w:r>
      <w:r>
        <w:rPr>
          <w:rtl w:val="0"/>
          <w:lang w:val="de-DE"/>
        </w:rPr>
        <w:t>hlenbein, F.; M</w:t>
      </w:r>
      <w:r>
        <w:rPr>
          <w:rtl w:val="0"/>
        </w:rPr>
        <w:t>ü</w:t>
      </w:r>
      <w:r>
        <w:rPr>
          <w:rtl w:val="0"/>
          <w:lang w:val="nl-NL"/>
        </w:rPr>
        <w:t xml:space="preserve">ller, M.; Oesterheld, M.; </w:t>
      </w:r>
      <w:r>
        <w:rPr>
          <w:rFonts w:ascii="Cambria Bold" w:hAnsi="Cambria Bold"/>
          <w:rtl w:val="0"/>
          <w:lang w:val="fr-FR"/>
        </w:rPr>
        <w:t>Voigt-Heucke, S.</w:t>
      </w:r>
      <w:r>
        <w:rPr>
          <w:rtl w:val="0"/>
        </w:rPr>
        <w:t xml:space="preserve"> (2024).</w:t>
      </w:r>
      <w:r>
        <w:rPr>
          <w:rFonts w:ascii="Cambria Italic" w:hAnsi="Cambria Italic"/>
          <w:rtl w:val="0"/>
          <w:lang w:val="de-DE"/>
        </w:rPr>
        <w:t xml:space="preserve"> Partizipation in der Wissenschaft (DUZ Special). </w:t>
      </w:r>
      <w:r>
        <w:rPr>
          <w:rtl w:val="0"/>
          <w:lang w:val="de-DE"/>
        </w:rPr>
        <w:t xml:space="preserve"> DUZ Verlags- und Medienhaus. DOI: https://doi.org/ISBN 978-3-96037-390-2.</w:t>
      </w:r>
    </w:p>
    <w:p>
      <w:pPr>
        <w:pStyle w:val="Text"/>
      </w:pPr>
      <w:r>
        <w:rPr>
          <w:rtl w:val="0"/>
          <w:lang w:val="it-IT"/>
        </w:rPr>
        <w:t xml:space="preserve">Bishop, I,; Cacciatori, C.; Chapman, D.; DuBois, C.; ; Endalew, Y. E.; Goldin, J.; Graham, M.; Hamisi, W.; Juanah, M.; Kamara, I.; </w:t>
      </w:r>
      <w:r>
        <w:rPr>
          <w:rFonts w:ascii="Cambria Bold" w:hAnsi="Cambria Bold"/>
          <w:rtl w:val="0"/>
          <w:lang w:val="de-DE"/>
        </w:rPr>
        <w:t>Kirschke, S.</w:t>
      </w:r>
      <w:r>
        <w:rPr>
          <w:rtl w:val="0"/>
          <w:lang w:val="it-IT"/>
        </w:rPr>
        <w:t>; Livingstone, A.; Loeffen, A.; Loiselle, S.; Madikizela, B.; Mkole, R.; Castro, J. M.; Mudenda, E.; Nyongesa, F.; Nyoni, F.; Kiminta, E. O.; Pattinson, N. B.; Sullivan, T.; Taylor, J.; de Vries, S.; Walker, M.; Warner, S.; Wehn, U.; Wu, Y. (2024).</w:t>
      </w:r>
      <w:r>
        <w:rPr>
          <w:rFonts w:ascii="Cambria Italic" w:hAnsi="Cambria Italic"/>
          <w:rtl w:val="0"/>
          <w:lang w:val="en-US"/>
        </w:rPr>
        <w:t xml:space="preserve"> Technical Brief - The role of citizen science in improving ambient water quality. </w:t>
      </w:r>
      <w:r>
        <w:rPr>
          <w:rtl w:val="0"/>
          <w:lang w:val="en-US"/>
        </w:rPr>
        <w:t xml:space="preserve"> Earthwatch Europe on behalf of the United</w:t>
      </w:r>
      <w:r>
        <w:br w:type="textWrapping"/>
      </w:r>
      <w:r>
        <w:rPr>
          <w:rtl w:val="0"/>
          <w:lang w:val="en-US"/>
        </w:rPr>
        <w:t>Nations Environment Programme-coordinated World Water Quality Alliance. DOI: https://doi.org/10.5281/zenodo.12634359.</w:t>
      </w:r>
    </w:p>
    <w:p>
      <w:pPr>
        <w:pStyle w:val="Text"/>
      </w:pPr>
      <w:r>
        <w:rPr>
          <w:rtl w:val="0"/>
          <w:lang w:val="it-IT"/>
        </w:rPr>
        <w:t xml:space="preserve">Bishop, I.; Cacciatori, C.; Ceccaroni, L.; Chapman, D.; DuBois, C.; Endalew, Y. E.; Goldin, J.; Graham, M. P.; Hamisi, W. Juanah, M.; Kamara, I.; </w:t>
      </w:r>
      <w:r>
        <w:rPr>
          <w:rFonts w:ascii="Cambria Bold" w:hAnsi="Cambria Bold"/>
          <w:rtl w:val="0"/>
          <w:lang w:val="de-DE"/>
        </w:rPr>
        <w:t>Kirschke, S.</w:t>
      </w:r>
      <w:r>
        <w:rPr>
          <w:rtl w:val="0"/>
          <w:lang w:val="it-IT"/>
        </w:rPr>
        <w:t>; Livingstone, A.; Loeffen, A.; Loiselle, S.; Madikizela, B.; Mkole, R.; Monge, J.; Mudenda, E.; Nyongesa, F.; Nyoni, F.; Kiminta, E. O.; Pattinson, N. B.; Sullivan, T.; Taylor, J.; a deVries, S.; Walker, M.; Warner, S.; Wehn, U.; Yaqian Wu, Y. (2024).</w:t>
      </w:r>
      <w:r>
        <w:rPr>
          <w:rFonts w:ascii="Cambria Italic" w:hAnsi="Cambria Italic"/>
          <w:rtl w:val="0"/>
          <w:lang w:val="en-US"/>
        </w:rPr>
        <w:t xml:space="preserve"> Policy Brief - The role of citizen science in improving ambient water quality. </w:t>
      </w:r>
      <w:r>
        <w:rPr>
          <w:rtl w:val="0"/>
          <w:lang w:val="en-US"/>
        </w:rPr>
        <w:t xml:space="preserve"> Earthwatch Europe on behalf of the United</w:t>
      </w:r>
      <w:r>
        <w:br w:type="textWrapping"/>
      </w:r>
      <w:r>
        <w:rPr>
          <w:rtl w:val="0"/>
          <w:lang w:val="en-US"/>
        </w:rPr>
        <w:t>Nations Environment Programme-coordinated World Water Quality Alliance. DOI: https://doi.org/10.5281/zenodo.12650972.</w:t>
      </w:r>
    </w:p>
    <w:p>
      <w:pPr>
        <w:pStyle w:val="Text"/>
      </w:pPr>
      <w:r>
        <w:rPr>
          <w:rtl w:val="0"/>
          <w:lang w:val="en-US"/>
        </w:rPr>
        <w:t>Cyber Valley, Berlin School of Public Engagement and Open Science, PE-Communit. (2024).</w:t>
      </w:r>
      <w:r>
        <w:rPr>
          <w:rFonts w:ascii="Cambria Italic" w:hAnsi="Cambria Italic"/>
          <w:rtl w:val="0"/>
          <w:lang w:val="de-DE"/>
        </w:rPr>
        <w:t xml:space="preserve"> Der Public Engagement Kodex - Wie wir den Dialog zwischen Wisschenschaft und </w:t>
      </w:r>
      <w:r>
        <w:rPr>
          <w:rFonts w:ascii="Cambria Italic" w:hAnsi="Cambria Italic" w:hint="default"/>
          <w:rtl w:val="0"/>
        </w:rPr>
        <w:t>Ö</w:t>
      </w:r>
      <w:r>
        <w:rPr>
          <w:rFonts w:ascii="Cambria Italic" w:hAnsi="Cambria Italic"/>
          <w:rtl w:val="0"/>
          <w:lang w:val="de-DE"/>
        </w:rPr>
        <w:t xml:space="preserve">ffentlichkeit gestalten. </w:t>
      </w:r>
      <w:r>
        <w:rPr>
          <w:rtl w:val="0"/>
          <w:lang w:val="en-US"/>
        </w:rPr>
        <w:t>, 1-24 Museum f</w:t>
      </w:r>
      <w:r>
        <w:rPr>
          <w:rtl w:val="0"/>
        </w:rPr>
        <w:t>ü</w:t>
      </w:r>
      <w:r>
        <w:rPr>
          <w:rtl w:val="0"/>
          <w:lang w:val="de-DE"/>
        </w:rPr>
        <w:t>r Naturkunde Berlin (MfN) - Leibniz Institute for Evolution and Biodiversity Science</w:t>
      </w:r>
    </w:p>
    <w:p>
      <w:pPr>
        <w:pStyle w:val="Text"/>
      </w:pPr>
      <w:r>
        <w:rPr>
          <w:rtl w:val="0"/>
          <w:lang w:val="en-US"/>
        </w:rPr>
        <w:t>Cyber Valley, Berlin School of Public Engagement and Open Science, PE-Communit. (2024).</w:t>
      </w:r>
      <w:r>
        <w:rPr>
          <w:rFonts w:ascii="Cambria Italic" w:hAnsi="Cambria Italic"/>
          <w:rtl w:val="0"/>
          <w:lang w:val="en-US"/>
        </w:rPr>
        <w:t xml:space="preserve"> The Principles of Public Engagement - How we shape the dialogue between research and the public; . </w:t>
      </w:r>
      <w:r>
        <w:rPr>
          <w:rtl w:val="0"/>
          <w:lang w:val="de-DE"/>
        </w:rPr>
        <w:t xml:space="preserve"> Museum f</w:t>
      </w:r>
      <w:r>
        <w:rPr>
          <w:rtl w:val="0"/>
        </w:rPr>
        <w:t>ü</w:t>
      </w:r>
      <w:r>
        <w:rPr>
          <w:rtl w:val="0"/>
          <w:lang w:val="de-DE"/>
        </w:rPr>
        <w:t>r Naturkunde Berlin (MfN) - Leibniz Institute for Evolution and Biodiversity Science. 2:Museum f</w:t>
      </w:r>
      <w:r>
        <w:rPr>
          <w:rtl w:val="0"/>
        </w:rPr>
        <w:t>ü</w:t>
      </w:r>
      <w:r>
        <w:rPr>
          <w:rtl w:val="0"/>
          <w:lang w:val="de-DE"/>
        </w:rPr>
        <w:t>r Naturkunde Berlin (MfN) - Leibniz Institute for Evolution and Biodiversity Science</w:t>
      </w:r>
    </w:p>
    <w:p>
      <w:pPr>
        <w:pStyle w:val="Text"/>
      </w:pPr>
      <w:r>
        <w:rPr>
          <w:rtl w:val="0"/>
          <w:lang w:val="en-US"/>
        </w:rPr>
        <w:t>Faustino, A.; Wendler, J.; Shennan V. (2024).</w:t>
      </w:r>
      <w:r>
        <w:rPr>
          <w:rFonts w:ascii="Cambria Italic" w:hAnsi="Cambria Italic"/>
          <w:rtl w:val="0"/>
          <w:lang w:val="en-US"/>
        </w:rPr>
        <w:t xml:space="preserve"> Impact: Definitions, How to manage it, A case study. </w:t>
      </w:r>
      <w:r>
        <w:rPr>
          <w:rtl w:val="0"/>
          <w:lang w:val="en-US"/>
        </w:rPr>
        <w:t>, 1-6 Museum f</w:t>
      </w:r>
      <w:r>
        <w:rPr>
          <w:rtl w:val="0"/>
        </w:rPr>
        <w:t>ü</w:t>
      </w:r>
      <w:r>
        <w:rPr>
          <w:rtl w:val="0"/>
          <w:lang w:val="de-DE"/>
        </w:rPr>
        <w:t>r Naturkunde Berlin (MfN) - Leibniz Institute for Evolution and Biodiversity Science. DOI: https://doi.org/10.7479/m82c-m683.</w:t>
      </w:r>
    </w:p>
    <w:p>
      <w:pPr>
        <w:pStyle w:val="Text"/>
      </w:pPr>
      <w:r>
        <w:rPr>
          <w:rtl w:val="0"/>
          <w:lang w:val="en-US"/>
        </w:rPr>
        <w:t xml:space="preserve">Galloway, C.; Monaghan, J.; </w:t>
      </w:r>
      <w:r>
        <w:rPr>
          <w:rFonts w:ascii="Cambria Bold" w:hAnsi="Cambria Bold"/>
          <w:rtl w:val="0"/>
          <w:lang w:val="de-DE"/>
        </w:rPr>
        <w:t>Wendler, J.</w:t>
      </w:r>
      <w:r>
        <w:rPr>
          <w:rtl w:val="0"/>
          <w:lang w:val="en-US"/>
        </w:rPr>
        <w:t xml:space="preserve">; Spokes, L.; Joubert, M.; Milne, R.; </w:t>
      </w:r>
      <w:r>
        <w:rPr>
          <w:rFonts w:ascii="Cambria Bold" w:hAnsi="Cambria Bold"/>
          <w:rtl w:val="0"/>
        </w:rPr>
        <w:t>Shennan, V.</w:t>
      </w:r>
      <w:r>
        <w:rPr>
          <w:rtl w:val="0"/>
        </w:rPr>
        <w:t xml:space="preserve"> (2024).</w:t>
      </w:r>
      <w:r>
        <w:rPr>
          <w:rFonts w:ascii="Cambria Italic" w:hAnsi="Cambria Italic"/>
          <w:rtl w:val="0"/>
          <w:lang w:val="en-US"/>
        </w:rPr>
        <w:t xml:space="preserve"> Emotions in Engagement Toolkit - A practice guide and insights from the Collaborative Futures Academy 2024. </w:t>
      </w:r>
      <w:r>
        <w:rPr>
          <w:rtl w:val="0"/>
          <w:lang w:val="de-DE"/>
        </w:rPr>
        <w:t xml:space="preserve"> Museum f</w:t>
      </w:r>
      <w:r>
        <w:rPr>
          <w:rtl w:val="0"/>
        </w:rPr>
        <w:t>ü</w:t>
      </w:r>
      <w:r>
        <w:rPr>
          <w:rtl w:val="0"/>
          <w:lang w:val="de-DE"/>
        </w:rPr>
        <w:t>r Naturkunde Berlin (MfN) - Leibniz Institute for Evolution and Biodiversity Science. DOI: https://doi.org/10.7479/m1m8-km40.</w:t>
      </w:r>
    </w:p>
    <w:p>
      <w:pPr>
        <w:pStyle w:val="Text"/>
      </w:pPr>
      <w:r>
        <w:rPr>
          <w:rFonts w:ascii="Cambria Bold" w:hAnsi="Cambria Bold"/>
          <w:rtl w:val="0"/>
        </w:rPr>
        <w:t>Karlebowski, S.</w:t>
      </w:r>
      <w:r>
        <w:rPr>
          <w:rtl w:val="0"/>
        </w:rPr>
        <w:t xml:space="preserve">; </w:t>
      </w:r>
      <w:r>
        <w:rPr>
          <w:rFonts w:ascii="Cambria Bold" w:hAnsi="Cambria Bold"/>
          <w:rtl w:val="0"/>
          <w:lang w:val="it-IT"/>
        </w:rPr>
        <w:t>&amp; Sturm,.</w:t>
      </w:r>
      <w:r>
        <w:rPr>
          <w:rtl w:val="0"/>
        </w:rPr>
        <w:t xml:space="preserve"> (2024).</w:t>
      </w:r>
      <w:r>
        <w:rPr>
          <w:rFonts w:ascii="Cambria Italic" w:hAnsi="Cambria Italic"/>
          <w:rtl w:val="0"/>
          <w:lang w:val="de-DE"/>
        </w:rPr>
        <w:t xml:space="preserve"> Datenmanagementpl</w:t>
      </w:r>
      <w:r>
        <w:rPr>
          <w:rFonts w:ascii="Cambria Italic" w:hAnsi="Cambria Italic" w:hint="default"/>
          <w:rtl w:val="0"/>
        </w:rPr>
        <w:t>ä</w:t>
      </w:r>
      <w:r>
        <w:rPr>
          <w:rFonts w:ascii="Cambria Italic" w:hAnsi="Cambria Italic"/>
          <w:rtl w:val="0"/>
          <w:lang w:val="de-DE"/>
        </w:rPr>
        <w:t xml:space="preserve">ne in Citizen-Science-Projekten </w:t>
      </w:r>
      <w:r>
        <w:rPr>
          <w:rFonts w:ascii="Cambria Italic" w:hAnsi="Cambria Italic" w:hint="default"/>
          <w:rtl w:val="0"/>
        </w:rPr>
        <w:t xml:space="preserve">– </w:t>
      </w:r>
      <w:r>
        <w:rPr>
          <w:rFonts w:ascii="Cambria Italic" w:hAnsi="Cambria Italic"/>
          <w:rtl w:val="0"/>
          <w:lang w:val="de-DE"/>
        </w:rPr>
        <w:t>Begleitender Leitfaden zum Werkzeug B</w:t>
      </w:r>
      <w:r>
        <w:rPr>
          <w:rFonts w:ascii="Cambria Italic" w:hAnsi="Cambria Italic" w:hint="default"/>
          <w:rtl w:val="0"/>
        </w:rPr>
        <w:t>ü</w:t>
      </w:r>
      <w:r>
        <w:rPr>
          <w:rFonts w:ascii="Cambria Italic" w:hAnsi="Cambria Italic"/>
          <w:rtl w:val="0"/>
          <w:lang w:val="de-DE"/>
        </w:rPr>
        <w:t xml:space="preserve">rgerforschungsdaten-planen. </w:t>
      </w:r>
      <w:r>
        <w:rPr>
          <w:rtl w:val="0"/>
          <w:lang w:val="en-US"/>
        </w:rPr>
        <w:t>, 1-28 Museum f</w:t>
      </w:r>
      <w:r>
        <w:rPr>
          <w:rtl w:val="0"/>
        </w:rPr>
        <w:t>ü</w:t>
      </w:r>
      <w:r>
        <w:rPr>
          <w:rtl w:val="0"/>
          <w:lang w:val="de-DE"/>
        </w:rPr>
        <w:t>r Naturkunde Berlin (MfN) - Leibniz Institute for Evolution and Biodiversity Science. DOI: https://doi.org/10.7479/4y0t-k239.</w:t>
      </w:r>
    </w:p>
    <w:p>
      <w:pPr>
        <w:pStyle w:val="Text"/>
      </w:pPr>
      <w:r>
        <w:rPr>
          <w:rFonts w:ascii="Cambria Bold" w:hAnsi="Cambria Bold"/>
          <w:rtl w:val="0"/>
        </w:rPr>
        <w:t>Kiprijanov, K. S.</w:t>
      </w:r>
      <w:r>
        <w:rPr>
          <w:rtl w:val="0"/>
        </w:rPr>
        <w:t xml:space="preserve"> (2024).</w:t>
      </w:r>
      <w:r>
        <w:rPr>
          <w:rFonts w:ascii="Cambria Italic" w:hAnsi="Cambria Italic"/>
          <w:rtl w:val="0"/>
          <w:lang w:val="de-DE"/>
        </w:rPr>
        <w:t xml:space="preserve"> Leitbild Public Engagement zu Planetarer Gesundheit mit Fokus auf Ern</w:t>
      </w:r>
      <w:r>
        <w:rPr>
          <w:rFonts w:ascii="Cambria Italic" w:hAnsi="Cambria Italic" w:hint="default"/>
          <w:rtl w:val="0"/>
        </w:rPr>
        <w:t>ä</w:t>
      </w:r>
      <w:r>
        <w:rPr>
          <w:rFonts w:ascii="Cambria Italic" w:hAnsi="Cambria Italic"/>
          <w:rtl w:val="0"/>
          <w:lang w:val="de-DE"/>
        </w:rPr>
        <w:t>hrung und Ern</w:t>
      </w:r>
      <w:r>
        <w:rPr>
          <w:rFonts w:ascii="Cambria Italic" w:hAnsi="Cambria Italic" w:hint="default"/>
          <w:rtl w:val="0"/>
        </w:rPr>
        <w:t>ä</w:t>
      </w:r>
      <w:r>
        <w:rPr>
          <w:rFonts w:ascii="Cambria Italic" w:hAnsi="Cambria Italic"/>
          <w:rtl w:val="0"/>
          <w:lang w:val="de-DE"/>
        </w:rPr>
        <w:t xml:space="preserve">hrungssysteme. </w:t>
      </w:r>
      <w:r>
        <w:rPr>
          <w:rtl w:val="0"/>
          <w:lang w:val="en-US"/>
        </w:rPr>
        <w:t>. DOI: https://doi.org/tba.</w:t>
      </w:r>
    </w:p>
    <w:p>
      <w:pPr>
        <w:pStyle w:val="Text"/>
      </w:pPr>
      <w:r>
        <w:rPr>
          <w:rtl w:val="0"/>
        </w:rPr>
        <w:t>Kiprijanov, K. S.; Reichel, C. (2024).</w:t>
      </w:r>
      <w:r>
        <w:rPr>
          <w:rFonts w:ascii="Cambria Italic" w:hAnsi="Cambria Italic"/>
          <w:rtl w:val="0"/>
          <w:lang w:val="de-DE"/>
        </w:rPr>
        <w:t xml:space="preserve"> Wissenstransfer f</w:t>
      </w:r>
      <w:r>
        <w:rPr>
          <w:rFonts w:ascii="Cambria Italic" w:hAnsi="Cambria Italic" w:hint="default"/>
          <w:rtl w:val="0"/>
        </w:rPr>
        <w:t>ü</w:t>
      </w:r>
      <w:r>
        <w:rPr>
          <w:rFonts w:ascii="Cambria Italic" w:hAnsi="Cambria Italic"/>
          <w:rtl w:val="0"/>
          <w:lang w:val="de-DE"/>
        </w:rPr>
        <w:t>r nachhaltige Landnutzung und Ern</w:t>
      </w:r>
      <w:r>
        <w:rPr>
          <w:rFonts w:ascii="Cambria Italic" w:hAnsi="Cambria Italic" w:hint="default"/>
          <w:rtl w:val="0"/>
        </w:rPr>
        <w:t>ä</w:t>
      </w:r>
      <w:r>
        <w:rPr>
          <w:rFonts w:ascii="Cambria Italic" w:hAnsi="Cambria Italic"/>
          <w:rtl w:val="0"/>
          <w:lang w:val="de-DE"/>
        </w:rPr>
        <w:t>hrung: Gemeinsam t</w:t>
      </w:r>
      <w:r>
        <w:rPr>
          <w:rFonts w:ascii="Cambria Italic" w:hAnsi="Cambria Italic" w:hint="default"/>
          <w:rtl w:val="0"/>
        </w:rPr>
        <w:t>ä</w:t>
      </w:r>
      <w:r>
        <w:rPr>
          <w:rFonts w:ascii="Cambria Italic" w:hAnsi="Cambria Italic"/>
          <w:rtl w:val="0"/>
          <w:lang w:val="de-DE"/>
        </w:rPr>
        <w:t xml:space="preserve">tig werden im Sinne der Planetaren Gesundheit. </w:t>
      </w:r>
      <w:r>
        <w:rPr>
          <w:rtl w:val="0"/>
          <w:lang w:val="de-DE"/>
        </w:rPr>
        <w:t xml:space="preserve"> DUZ Verlags- und Medienhaus</w:t>
      </w:r>
    </w:p>
    <w:p>
      <w:pPr>
        <w:pStyle w:val="Text"/>
      </w:pPr>
      <w:r>
        <w:rPr>
          <w:rFonts w:ascii="Cambria Bold" w:hAnsi="Cambria Bold"/>
          <w:rtl w:val="0"/>
          <w:lang w:val="de-DE"/>
        </w:rPr>
        <w:t>Kirschke, S.</w:t>
      </w:r>
      <w:r>
        <w:rPr>
          <w:rtl w:val="0"/>
        </w:rPr>
        <w:t xml:space="preserve">; </w:t>
      </w:r>
      <w:r>
        <w:rPr>
          <w:rFonts w:ascii="Cambria Bold" w:hAnsi="Cambria Bold"/>
          <w:rtl w:val="0"/>
          <w:lang w:val="de-DE"/>
        </w:rPr>
        <w:t>Glahe, J.</w:t>
      </w:r>
      <w:r>
        <w:rPr>
          <w:rtl w:val="0"/>
          <w:lang w:val="de-DE"/>
        </w:rPr>
        <w:t xml:space="preserve">; Ahrend, C.; Brandt, M.; </w:t>
      </w:r>
      <w:r>
        <w:rPr>
          <w:rFonts w:ascii="Cambria Bold" w:hAnsi="Cambria Bold"/>
          <w:rtl w:val="0"/>
          <w:lang w:val="de-DE"/>
        </w:rPr>
        <w:t>Hecker, S.</w:t>
      </w:r>
      <w:r>
        <w:rPr>
          <w:rtl w:val="0"/>
          <w:lang w:val="de-DE"/>
        </w:rPr>
        <w:t>; Krohmer, J.; Lentz, S.; Marzinek, N.; Molthagen-Schn</w:t>
      </w:r>
      <w:r>
        <w:rPr>
          <w:rtl w:val="0"/>
          <w:lang w:val="sv-SE"/>
        </w:rPr>
        <w:t>ö</w:t>
      </w:r>
      <w:r>
        <w:rPr>
          <w:rtl w:val="0"/>
        </w:rPr>
        <w:t xml:space="preserve">ring, S.; </w:t>
      </w:r>
      <w:r>
        <w:rPr>
          <w:rFonts w:ascii="Cambria Bold" w:hAnsi="Cambria Bold"/>
          <w:rtl w:val="0"/>
        </w:rPr>
        <w:t>Stewart, M.</w:t>
      </w:r>
      <w:r>
        <w:rPr>
          <w:rtl w:val="0"/>
        </w:rPr>
        <w:t xml:space="preserve">; </w:t>
      </w:r>
      <w:r>
        <w:rPr>
          <w:rFonts w:ascii="Cambria Bold" w:hAnsi="Cambria Bold"/>
          <w:rtl w:val="0"/>
          <w:lang w:val="fr-FR"/>
        </w:rPr>
        <w:t>Voigt-Heucke, S.</w:t>
      </w:r>
      <w:r>
        <w:rPr>
          <w:rtl w:val="0"/>
        </w:rPr>
        <w:t xml:space="preserve"> (2024).</w:t>
      </w:r>
      <w:r>
        <w:rPr>
          <w:rFonts w:ascii="Cambria Italic" w:hAnsi="Cambria Italic"/>
          <w:rtl w:val="0"/>
          <w:lang w:val="en-US"/>
        </w:rPr>
        <w:t xml:space="preserve"> Perspectives on Science Communication. </w:t>
      </w:r>
      <w:r>
        <w:rPr>
          <w:rtl w:val="0"/>
          <w:lang w:val="en-US"/>
        </w:rPr>
        <w:t>, e136750 Pensoft Publishers. DOI: https://doi.org/10.3897/rio.10.e136750.</w:t>
      </w:r>
    </w:p>
    <w:p>
      <w:pPr>
        <w:pStyle w:val="Text"/>
      </w:pPr>
      <w:r>
        <w:rPr>
          <w:rtl w:val="0"/>
          <w:lang w:val="da-DK"/>
        </w:rPr>
        <w:t xml:space="preserve">Leachman, S.; Meudt, H.; </w:t>
      </w:r>
      <w:r>
        <w:rPr>
          <w:rFonts w:ascii="Cambria Bold" w:hAnsi="Cambria Bold"/>
          <w:rtl w:val="0"/>
          <w:lang w:val="de-DE"/>
        </w:rPr>
        <w:t>von Mering, S.</w:t>
      </w:r>
      <w:r>
        <w:rPr>
          <w:rtl w:val="0"/>
          <w:lang w:val="pt-PT"/>
        </w:rPr>
        <w:t>; &amp; Santos, J. (2024).</w:t>
      </w:r>
      <w:r>
        <w:rPr>
          <w:rFonts w:ascii="Cambria Italic" w:hAnsi="Cambria Italic"/>
          <w:rtl w:val="0"/>
          <w:lang w:val="en-US"/>
        </w:rPr>
        <w:t xml:space="preserve"> Report on WikiProject International Botanical Congress 2024. </w:t>
      </w:r>
      <w:r>
        <w:rPr>
          <w:rtl w:val="0"/>
          <w:lang w:val="pt-PT"/>
        </w:rPr>
        <w:t xml:space="preserve"> Zenodo. DOI: https://doi.org/10.5281/zenodo.13788266.</w:t>
      </w:r>
    </w:p>
    <w:p>
      <w:pPr>
        <w:pStyle w:val="Text"/>
      </w:pPr>
      <w:r>
        <w:rPr>
          <w:rFonts w:ascii="Cambria Bold" w:hAnsi="Cambria Bold"/>
          <w:rtl w:val="0"/>
          <w:lang w:val="sv-SE"/>
        </w:rPr>
        <w:t>Arvidsson, P.</w:t>
      </w:r>
      <w:r>
        <w:rPr>
          <w:rtl w:val="0"/>
        </w:rPr>
        <w:t xml:space="preserve">; </w:t>
      </w:r>
      <w:r>
        <w:rPr>
          <w:rFonts w:ascii="Cambria Bold" w:hAnsi="Cambria Bold"/>
          <w:rtl w:val="0"/>
          <w:lang w:val="de-DE"/>
        </w:rPr>
        <w:t>Ebbighausen, J.</w:t>
      </w:r>
      <w:r>
        <w:rPr>
          <w:rtl w:val="0"/>
        </w:rPr>
        <w:t xml:space="preserve">; </w:t>
      </w:r>
      <w:r>
        <w:rPr>
          <w:rFonts w:ascii="Cambria Bold" w:hAnsi="Cambria Bold"/>
          <w:rtl w:val="0"/>
          <w:lang w:val="it-IT"/>
        </w:rPr>
        <w:t>Khorramshahi, O.</w:t>
      </w:r>
      <w:r>
        <w:rPr>
          <w:rtl w:val="0"/>
          <w:lang w:val="en-US"/>
        </w:rPr>
        <w:t xml:space="preserve"> (2024). Open Source Code Naturblick Android. [Dataset]. s.publisher. https://github.com/mfn-berlin/naturblick-android.</w:t>
      </w:r>
    </w:p>
    <w:p>
      <w:pPr>
        <w:pStyle w:val="Text"/>
      </w:pPr>
      <w:r>
        <w:rPr>
          <w:rFonts w:ascii="Cambria Bold" w:hAnsi="Cambria Bold"/>
          <w:rtl w:val="0"/>
          <w:lang w:val="sv-SE"/>
        </w:rPr>
        <w:t>Arvidsson, P.</w:t>
      </w:r>
      <w:r>
        <w:rPr>
          <w:rtl w:val="0"/>
        </w:rPr>
        <w:t xml:space="preserve">; </w:t>
      </w:r>
      <w:r>
        <w:rPr>
          <w:rFonts w:ascii="Cambria Bold" w:hAnsi="Cambria Bold"/>
          <w:rtl w:val="0"/>
          <w:lang w:val="de-DE"/>
        </w:rPr>
        <w:t>Ebbighausen, J.</w:t>
      </w:r>
      <w:r>
        <w:rPr>
          <w:rtl w:val="0"/>
        </w:rPr>
        <w:t xml:space="preserve">; </w:t>
      </w:r>
      <w:r>
        <w:rPr>
          <w:rFonts w:ascii="Cambria Bold" w:hAnsi="Cambria Bold"/>
          <w:rtl w:val="0"/>
          <w:lang w:val="it-IT"/>
        </w:rPr>
        <w:t>Khorramshahi, O.</w:t>
      </w:r>
      <w:r>
        <w:rPr>
          <w:rtl w:val="0"/>
          <w:lang w:val="en-US"/>
        </w:rPr>
        <w:t xml:space="preserve"> (2024). Open Source Code Naturblick iOS. [Dataset]. s.publisher. https://github.com/mfn-berlin/naturblick-ios.</w:t>
      </w:r>
    </w:p>
    <w:p>
      <w:pPr>
        <w:pStyle w:val="Text"/>
      </w:pPr>
      <w:r>
        <w:rPr>
          <w:rtl w:val="0"/>
          <w:lang w:val="nl-NL"/>
        </w:rPr>
        <w:t>Clements, H. S.; San, E. D. L.; Hempson, G.; Linden, B.; Maritz, B.; Monadjem, A.; Reynolds, C.; Siebert, F.; Stevens, N.; Biggs, R.; De Vos, A.; Blanchard, R.; Child, M.; Esler, K. J.; Hamann, M.; Loft, T.; Reyers, B.; Selomane, O.; Skowno, A. L.; (...), R</w:t>
      </w:r>
      <w:r>
        <w:rPr>
          <w:rtl w:val="0"/>
          <w:lang w:val="sv-SE"/>
        </w:rPr>
        <w:t>ö</w:t>
      </w:r>
      <w:r>
        <w:rPr>
          <w:rtl w:val="0"/>
          <w:lang w:val="en-US"/>
        </w:rPr>
        <w:t>del, M.-O.; (...), Woodhouse, G. M. (2024). The bii4africa dataset of faunal and floral population intactness estimates across Africa</w:t>
      </w:r>
      <w:r>
        <w:rPr>
          <w:rtl w:val="1"/>
        </w:rPr>
        <w:t>’</w:t>
      </w:r>
      <w:r>
        <w:rPr>
          <w:rtl w:val="0"/>
          <w:lang w:val="en-US"/>
        </w:rPr>
        <w:t>s major land uses. [Dataset]. s.publisher. DOI: https://doi.org/10.1038/s41597-023-02832-6.</w:t>
      </w:r>
    </w:p>
    <w:p>
      <w:pPr>
        <w:pStyle w:val="Text"/>
      </w:pPr>
      <w:r>
        <w:rPr>
          <w:rFonts w:ascii="Cambria Bold" w:hAnsi="Cambria Bold"/>
          <w:rtl w:val="0"/>
          <w:lang w:val="it-IT"/>
        </w:rPr>
        <w:t>Dittrich, C.</w:t>
      </w:r>
      <w:r>
        <w:rPr>
          <w:rtl w:val="0"/>
          <w:lang w:val="en-US"/>
        </w:rPr>
        <w:t xml:space="preserve"> (2024). Drop dead! Female mate avoidance in an explosively breeding frog. [Dataset]. s.publisher. DOI: https://doi.org/10.52843/cassyni.fzsxvh.</w:t>
      </w:r>
    </w:p>
    <w:p>
      <w:pPr>
        <w:pStyle w:val="Text"/>
      </w:pPr>
      <w:r>
        <w:rPr>
          <w:rFonts w:ascii="Cambria Bold" w:hAnsi="Cambria Bold"/>
          <w:rtl w:val="0"/>
        </w:rPr>
        <w:t>Heyne, E.</w:t>
      </w:r>
      <w:r>
        <w:rPr>
          <w:rtl w:val="0"/>
          <w:lang w:val="de-DE"/>
        </w:rPr>
        <w:t xml:space="preserve">; Falb, D.; Rinck, M.; Schalansky, J.; Graessner, M.; Schneider, T.; Bossmann, M.; Lembeck, P.; Tajouri, S.; </w:t>
      </w:r>
      <w:r>
        <w:rPr>
          <w:rFonts w:ascii="Cambria Bold" w:hAnsi="Cambria Bold"/>
          <w:rtl w:val="0"/>
          <w:lang w:val="de-DE"/>
        </w:rPr>
        <w:t>Sturm, U.</w:t>
      </w:r>
      <w:r>
        <w:rPr>
          <w:rtl w:val="0"/>
          <w:lang w:val="de-DE"/>
        </w:rPr>
        <w:t xml:space="preserve"> (2024). Wie Gras. Ein literarischer Audioguide zum Anthropoz</w:t>
      </w:r>
      <w:r>
        <w:rPr>
          <w:rtl w:val="0"/>
        </w:rPr>
        <w:t>ä</w:t>
      </w:r>
      <w:r>
        <w:rPr>
          <w:rtl w:val="0"/>
          <w:lang w:val="en-US"/>
        </w:rPr>
        <w:t>n. [Dataset]. s.publisher</w:t>
      </w:r>
    </w:p>
    <w:p>
      <w:pPr>
        <w:pStyle w:val="Text"/>
      </w:pPr>
      <w:r>
        <w:rPr>
          <w:rFonts w:ascii="Cambria Bold" w:hAnsi="Cambria Bold"/>
          <w:rtl w:val="0"/>
        </w:rPr>
        <w:t>Karlebowski, S.</w:t>
      </w:r>
      <w:r>
        <w:rPr>
          <w:rtl w:val="0"/>
        </w:rPr>
        <w:t xml:space="preserve">; </w:t>
      </w:r>
      <w:r>
        <w:rPr>
          <w:rFonts w:ascii="Cambria Bold" w:hAnsi="Cambria Bold"/>
          <w:rtl w:val="0"/>
          <w:lang w:val="de-DE"/>
        </w:rPr>
        <w:t>Sturm, U.</w:t>
      </w:r>
      <w:r>
        <w:rPr>
          <w:rtl w:val="0"/>
          <w:lang w:val="de-DE"/>
        </w:rPr>
        <w:t xml:space="preserve"> (2024). Digitales Werkzeug f</w:t>
      </w:r>
      <w:r>
        <w:rPr>
          <w:rtl w:val="0"/>
        </w:rPr>
        <w:t>ü</w:t>
      </w:r>
      <w:r>
        <w:rPr>
          <w:rtl w:val="0"/>
          <w:lang w:val="de-DE"/>
        </w:rPr>
        <w:t>r die Erstellung von Datenmanagementpl</w:t>
      </w:r>
      <w:r>
        <w:rPr>
          <w:rtl w:val="0"/>
        </w:rPr>
        <w:t>ä</w:t>
      </w:r>
      <w:r>
        <w:rPr>
          <w:rtl w:val="0"/>
        </w:rPr>
        <w:t>nen f</w:t>
      </w:r>
      <w:r>
        <w:rPr>
          <w:rtl w:val="0"/>
        </w:rPr>
        <w:t>ü</w:t>
      </w:r>
      <w:r>
        <w:rPr>
          <w:rtl w:val="0"/>
          <w:lang w:val="de-DE"/>
        </w:rPr>
        <w:t>r Citizen Science-Projekte. [Dataset]. s.publisher. https://buergerforschungsdaten-planen.de/.</w:t>
      </w:r>
    </w:p>
    <w:p>
      <w:pPr>
        <w:pStyle w:val="Text"/>
      </w:pPr>
      <w:r>
        <w:rPr>
          <w:rtl w:val="0"/>
        </w:rPr>
        <w:t xml:space="preserve">McGregor, A. P.; </w:t>
      </w:r>
      <w:r>
        <w:rPr>
          <w:rFonts w:ascii="Cambria Bold" w:hAnsi="Cambria Bold"/>
          <w:rtl w:val="0"/>
          <w:lang w:val="en-US"/>
        </w:rPr>
        <w:t>Sumner-Rooney, L.</w:t>
      </w:r>
      <w:r>
        <w:rPr>
          <w:rtl w:val="0"/>
          <w:lang w:val="en-US"/>
        </w:rPr>
        <w:t>; Burkmar, R.; Schoenauer, A. (2024). The genome sequence of the silver stretch spider, Tetragnatha montana (Simon, 1874) (Araneae: Tetragnathidae). [Dataset]. s.publisher. DOI: https://doi.org/10.12688/wellcomeopenres.21782.1.</w:t>
      </w:r>
    </w:p>
    <w:p>
      <w:pPr>
        <w:pStyle w:val="Text"/>
      </w:pPr>
      <w:r>
        <w:rPr>
          <w:rFonts w:ascii="Cambria Bold" w:hAnsi="Cambria Bold"/>
          <w:rtl w:val="0"/>
        </w:rPr>
        <w:t>Meyer, J.</w:t>
      </w:r>
      <w:r>
        <w:rPr>
          <w:rtl w:val="0"/>
          <w:lang w:val="en-US"/>
        </w:rPr>
        <w:t xml:space="preserve"> (2024). Understanding the role of trust in the cooperation of diverse actors in citizen science projects from Germany: a qualitative interview study. [Dataset]. s.publisher. DOI: https://doi.org/10.17605/OSF.IO/263UV.</w:t>
      </w:r>
    </w:p>
    <w:p>
      <w:pPr>
        <w:pStyle w:val="Text"/>
      </w:pPr>
      <w:r>
        <w:rPr>
          <w:rtl w:val="0"/>
          <w:lang w:val="it-IT"/>
        </w:rPr>
        <w:t>Paech, F.; Woite, E.; Pa</w:t>
      </w:r>
      <w:r>
        <w:rPr>
          <w:rtl w:val="0"/>
          <w:lang w:val="de-DE"/>
        </w:rPr>
        <w:t>ß</w:t>
      </w:r>
      <w:r>
        <w:rPr>
          <w:rtl w:val="0"/>
          <w:lang w:val="en-US"/>
        </w:rPr>
        <w:t>, S.; &amp; Schindler, C. (2024). Open Access Spiel "Skill It - Unlock Your Science!". [Dataset]. s.publisher. DOI: https://doi.org/10.7479/eqbn-6f25.</w:t>
      </w:r>
    </w:p>
    <w:p>
      <w:pPr>
        <w:pStyle w:val="Text"/>
      </w:pPr>
      <w:r>
        <w:rPr>
          <w:rFonts w:ascii="Cambria Bold" w:hAnsi="Cambria Bold"/>
          <w:rtl w:val="0"/>
          <w:lang w:val="it-IT"/>
        </w:rPr>
        <w:t>Parolini, G.</w:t>
      </w:r>
      <w:r>
        <w:rPr>
          <w:rtl w:val="0"/>
          <w:lang w:val="en-US"/>
        </w:rPr>
        <w:t xml:space="preserve"> (2024). Machine-Readable Data Formats in Biodiversity Informatics. [Dataset]. s.publisher. DOI: https://doi.org/10.7479/6qch-mz63.</w:t>
      </w:r>
    </w:p>
    <w:p>
      <w:pPr>
        <w:pStyle w:val="Text"/>
      </w:pPr>
      <w:r>
        <w:rPr>
          <w:rtl w:val="0"/>
          <w:lang w:val="nl-NL"/>
        </w:rPr>
        <w:t xml:space="preserve">Van Tussenbroek, I. A.; </w:t>
      </w:r>
      <w:r>
        <w:rPr>
          <w:rFonts w:ascii="Cambria Bold" w:hAnsi="Cambria Bold"/>
          <w:rtl w:val="0"/>
        </w:rPr>
        <w:t>Kn</w:t>
      </w:r>
      <w:r>
        <w:rPr>
          <w:rFonts w:ascii="Cambria Bold" w:hAnsi="Cambria Bold" w:hint="default"/>
          <w:rtl w:val="0"/>
          <w:lang w:val="sv-SE"/>
        </w:rPr>
        <w:t>ö</w:t>
      </w:r>
      <w:r>
        <w:rPr>
          <w:rFonts w:ascii="Cambria Bold" w:hAnsi="Cambria Bold"/>
          <w:rtl w:val="0"/>
          <w:lang w:val="de-DE"/>
        </w:rPr>
        <w:t>rnschild, M.</w:t>
      </w:r>
      <w:r>
        <w:rPr>
          <w:rtl w:val="0"/>
        </w:rPr>
        <w:t xml:space="preserve">; </w:t>
      </w:r>
      <w:r>
        <w:rPr>
          <w:rFonts w:ascii="Cambria Bold" w:hAnsi="Cambria Bold"/>
          <w:rtl w:val="0"/>
        </w:rPr>
        <w:t>Nagy, M.</w:t>
      </w:r>
      <w:r>
        <w:rPr>
          <w:rtl w:val="0"/>
        </w:rPr>
        <w:t>; O</w:t>
      </w:r>
      <w:r>
        <w:rPr>
          <w:rtl w:val="1"/>
        </w:rPr>
        <w:t>’</w:t>
      </w:r>
      <w:r>
        <w:rPr>
          <w:rtl w:val="0"/>
          <w:lang w:val="en-US"/>
        </w:rPr>
        <w:t>Toole, B. P.; Formenti, G.; Philge, P.; Zhang, N.; Abueg, L.; Brajuka, N.; Jarvis, E.; Volkert, T. L.; Gray, J. L.; Pieri, M.; Mai, M.; Teeling, E. C.; Vernes, S. C. (2024). The genome sequence of Rhynchonycteris naso, Peters, 1867 (Chiroptera, Emballonuridae, Rhynchonycteris). [Dataset]. s.publisher. DOI: https://doi.org/10.12688/wellcomeopenres.19959.1.</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ambria Bold">
    <w:charset w:val="00"/>
    <w:family w:val="roman"/>
    <w:pitch w:val="default"/>
  </w:font>
  <w:font w:name="Cambria Ital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ext"/>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Fill>
        <w14:solidFill>
          <w14:srgbClr w14:val="17365D"/>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Überschrift">
    <w:name w:val="Überschrift"/>
    <w:next w:val="Text"/>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de-DE"/>
      <w14:textOutline>
        <w14:noFill/>
      </w14:textOutline>
      <w14:textFill>
        <w14:solidFill>
          <w14:srgbClr w14:val="365F9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