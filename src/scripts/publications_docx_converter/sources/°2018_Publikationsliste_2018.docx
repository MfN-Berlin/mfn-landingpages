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132" w:rsidRPr="00432713" w:rsidRDefault="00AA5132" w:rsidP="00AA5132">
      <w:pPr>
        <w:rPr>
          <w:rFonts w:ascii="Trade Gothic LT Std" w:hAnsi="Trade Gothic LT Std"/>
          <w:b/>
        </w:rPr>
      </w:pPr>
      <w:r w:rsidRPr="00432713">
        <w:rPr>
          <w:rFonts w:ascii="Trade Gothic LT Std" w:hAnsi="Trade Gothic LT Std"/>
          <w:b/>
        </w:rPr>
        <w:t>2018</w:t>
      </w:r>
    </w:p>
    <w:p w:rsidR="00AA5132" w:rsidRPr="00432713" w:rsidRDefault="00AA5132" w:rsidP="00AA5132">
      <w:pPr>
        <w:rPr>
          <w:rFonts w:ascii="Trade Gothic LT Std" w:hAnsi="Trade Gothic LT Std"/>
          <w:b/>
        </w:rPr>
      </w:pPr>
      <w:r w:rsidRPr="00432713">
        <w:rPr>
          <w:rFonts w:ascii="Trade Gothic LT Std" w:hAnsi="Trade Gothic LT Std"/>
          <w:b/>
        </w:rPr>
        <w:t>Publikationen | Publications</w:t>
      </w:r>
    </w:p>
    <w:p w:rsidR="00AA5132" w:rsidRPr="00432713" w:rsidRDefault="00AA5132" w:rsidP="00AA5132">
      <w:pPr>
        <w:rPr>
          <w:rFonts w:ascii="Trade Gothic LT Std" w:hAnsi="Trade Gothic LT Std"/>
          <w:b/>
        </w:rPr>
      </w:pPr>
      <w:r w:rsidRPr="00432713">
        <w:rPr>
          <w:rFonts w:ascii="Trade Gothic LT Std" w:hAnsi="Trade Gothic LT Std"/>
          <w:b/>
        </w:rPr>
        <w:t>Wissenschaftliche Artikel in referierten Zeitschriften | Scientific articles in peer- reviewed journals</w:t>
      </w:r>
    </w:p>
    <w:p w:rsidR="001F15E2" w:rsidRPr="00432713" w:rsidRDefault="001F15E2" w:rsidP="001F15E2">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Abu El-Enen, M.; Lorenz, J.; Ali, K.; Von Seckendorff, V.; Okrusch, M.; Schüssler, U.; Brätz, H.; </w:t>
      </w:r>
      <w:r w:rsidRPr="00432713">
        <w:rPr>
          <w:rFonts w:ascii="Trade Gothic LT Std" w:eastAsia="Times New Roman" w:hAnsi="Trade Gothic LT Std" w:cs="Times New Roman"/>
          <w:b/>
          <w:bCs/>
          <w:lang w:eastAsia="de-DE"/>
        </w:rPr>
        <w:t>Schmitt, R.</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A new look on Imperial Porphyry: a famous ancient dimension stone from the Eastern Desert of Egypt—petrogenesis and cultural relevance. </w:t>
      </w:r>
      <w:r w:rsidRPr="00432713">
        <w:rPr>
          <w:rFonts w:ascii="Trade Gothic LT Std" w:eastAsia="Times New Roman" w:hAnsi="Trade Gothic LT Std" w:cs="Times New Roman"/>
          <w:i/>
          <w:iCs/>
          <w:lang w:val="en-US" w:eastAsia="de-DE"/>
        </w:rPr>
        <w:t>International Journal of Earth Sciences, 107 (7)</w:t>
      </w:r>
      <w:r w:rsidRPr="00432713">
        <w:rPr>
          <w:rFonts w:ascii="Trade Gothic LT Std" w:eastAsia="Times New Roman" w:hAnsi="Trade Gothic LT Std" w:cs="Times New Roman"/>
          <w:lang w:val="en-US" w:eastAsia="de-DE"/>
        </w:rPr>
        <w:t xml:space="preserve">: 2393-2408. DOI: </w:t>
      </w:r>
      <w:hyperlink r:id="rId8" w:tgtFrame="_blank" w:history="1">
        <w:r w:rsidRPr="00432713">
          <w:rPr>
            <w:rFonts w:ascii="Trade Gothic LT Std" w:eastAsia="Times New Roman" w:hAnsi="Trade Gothic LT Std" w:cs="Times New Roman"/>
            <w:color w:val="0000FF"/>
            <w:u w:val="single"/>
            <w:lang w:val="en-US" w:eastAsia="de-DE"/>
          </w:rPr>
          <w:t>10.1007/s00531-018-1604-z</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Aburto-Oropeza, O.; Johnson, A.; Agha, M.; Allen, E.; Allen, M.; González, J.; Arenas Moreno, D.; Beas-Luna, R.; Butterfield, S.; Caetano, G.; Caselle, J.; Gaytán, G.; Castorani, M.; Cat, L.; Cavanaugh, K.; Chambers, J.; Cooper, R.; Arafeh-Dalmau, N.; Dawson, T.; De La Vega Pérez, A.; Dimento, J.; Guerrero, S.; Edwards, M.; Ennen, J.; Estrada-Medina, H.; Fierro-Estrada, N.; Gadsden, H.; Galina-Tessaro, P.; Gibbons, P.; Goode, E.; Gorris, M.; Harmon, T.; Hecht, S.; Heredia Fragoso, M.; Hernández-Solano, A.; Hernández-Cortés, D.; Hernández-Carmona, G.; Hillard, S.; Huey, R.; Hufford, M.; Jenerette, G.; Jiménez-Osornio, J.; López-Nava, K.; Lara Reséndiz, R.; Leslie, H.; López-Feldman, A.; Luja, V.; Méndez, N.; Mautz, W.; Medellín-Azuara, J.; Meléndez-Torres, C.; De La Cruz, F.; Micheli, F.; Miles, D.; Montagner, G.; Montaño-Moctezuma, G.; </w:t>
      </w:r>
      <w:r w:rsidRPr="00432713">
        <w:rPr>
          <w:rFonts w:ascii="Trade Gothic LT Std" w:eastAsia="Times New Roman" w:hAnsi="Trade Gothic LT Std" w:cs="Times New Roman"/>
          <w:b/>
          <w:bCs/>
          <w:lang w:eastAsia="de-DE"/>
        </w:rPr>
        <w:t>Müller, J.</w:t>
      </w:r>
      <w:r w:rsidRPr="00432713">
        <w:rPr>
          <w:rFonts w:ascii="Trade Gothic LT Std" w:eastAsia="Times New Roman" w:hAnsi="Trade Gothic LT Std" w:cs="Times New Roman"/>
          <w:lang w:eastAsia="de-DE"/>
        </w:rPr>
        <w:t xml:space="preserve">; Oliva, P.; Ortinez Álvarez, J.; Ortiz-Partida, J.; Palleiro-Nayar, J.; Páramo Figueroa, V.; Parnell, P.; Raimondi, P.; Ramírez-Valdez, A.; Randerson, J.; Reed, D.; Riquelme, M.; Torres, T.; Rosen, P.; Ross-Ibarra, J.; Sánchez-Cordero, V.; Sandoval-Solis, S.; Santos, J.; Sawers, R.; Sinervo, B.; Sites, J.; Sosa-Nishizaki, O.; Stanton, T.; Stapp, J.; Stewart, J.; Torre, J.; Torres-Moye, G.; Treseder, K.; Valdez-Villavicencio, J.; Valle Jiménez, F.; Vaughn, M.; Welton, L.; Westphal, M.; Woolrich-Piña, G.; Yunez-Naude, A.; Zertuche-González, J.; Taylor, J. (2018). </w:t>
      </w:r>
      <w:proofErr w:type="gramStart"/>
      <w:r w:rsidRPr="00432713">
        <w:rPr>
          <w:rFonts w:ascii="Trade Gothic LT Std" w:eastAsia="Times New Roman" w:hAnsi="Trade Gothic LT Std" w:cs="Times New Roman"/>
          <w:lang w:val="en-US" w:eastAsia="de-DE"/>
        </w:rPr>
        <w:t>Harnessing cross-border resources to confront climate change.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Environmental Science &amp; Policy, 87</w:t>
      </w:r>
      <w:r w:rsidRPr="00432713">
        <w:rPr>
          <w:rFonts w:ascii="Trade Gothic LT Std" w:eastAsia="Times New Roman" w:hAnsi="Trade Gothic LT Std" w:cs="Times New Roman"/>
          <w:lang w:val="en-US" w:eastAsia="de-DE"/>
        </w:rPr>
        <w:t xml:space="preserve">: 128-132. DOI: </w:t>
      </w:r>
      <w:hyperlink r:id="rId9" w:tgtFrame="_blank" w:history="1">
        <w:r w:rsidRPr="00432713">
          <w:rPr>
            <w:rFonts w:ascii="Trade Gothic LT Std" w:eastAsia="Times New Roman" w:hAnsi="Trade Gothic LT Std" w:cs="Times New Roman"/>
            <w:color w:val="0000FF"/>
            <w:u w:val="single"/>
            <w:lang w:val="en-US" w:eastAsia="de-DE"/>
          </w:rPr>
          <w:t>10.1016/j.envsci.2018.01.001</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Amelin, Y.; Koefoed, P.; Iizuka, T.; </w:t>
      </w:r>
      <w:r w:rsidRPr="00432713">
        <w:rPr>
          <w:rFonts w:ascii="Trade Gothic LT Std" w:eastAsia="Times New Roman" w:hAnsi="Trade Gothic LT Std" w:cs="Times New Roman"/>
          <w:b/>
          <w:lang w:eastAsia="de-DE"/>
        </w:rPr>
        <w:t>Fernandes, V</w:t>
      </w:r>
      <w:r w:rsidRPr="00432713">
        <w:rPr>
          <w:rFonts w:ascii="Trade Gothic LT Std" w:eastAsia="Times New Roman" w:hAnsi="Trade Gothic LT Std" w:cs="Times New Roman"/>
          <w:lang w:eastAsia="de-DE"/>
        </w:rPr>
        <w:t xml:space="preserve">.; Huyskens, M.; Yin, Q.; Irving, A. (2018). </w:t>
      </w:r>
      <w:proofErr w:type="gramStart"/>
      <w:r w:rsidRPr="00432713">
        <w:rPr>
          <w:rFonts w:ascii="Trade Gothic LT Std" w:eastAsia="Times New Roman" w:hAnsi="Trade Gothic LT Std" w:cs="Times New Roman"/>
          <w:lang w:val="en-US" w:eastAsia="de-DE"/>
        </w:rPr>
        <w:t>U-Pb, Rb-Sr and Ar-Ar systematics of the ungrouped achondrites Northwest Africa 6704 and Northwest Africa 6693.</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 xml:space="preserve">Geochimica </w:t>
      </w:r>
      <w:proofErr w:type="gramStart"/>
      <w:r w:rsidRPr="00432713">
        <w:rPr>
          <w:rFonts w:ascii="Trade Gothic LT Std" w:eastAsia="Times New Roman" w:hAnsi="Trade Gothic LT Std" w:cs="Times New Roman"/>
          <w:i/>
          <w:iCs/>
          <w:lang w:val="en-US" w:eastAsia="de-DE"/>
        </w:rPr>
        <w:t>et</w:t>
      </w:r>
      <w:proofErr w:type="gramEnd"/>
      <w:r w:rsidRPr="00432713">
        <w:rPr>
          <w:rFonts w:ascii="Trade Gothic LT Std" w:eastAsia="Times New Roman" w:hAnsi="Trade Gothic LT Std" w:cs="Times New Roman"/>
          <w:i/>
          <w:iCs/>
          <w:lang w:val="en-US" w:eastAsia="de-DE"/>
        </w:rPr>
        <w:t xml:space="preserve"> Cosmochimica Acta, 245</w:t>
      </w:r>
      <w:r w:rsidRPr="00432713">
        <w:rPr>
          <w:rFonts w:ascii="Trade Gothic LT Std" w:eastAsia="Times New Roman" w:hAnsi="Trade Gothic LT Std" w:cs="Times New Roman"/>
          <w:lang w:val="en-US" w:eastAsia="de-DE"/>
        </w:rPr>
        <w:t xml:space="preserve">: 628-642. DOI: </w:t>
      </w:r>
      <w:hyperlink r:id="rId10" w:tgtFrame="_blank" w:history="1">
        <w:r w:rsidRPr="00432713">
          <w:rPr>
            <w:rFonts w:ascii="Trade Gothic LT Std" w:eastAsia="Times New Roman" w:hAnsi="Trade Gothic LT Std" w:cs="Times New Roman"/>
            <w:color w:val="0000FF"/>
            <w:u w:val="single"/>
            <w:lang w:val="en-US" w:eastAsia="de-DE"/>
          </w:rPr>
          <w:t>10.1016/j.gca.2018.09.021</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Amson, E.</w:t>
      </w:r>
      <w:r w:rsidRPr="00432713">
        <w:rPr>
          <w:rFonts w:ascii="Trade Gothic LT Std" w:eastAsia="Times New Roman" w:hAnsi="Trade Gothic LT Std" w:cs="Times New Roman"/>
          <w:lang w:val="en-US" w:eastAsia="de-DE"/>
        </w:rPr>
        <w:t>; Billet, G.; De Muizon, C. (2018).</w:t>
      </w:r>
      <w:proofErr w:type="gramEnd"/>
      <w:r w:rsidRPr="00432713">
        <w:rPr>
          <w:rFonts w:ascii="Trade Gothic LT Std" w:eastAsia="Times New Roman" w:hAnsi="Trade Gothic LT Std" w:cs="Times New Roman"/>
          <w:lang w:val="en-US" w:eastAsia="de-DE"/>
        </w:rPr>
        <w:t xml:space="preserve"> 3D models related to the publication: Evolutionary Adaptation to Aquatic Lifestyle in Extinct Sloths Can Lead to Systemic Alteration of Bone Structure</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MorphoMuseuM</w:t>
      </w:r>
      <w:r w:rsidRPr="00432713">
        <w:rPr>
          <w:rFonts w:ascii="Trade Gothic LT Std" w:eastAsia="Times New Roman" w:hAnsi="Trade Gothic LT Std" w:cs="Times New Roman"/>
          <w:lang w:val="en-US" w:eastAsia="de-DE"/>
        </w:rPr>
        <w:t xml:space="preserve">: e64. DOI: </w:t>
      </w:r>
      <w:r w:rsidR="00FC29AC">
        <w:fldChar w:fldCharType="begin"/>
      </w:r>
      <w:r w:rsidR="00FC29AC" w:rsidRPr="0035207F">
        <w:rPr>
          <w:lang w:val="en-US"/>
          <w:rPrChange w:id="0" w:author="Falko Glöckler" w:date="2019-05-03T13:31:00Z">
            <w:rPr/>
          </w:rPrChange>
        </w:rPr>
        <w:instrText xml:space="preserve"> HYPERLINK "https://doi.org</w:instrText>
      </w:r>
      <w:r w:rsidR="00FC29AC" w:rsidRPr="0035207F">
        <w:rPr>
          <w:lang w:val="en-US"/>
          <w:rPrChange w:id="1" w:author="Falko Glöckler" w:date="2019-05-03T13:31:00Z">
            <w:rPr/>
          </w:rPrChange>
        </w:rPr>
        <w:instrText xml:space="preserve">/10.18563/journal.m3.64" \t "_blank" </w:instrText>
      </w:r>
      <w:r w:rsidR="00FC29AC">
        <w:fldChar w:fldCharType="separate"/>
      </w:r>
      <w:r w:rsidRPr="00432713">
        <w:rPr>
          <w:rFonts w:ascii="Trade Gothic LT Std" w:eastAsia="Times New Roman" w:hAnsi="Trade Gothic LT Std" w:cs="Times New Roman"/>
          <w:color w:val="0000FF"/>
          <w:u w:val="single"/>
          <w:lang w:val="en-US" w:eastAsia="de-DE"/>
        </w:rPr>
        <w:t>10.18563/journal.m3.64</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Amson, E.</w:t>
      </w:r>
      <w:r w:rsidRPr="00432713">
        <w:rPr>
          <w:rFonts w:ascii="Trade Gothic LT Std" w:eastAsia="Times New Roman" w:hAnsi="Trade Gothic LT Std" w:cs="Times New Roman"/>
          <w:lang w:val="en-US" w:eastAsia="de-DE"/>
        </w:rPr>
        <w:t>; Billet, G.; De Muizon, C. (2018).</w:t>
      </w:r>
      <w:proofErr w:type="gramEnd"/>
      <w:r w:rsidRPr="00432713">
        <w:rPr>
          <w:rFonts w:ascii="Trade Gothic LT Std" w:eastAsia="Times New Roman" w:hAnsi="Trade Gothic LT Std" w:cs="Times New Roman"/>
          <w:lang w:val="en-US" w:eastAsia="de-DE"/>
        </w:rPr>
        <w:t xml:space="preserve"> Evolutionary adaptation to aquatic lifestyle in extinct sloths can lead to systemic alteration of bone structure. </w:t>
      </w:r>
      <w:r w:rsidRPr="00432713">
        <w:rPr>
          <w:rFonts w:ascii="Trade Gothic LT Std" w:eastAsia="Times New Roman" w:hAnsi="Trade Gothic LT Std" w:cs="Times New Roman"/>
          <w:i/>
          <w:iCs/>
          <w:lang w:val="en-US" w:eastAsia="de-DE"/>
        </w:rPr>
        <w:t>Proceedings of the Royal Society B: Biological Sciences, 285 (1878)</w:t>
      </w:r>
      <w:r w:rsidRPr="00432713">
        <w:rPr>
          <w:rFonts w:ascii="Trade Gothic LT Std" w:eastAsia="Times New Roman" w:hAnsi="Trade Gothic LT Std" w:cs="Times New Roman"/>
          <w:lang w:val="en-US" w:eastAsia="de-DE"/>
        </w:rPr>
        <w:t xml:space="preserve">: 1-9. DOI: </w:t>
      </w:r>
      <w:r w:rsidR="00FC29AC">
        <w:fldChar w:fldCharType="begin"/>
      </w:r>
      <w:r w:rsidR="00FC29AC" w:rsidRPr="0035207F">
        <w:rPr>
          <w:lang w:val="en-US"/>
          <w:rPrChange w:id="2" w:author="Falko Glöckler" w:date="2019-05-03T13:31:00Z">
            <w:rPr/>
          </w:rPrChange>
        </w:rPr>
        <w:instrText xml:space="preserve"> HYPERLINK "https://doi.org/10.1098/rspb.2018.0270" \t "_blank" </w:instrText>
      </w:r>
      <w:r w:rsidR="00FC29AC">
        <w:fldChar w:fldCharType="separate"/>
      </w:r>
      <w:r w:rsidRPr="00432713">
        <w:rPr>
          <w:rFonts w:ascii="Trade Gothic LT Std" w:eastAsia="Times New Roman" w:hAnsi="Trade Gothic LT Std" w:cs="Times New Roman"/>
          <w:color w:val="0000FF"/>
          <w:u w:val="single"/>
          <w:lang w:val="en-US" w:eastAsia="de-DE"/>
        </w:rPr>
        <w:t>10.1098/rspb.2018.0270</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Anichini, M.; Lehmann, G.; </w:t>
      </w:r>
      <w:r w:rsidR="009A74CE">
        <w:rPr>
          <w:rFonts w:ascii="Trade Gothic LT Std" w:eastAsia="Times New Roman" w:hAnsi="Trade Gothic LT Std" w:cs="Times New Roman"/>
          <w:b/>
          <w:bCs/>
          <w:lang w:val="en-US" w:eastAsia="de-DE"/>
        </w:rPr>
        <w:t>Frommolt, K.-H.</w:t>
      </w:r>
      <w:proofErr w:type="gramEnd"/>
      <w:r w:rsidRPr="00432713">
        <w:rPr>
          <w:rFonts w:ascii="Trade Gothic LT Std" w:eastAsia="Times New Roman" w:hAnsi="Trade Gothic LT Std" w:cs="Times New Roman"/>
          <w:lang w:val="en-US" w:eastAsia="de-DE"/>
        </w:rPr>
        <w:t xml:space="preserve"> (2018). </w:t>
      </w:r>
      <w:proofErr w:type="gramStart"/>
      <w:r w:rsidRPr="00432713">
        <w:rPr>
          <w:rFonts w:ascii="Trade Gothic LT Std" w:eastAsia="Times New Roman" w:hAnsi="Trade Gothic LT Std" w:cs="Times New Roman"/>
          <w:lang w:val="en-US" w:eastAsia="de-DE"/>
        </w:rPr>
        <w:t>To</w:t>
      </w:r>
      <w:proofErr w:type="gramEnd"/>
      <w:r w:rsidRPr="00432713">
        <w:rPr>
          <w:rFonts w:ascii="Trade Gothic LT Std" w:eastAsia="Times New Roman" w:hAnsi="Trade Gothic LT Std" w:cs="Times New Roman"/>
          <w:lang w:val="en-US" w:eastAsia="de-DE"/>
        </w:rPr>
        <w:t xml:space="preserve"> compete or not to compete: bushcricket song plasticity reveals male body condition and rival distance. </w:t>
      </w:r>
      <w:r w:rsidRPr="00432713">
        <w:rPr>
          <w:rFonts w:ascii="Trade Gothic LT Std" w:eastAsia="Times New Roman" w:hAnsi="Trade Gothic LT Std" w:cs="Times New Roman"/>
          <w:i/>
          <w:iCs/>
          <w:lang w:val="en-US" w:eastAsia="de-DE"/>
        </w:rPr>
        <w:t>Animal Behaviour, 142</w:t>
      </w:r>
      <w:r w:rsidRPr="00432713">
        <w:rPr>
          <w:rFonts w:ascii="Trade Gothic LT Std" w:eastAsia="Times New Roman" w:hAnsi="Trade Gothic LT Std" w:cs="Times New Roman"/>
          <w:lang w:val="en-US" w:eastAsia="de-DE"/>
        </w:rPr>
        <w:t xml:space="preserve">: 59-68. DOI: </w:t>
      </w:r>
      <w:r w:rsidR="00FC29AC">
        <w:fldChar w:fldCharType="begin"/>
      </w:r>
      <w:r w:rsidR="00FC29AC" w:rsidRPr="0035207F">
        <w:rPr>
          <w:lang w:val="en-US"/>
          <w:rPrChange w:id="3" w:author="Falko Glöckler" w:date="2019-05-03T13:31:00Z">
            <w:rPr/>
          </w:rPrChange>
        </w:rPr>
        <w:instrText xml:space="preserve"> HYPERLINK "https://doi.org/10.1016/j.anbehav.2018.05.022" \t "_blank" </w:instrText>
      </w:r>
      <w:r w:rsidR="00FC29AC">
        <w:fldChar w:fldCharType="separate"/>
      </w:r>
      <w:r w:rsidRPr="00432713">
        <w:rPr>
          <w:rFonts w:ascii="Trade Gothic LT Std" w:eastAsia="Times New Roman" w:hAnsi="Trade Gothic LT Std" w:cs="Times New Roman"/>
          <w:color w:val="0000FF"/>
          <w:u w:val="single"/>
          <w:lang w:val="en-US" w:eastAsia="de-DE"/>
        </w:rPr>
        <w:t>10.1016/j.anbehav.2018.05.022</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val="en-US" w:eastAsia="de-DE"/>
          <w:rPrChange w:id="4" w:author="Falko Glöckler" w:date="2019-05-03T13:31:00Z">
            <w:rPr>
              <w:rFonts w:ascii="Trade Gothic LT Std" w:eastAsia="Times New Roman" w:hAnsi="Trade Gothic LT Std" w:cs="Times New Roman"/>
              <w:lang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Apfelbeck, B.; Haussmann, M.; Boner, W.; Flinks, H.; Griffiths, K.; Illera, J.; </w:t>
      </w:r>
      <w:r w:rsidRPr="0035207F">
        <w:rPr>
          <w:rFonts w:ascii="Trade Gothic LT Std" w:eastAsia="Times New Roman" w:hAnsi="Trade Gothic LT Std" w:cs="Times New Roman"/>
          <w:b/>
          <w:lang w:val="en-US" w:eastAsia="de-DE"/>
          <w:rPrChange w:id="5" w:author="Falko Glöckler" w:date="2019-05-03T13:32:00Z">
            <w:rPr>
              <w:rFonts w:ascii="Trade Gothic LT Std" w:eastAsia="Times New Roman" w:hAnsi="Trade Gothic LT Std" w:cs="Times New Roman"/>
              <w:lang w:val="en-US" w:eastAsia="de-DE"/>
            </w:rPr>
          </w:rPrChange>
        </w:rPr>
        <w:t>Mortega, K.</w:t>
      </w:r>
      <w:r w:rsidRPr="00432713">
        <w:rPr>
          <w:rFonts w:ascii="Trade Gothic LT Std" w:eastAsia="Times New Roman" w:hAnsi="Trade Gothic LT Std" w:cs="Times New Roman"/>
          <w:lang w:val="en-US" w:eastAsia="de-DE"/>
        </w:rPr>
        <w:t xml:space="preserve">; Sisson, Z.; Smiddy, P.; Helm, B. (2018). Divergent patterns of telomere shortening in tropical compared to temperate stonechats. </w:t>
      </w:r>
      <w:r w:rsidRPr="00432713">
        <w:rPr>
          <w:rFonts w:ascii="Trade Gothic LT Std" w:eastAsia="Times New Roman" w:hAnsi="Trade Gothic LT Std" w:cs="Times New Roman"/>
          <w:i/>
          <w:iCs/>
          <w:lang w:val="en-US" w:eastAsia="de-DE"/>
        </w:rPr>
        <w:t>Ecology and Evolution, 9 (1)</w:t>
      </w:r>
      <w:r w:rsidRPr="00432713">
        <w:rPr>
          <w:rFonts w:ascii="Trade Gothic LT Std" w:eastAsia="Times New Roman" w:hAnsi="Trade Gothic LT Std" w:cs="Times New Roman"/>
          <w:lang w:val="en-US" w:eastAsia="de-DE"/>
        </w:rPr>
        <w:t xml:space="preserve">: 511-521. DOI: </w:t>
      </w:r>
      <w:r w:rsidR="00FC29AC">
        <w:fldChar w:fldCharType="begin"/>
      </w:r>
      <w:r w:rsidR="00FC29AC" w:rsidRPr="0035207F">
        <w:rPr>
          <w:lang w:val="en-US"/>
          <w:rPrChange w:id="6" w:author="Falko Glöckler" w:date="2019-05-03T13:31:00Z">
            <w:rPr/>
          </w:rPrChange>
        </w:rPr>
        <w:instrText xml:space="preserve"> HYPERLINK "https://doi.org/10.</w:instrText>
      </w:r>
      <w:r w:rsidR="00FC29AC" w:rsidRPr="0035207F">
        <w:rPr>
          <w:lang w:val="en-US"/>
          <w:rPrChange w:id="7" w:author="Falko Glöckler" w:date="2019-05-03T13:31:00Z">
            <w:rPr/>
          </w:rPrChange>
        </w:rPr>
        <w:instrText xml:space="preserve">1002/ece3.4769" \t "_blank" </w:instrText>
      </w:r>
      <w:r w:rsidR="00FC29AC">
        <w:fldChar w:fldCharType="separate"/>
      </w:r>
      <w:r w:rsidRPr="00432713">
        <w:rPr>
          <w:rFonts w:ascii="Trade Gothic LT Std" w:eastAsia="Times New Roman" w:hAnsi="Trade Gothic LT Std" w:cs="Times New Roman"/>
          <w:color w:val="0000FF"/>
          <w:u w:val="single"/>
          <w:lang w:val="en-US" w:eastAsia="de-DE"/>
        </w:rPr>
        <w:t>10.1002/ece3.4769</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35207F">
        <w:rPr>
          <w:rFonts w:ascii="Trade Gothic LT Std" w:eastAsia="Times New Roman" w:hAnsi="Trade Gothic LT Std" w:cs="Times New Roman"/>
          <w:lang w:val="en-US" w:eastAsia="de-DE"/>
          <w:rPrChange w:id="8" w:author="Falko Glöckler" w:date="2019-05-03T13:31:00Z">
            <w:rPr>
              <w:rFonts w:ascii="Trade Gothic LT Std" w:eastAsia="Times New Roman" w:hAnsi="Trade Gothic LT Std" w:cs="Times New Roman"/>
              <w:lang w:eastAsia="de-DE"/>
            </w:rPr>
          </w:rPrChange>
        </w:rPr>
        <w:t xml:space="preserve">Araújo, R.; Fernandez, V.; Rabbitt, R.; Ekdale, E.; Antunes, M.; Castanhinha, R.; </w:t>
      </w:r>
      <w:r w:rsidRPr="0035207F">
        <w:rPr>
          <w:rFonts w:ascii="Trade Gothic LT Std" w:eastAsia="Times New Roman" w:hAnsi="Trade Gothic LT Std" w:cs="Times New Roman"/>
          <w:b/>
          <w:bCs/>
          <w:lang w:val="en-US" w:eastAsia="de-DE"/>
          <w:rPrChange w:id="9" w:author="Falko Glöckler" w:date="2019-05-03T13:31:00Z">
            <w:rPr>
              <w:rFonts w:ascii="Trade Gothic LT Std" w:eastAsia="Times New Roman" w:hAnsi="Trade Gothic LT Std" w:cs="Times New Roman"/>
              <w:b/>
              <w:bCs/>
              <w:lang w:eastAsia="de-DE"/>
            </w:rPr>
          </w:rPrChange>
        </w:rPr>
        <w:t>Fröbisch, J.</w:t>
      </w:r>
      <w:r w:rsidRPr="0035207F">
        <w:rPr>
          <w:rFonts w:ascii="Trade Gothic LT Std" w:eastAsia="Times New Roman" w:hAnsi="Trade Gothic LT Std" w:cs="Times New Roman"/>
          <w:lang w:val="en-US" w:eastAsia="de-DE"/>
          <w:rPrChange w:id="10" w:author="Falko Glöckler" w:date="2019-05-03T13:31:00Z">
            <w:rPr>
              <w:rFonts w:ascii="Trade Gothic LT Std" w:eastAsia="Times New Roman" w:hAnsi="Trade Gothic LT Std" w:cs="Times New Roman"/>
              <w:lang w:eastAsia="de-DE"/>
            </w:rPr>
          </w:rPrChange>
        </w:rPr>
        <w:t xml:space="preserve">; Martins, R. (2018). </w:t>
      </w:r>
      <w:r w:rsidRPr="00432713">
        <w:rPr>
          <w:rFonts w:ascii="Trade Gothic LT Std" w:eastAsia="Times New Roman" w:hAnsi="Trade Gothic LT Std" w:cs="Times New Roman"/>
          <w:lang w:val="en-US" w:eastAsia="de-DE"/>
        </w:rPr>
        <w:t xml:space="preserve">Endothiodon cf. bathystoma (Synapsida: Dicynodontia) bony labyrinth anatomy, variation and body mass estimates. </w:t>
      </w:r>
      <w:r w:rsidRPr="0035207F">
        <w:rPr>
          <w:rFonts w:ascii="Trade Gothic LT Std" w:eastAsia="Times New Roman" w:hAnsi="Trade Gothic LT Std" w:cs="Times New Roman"/>
          <w:i/>
          <w:iCs/>
          <w:lang w:eastAsia="de-DE"/>
          <w:rPrChange w:id="11" w:author="Falko Glöckler" w:date="2019-05-03T13:31:00Z">
            <w:rPr>
              <w:rFonts w:ascii="Trade Gothic LT Std" w:eastAsia="Times New Roman" w:hAnsi="Trade Gothic LT Std" w:cs="Times New Roman"/>
              <w:i/>
              <w:iCs/>
              <w:lang w:val="en-US" w:eastAsia="de-DE"/>
            </w:rPr>
          </w:rPrChange>
        </w:rPr>
        <w:t>PLOS ONE, 13 (3)</w:t>
      </w:r>
      <w:r w:rsidRPr="00432713">
        <w:rPr>
          <w:rFonts w:ascii="Trade Gothic LT Std" w:eastAsia="Times New Roman" w:hAnsi="Trade Gothic LT Std" w:cs="Times New Roman"/>
          <w:lang w:eastAsia="de-DE"/>
        </w:rPr>
        <w:t xml:space="preserve">: e0189883. DOI: </w:t>
      </w:r>
      <w:hyperlink r:id="rId11" w:tgtFrame="_blank" w:history="1">
        <w:r w:rsidRPr="00432713">
          <w:rPr>
            <w:rFonts w:ascii="Trade Gothic LT Std" w:eastAsia="Times New Roman" w:hAnsi="Trade Gothic LT Std" w:cs="Times New Roman"/>
            <w:color w:val="0000FF"/>
            <w:u w:val="single"/>
            <w:lang w:eastAsia="de-DE"/>
          </w:rPr>
          <w:t>10.1371/journal.pone.0189883</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Arlt, T.; Wieder, F.; </w:t>
      </w:r>
      <w:r w:rsidRPr="00432713">
        <w:rPr>
          <w:rFonts w:ascii="Trade Gothic LT Std" w:eastAsia="Times New Roman" w:hAnsi="Trade Gothic LT Std" w:cs="Times New Roman"/>
          <w:b/>
          <w:bCs/>
          <w:lang w:eastAsia="de-DE"/>
        </w:rPr>
        <w:t>Ritsche, I.</w:t>
      </w:r>
      <w:r w:rsidRPr="00432713">
        <w:rPr>
          <w:rFonts w:ascii="Trade Gothic LT Std" w:eastAsia="Times New Roman" w:hAnsi="Trade Gothic LT Std" w:cs="Times New Roman"/>
          <w:lang w:eastAsia="de-DE"/>
        </w:rPr>
        <w:t xml:space="preserve">; Hilger, A.; Kardjilov, N.; Fahlke, J.; </w:t>
      </w:r>
      <w:r w:rsidRPr="00432713">
        <w:rPr>
          <w:rFonts w:ascii="Trade Gothic LT Std" w:eastAsia="Times New Roman" w:hAnsi="Trade Gothic LT Std" w:cs="Times New Roman"/>
          <w:b/>
          <w:bCs/>
          <w:lang w:eastAsia="de-DE"/>
        </w:rPr>
        <w:t>Hampe, O.</w:t>
      </w:r>
      <w:r w:rsidRPr="00432713">
        <w:rPr>
          <w:rFonts w:ascii="Trade Gothic LT Std" w:eastAsia="Times New Roman" w:hAnsi="Trade Gothic LT Std" w:cs="Times New Roman"/>
          <w:lang w:eastAsia="de-DE"/>
        </w:rPr>
        <w:t xml:space="preserve">; Manke, I. (2018). Röntgen- und Neutronentomographie am knöchernen Innenohr der Bartenwale. </w:t>
      </w:r>
      <w:r w:rsidRPr="00432713">
        <w:rPr>
          <w:rFonts w:ascii="Trade Gothic LT Std" w:eastAsia="Times New Roman" w:hAnsi="Trade Gothic LT Std" w:cs="Times New Roman"/>
          <w:i/>
          <w:iCs/>
          <w:lang w:eastAsia="de-DE"/>
        </w:rPr>
        <w:t>Materials Testing, 60 (2)</w:t>
      </w:r>
      <w:r w:rsidRPr="00432713">
        <w:rPr>
          <w:rFonts w:ascii="Trade Gothic LT Std" w:eastAsia="Times New Roman" w:hAnsi="Trade Gothic LT Std" w:cs="Times New Roman"/>
          <w:lang w:eastAsia="de-DE"/>
        </w:rPr>
        <w:t xml:space="preserve">: 173-178. </w:t>
      </w:r>
      <w:r w:rsidRPr="00432713">
        <w:rPr>
          <w:rFonts w:ascii="Trade Gothic LT Std" w:eastAsia="Times New Roman" w:hAnsi="Trade Gothic LT Std" w:cs="Times New Roman"/>
          <w:lang w:val="en-US" w:eastAsia="de-DE"/>
        </w:rPr>
        <w:t xml:space="preserve">DOI: </w:t>
      </w:r>
      <w:hyperlink r:id="rId12" w:tgtFrame="_blank" w:history="1">
        <w:r w:rsidRPr="00432713">
          <w:rPr>
            <w:rFonts w:ascii="Trade Gothic LT Std" w:eastAsia="Times New Roman" w:hAnsi="Trade Gothic LT Std" w:cs="Times New Roman"/>
            <w:color w:val="0000FF"/>
            <w:u w:val="single"/>
            <w:lang w:val="en-US" w:eastAsia="de-DE"/>
          </w:rPr>
          <w:t>10.3139/120.111129</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Asad, S.</w:t>
      </w:r>
      <w:r w:rsidRPr="00432713">
        <w:rPr>
          <w:rFonts w:ascii="Trade Gothic LT Std" w:eastAsia="Times New Roman" w:hAnsi="Trade Gothic LT Std" w:cs="Times New Roman"/>
          <w:lang w:val="en-US" w:eastAsia="de-DE"/>
        </w:rPr>
        <w:t xml:space="preserve">; Wilting, A.; </w:t>
      </w:r>
      <w:r w:rsidR="00432713" w:rsidRPr="00432713">
        <w:rPr>
          <w:rFonts w:ascii="Trade Gothic LT Std" w:eastAsia="Times New Roman" w:hAnsi="Trade Gothic LT Std" w:cs="Times New Roman"/>
          <w:b/>
          <w:bCs/>
          <w:lang w:val="en-US" w:eastAsia="de-DE"/>
        </w:rPr>
        <w:t>Rödel, M.-O.</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(2018). Naja sumatrana (Sumatran Spitting Cobra) Diet.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Herpetological Review, 49 (1)</w:t>
      </w:r>
      <w:r w:rsidRPr="00432713">
        <w:rPr>
          <w:rFonts w:ascii="Trade Gothic LT Std" w:eastAsia="Times New Roman" w:hAnsi="Trade Gothic LT Std" w:cs="Times New Roman"/>
          <w:lang w:val="en-US" w:eastAsia="de-DE"/>
        </w:rPr>
        <w:t>: 134-135</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Bailey, R.; Molleman, F.; Vasseur, C.; Woas, S.; Prinzing, A. (2018).</w:t>
      </w:r>
      <w:proofErr w:type="gramEnd"/>
      <w:r w:rsidRPr="00432713">
        <w:rPr>
          <w:rFonts w:ascii="Trade Gothic LT Std" w:eastAsia="Times New Roman" w:hAnsi="Trade Gothic LT Std" w:cs="Times New Roman"/>
          <w:lang w:val="en-US" w:eastAsia="de-DE"/>
        </w:rPr>
        <w:t xml:space="preserve"> Large body size constrains dispersal assembly of communities even across short distances. </w:t>
      </w:r>
      <w:r w:rsidRPr="00432713">
        <w:rPr>
          <w:rFonts w:ascii="Trade Gothic LT Std" w:eastAsia="Times New Roman" w:hAnsi="Trade Gothic LT Std" w:cs="Times New Roman"/>
          <w:i/>
          <w:iCs/>
          <w:lang w:val="en-US" w:eastAsia="de-DE"/>
        </w:rPr>
        <w:t>Scientific Reports, 8</w:t>
      </w:r>
      <w:r w:rsidRPr="00432713">
        <w:rPr>
          <w:rFonts w:ascii="Trade Gothic LT Std" w:eastAsia="Times New Roman" w:hAnsi="Trade Gothic LT Std" w:cs="Times New Roman"/>
          <w:lang w:val="en-US" w:eastAsia="de-DE"/>
        </w:rPr>
        <w:t xml:space="preserve">: 1-12. DOI: </w:t>
      </w:r>
      <w:r w:rsidR="00FC29AC">
        <w:fldChar w:fldCharType="begin"/>
      </w:r>
      <w:r w:rsidR="00FC29AC" w:rsidRPr="0035207F">
        <w:rPr>
          <w:lang w:val="en-US"/>
          <w:rPrChange w:id="12" w:author="Falko Glöckler" w:date="2019-05-03T13:31:00Z">
            <w:rPr/>
          </w:rPrChange>
        </w:rPr>
        <w:instrText xml:space="preserve"> HYPERLINK "https://doi.org/10.1038/s41598-018-29042-0" \t "_blank" </w:instrText>
      </w:r>
      <w:r w:rsidR="00FC29AC">
        <w:fldChar w:fldCharType="separate"/>
      </w:r>
      <w:r w:rsidRPr="00432713">
        <w:rPr>
          <w:rFonts w:ascii="Trade Gothic LT Std" w:eastAsia="Times New Roman" w:hAnsi="Trade Gothic LT Std" w:cs="Times New Roman"/>
          <w:color w:val="0000FF"/>
          <w:u w:val="single"/>
          <w:lang w:val="en-US" w:eastAsia="de-DE"/>
        </w:rPr>
        <w:t>10.1038/s41598-018-29042-0</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eastAsia="de-DE"/>
          <w:rPrChange w:id="13" w:author="Falko Glöckler" w:date="2019-05-03T13:31:00Z">
            <w:rPr>
              <w:rFonts w:ascii="Trade Gothic LT Std" w:eastAsia="Times New Roman" w:hAnsi="Trade Gothic LT Std" w:cs="Times New Roman"/>
              <w:lang w:val="en-US" w:eastAsia="de-DE"/>
            </w:rPr>
          </w:rPrChange>
        </w:rPr>
      </w:pPr>
      <w:proofErr w:type="gramStart"/>
      <w:r w:rsidRPr="0035207F">
        <w:rPr>
          <w:rFonts w:ascii="Trade Gothic LT Std" w:eastAsia="Times New Roman" w:hAnsi="Trade Gothic LT Std" w:cs="Times New Roman"/>
          <w:lang w:val="en-US" w:eastAsia="de-DE"/>
          <w:rPrChange w:id="14" w:author="Falko Glöckler" w:date="2019-05-03T13:31:00Z">
            <w:rPr>
              <w:rFonts w:ascii="Trade Gothic LT Std" w:eastAsia="Times New Roman" w:hAnsi="Trade Gothic LT Std" w:cs="Times New Roman"/>
              <w:lang w:eastAsia="de-DE"/>
            </w:rPr>
          </w:rPrChange>
        </w:rPr>
        <w:t xml:space="preserve">Beermann, J.; Westbury, M.; Hofreiter, M.; </w:t>
      </w:r>
      <w:r w:rsidRPr="0035207F">
        <w:rPr>
          <w:rFonts w:ascii="Trade Gothic LT Std" w:eastAsia="Times New Roman" w:hAnsi="Trade Gothic LT Std" w:cs="Times New Roman"/>
          <w:b/>
          <w:bCs/>
          <w:lang w:val="en-US" w:eastAsia="de-DE"/>
          <w:rPrChange w:id="15" w:author="Falko Glöckler" w:date="2019-05-03T13:31:00Z">
            <w:rPr>
              <w:rFonts w:ascii="Trade Gothic LT Std" w:eastAsia="Times New Roman" w:hAnsi="Trade Gothic LT Std" w:cs="Times New Roman"/>
              <w:b/>
              <w:bCs/>
              <w:lang w:eastAsia="de-DE"/>
            </w:rPr>
          </w:rPrChange>
        </w:rPr>
        <w:t>Hilgers, L.</w:t>
      </w:r>
      <w:r w:rsidRPr="0035207F">
        <w:rPr>
          <w:rFonts w:ascii="Trade Gothic LT Std" w:eastAsia="Times New Roman" w:hAnsi="Trade Gothic LT Std" w:cs="Times New Roman"/>
          <w:lang w:val="en-US" w:eastAsia="de-DE"/>
          <w:rPrChange w:id="16" w:author="Falko Glöckler" w:date="2019-05-03T13:31:00Z">
            <w:rPr>
              <w:rFonts w:ascii="Trade Gothic LT Std" w:eastAsia="Times New Roman" w:hAnsi="Trade Gothic LT Std" w:cs="Times New Roman"/>
              <w:lang w:eastAsia="de-DE"/>
            </w:rPr>
          </w:rPrChange>
        </w:rPr>
        <w:t>; Deister, F.; Neumann, H.; Raupach, M. (2018).</w:t>
      </w:r>
      <w:proofErr w:type="gramEnd"/>
      <w:r w:rsidRPr="0035207F">
        <w:rPr>
          <w:rFonts w:ascii="Trade Gothic LT Std" w:eastAsia="Times New Roman" w:hAnsi="Trade Gothic LT Std" w:cs="Times New Roman"/>
          <w:lang w:val="en-US" w:eastAsia="de-DE"/>
          <w:rPrChange w:id="17"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Cryptic species in a well-known habitat: applying taxonomics to the amphipod genus Epimeria (Crustacea, Peracarida). </w:t>
      </w:r>
      <w:r w:rsidRPr="0035207F">
        <w:rPr>
          <w:rFonts w:ascii="Trade Gothic LT Std" w:eastAsia="Times New Roman" w:hAnsi="Trade Gothic LT Std" w:cs="Times New Roman"/>
          <w:i/>
          <w:iCs/>
          <w:lang w:eastAsia="de-DE"/>
          <w:rPrChange w:id="18" w:author="Falko Glöckler" w:date="2019-05-03T13:31:00Z">
            <w:rPr>
              <w:rFonts w:ascii="Trade Gothic LT Std" w:eastAsia="Times New Roman" w:hAnsi="Trade Gothic LT Std" w:cs="Times New Roman"/>
              <w:i/>
              <w:iCs/>
              <w:lang w:val="en-US" w:eastAsia="de-DE"/>
            </w:rPr>
          </w:rPrChange>
        </w:rPr>
        <w:t xml:space="preserve">Scientific </w:t>
      </w:r>
      <w:r w:rsidRPr="00432713">
        <w:rPr>
          <w:rFonts w:ascii="Trade Gothic LT Std" w:eastAsia="Times New Roman" w:hAnsi="Trade Gothic LT Std" w:cs="Times New Roman"/>
          <w:i/>
          <w:iCs/>
          <w:lang w:eastAsia="de-DE"/>
        </w:rPr>
        <w:t>Reports, 8</w:t>
      </w:r>
      <w:r w:rsidRPr="00432713">
        <w:rPr>
          <w:rFonts w:ascii="Trade Gothic LT Std" w:eastAsia="Times New Roman" w:hAnsi="Trade Gothic LT Std" w:cs="Times New Roman"/>
          <w:lang w:eastAsia="de-DE"/>
        </w:rPr>
        <w:t xml:space="preserve">: 1-26. </w:t>
      </w:r>
      <w:r w:rsidRPr="0035207F">
        <w:rPr>
          <w:rFonts w:ascii="Trade Gothic LT Std" w:eastAsia="Times New Roman" w:hAnsi="Trade Gothic LT Std" w:cs="Times New Roman"/>
          <w:lang w:eastAsia="de-DE"/>
          <w:rPrChange w:id="19" w:author="Falko Glöckler" w:date="2019-05-03T13:31:00Z">
            <w:rPr>
              <w:rFonts w:ascii="Trade Gothic LT Std" w:eastAsia="Times New Roman" w:hAnsi="Trade Gothic LT Std" w:cs="Times New Roman"/>
              <w:lang w:val="en-US" w:eastAsia="de-DE"/>
            </w:rPr>
          </w:rPrChange>
        </w:rPr>
        <w:t xml:space="preserve">DOI: </w:t>
      </w:r>
      <w:r w:rsidR="00FC29AC">
        <w:fldChar w:fldCharType="begin"/>
      </w:r>
      <w:r w:rsidR="00FC29AC">
        <w:instrText xml:space="preserve"> HYPERLINK "https://doi.org/10.1038/s41598-018-25225-x" \t "_blank" </w:instrText>
      </w:r>
      <w:r w:rsidR="00FC29AC">
        <w:fldChar w:fldCharType="separate"/>
      </w:r>
      <w:r w:rsidRPr="0035207F">
        <w:rPr>
          <w:rFonts w:ascii="Trade Gothic LT Std" w:eastAsia="Times New Roman" w:hAnsi="Trade Gothic LT Std" w:cs="Times New Roman"/>
          <w:color w:val="0000FF"/>
          <w:u w:val="single"/>
          <w:lang w:eastAsia="de-DE"/>
          <w:rPrChange w:id="20" w:author="Falko Glöckler" w:date="2019-05-03T13:31:00Z">
            <w:rPr>
              <w:rFonts w:ascii="Trade Gothic LT Std" w:eastAsia="Times New Roman" w:hAnsi="Trade Gothic LT Std" w:cs="Times New Roman"/>
              <w:color w:val="0000FF"/>
              <w:u w:val="single"/>
              <w:lang w:val="en-US" w:eastAsia="de-DE"/>
            </w:rPr>
          </w:rPrChange>
        </w:rPr>
        <w:t>10.1038/s41598-018-25225-x</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21" w:author="Falko Glöckler" w:date="2019-05-03T13:31:00Z">
            <w:rPr>
              <w:rFonts w:ascii="Trade Gothic LT Std" w:eastAsia="Times New Roman" w:hAnsi="Trade Gothic LT Std" w:cs="Times New Roman"/>
              <w:lang w:val="en-US" w:eastAsia="de-DE"/>
            </w:rPr>
          </w:rPrChange>
        </w:rPr>
      </w:pPr>
    </w:p>
    <w:p w:rsidR="001F15E2" w:rsidRPr="0035207F" w:rsidRDefault="001F15E2" w:rsidP="001F15E2">
      <w:pPr>
        <w:spacing w:after="0" w:line="240" w:lineRule="auto"/>
        <w:rPr>
          <w:rFonts w:ascii="Trade Gothic LT Std" w:eastAsia="Times New Roman" w:hAnsi="Trade Gothic LT Std" w:cs="Times New Roman"/>
          <w:lang w:eastAsia="de-DE"/>
          <w:rPrChange w:id="22" w:author="Falko Glöckler" w:date="2019-05-03T13:31:00Z">
            <w:rPr>
              <w:rFonts w:ascii="Trade Gothic LT Std" w:eastAsia="Times New Roman" w:hAnsi="Trade Gothic LT Std" w:cs="Times New Roman"/>
              <w:lang w:val="en-US" w:eastAsia="de-DE"/>
            </w:rPr>
          </w:rPrChange>
        </w:rPr>
      </w:pPr>
      <w:r w:rsidRPr="00432713">
        <w:rPr>
          <w:rFonts w:ascii="Trade Gothic LT Std" w:eastAsia="Times New Roman" w:hAnsi="Trade Gothic LT Std" w:cs="Times New Roman"/>
          <w:b/>
          <w:bCs/>
          <w:lang w:eastAsia="de-DE"/>
        </w:rPr>
        <w:t>Bendel, E.</w:t>
      </w:r>
      <w:r w:rsidRPr="00432713">
        <w:rPr>
          <w:rFonts w:ascii="Trade Gothic LT Std" w:eastAsia="Times New Roman" w:hAnsi="Trade Gothic LT Std" w:cs="Times New Roman"/>
          <w:lang w:eastAsia="de-DE"/>
        </w:rPr>
        <w:t xml:space="preserve">; </w:t>
      </w:r>
      <w:r w:rsidRPr="0035207F">
        <w:rPr>
          <w:rFonts w:ascii="Trade Gothic LT Std" w:eastAsia="Times New Roman" w:hAnsi="Trade Gothic LT Std" w:cs="Times New Roman"/>
          <w:b/>
          <w:lang w:eastAsia="de-DE"/>
          <w:rPrChange w:id="23" w:author="Falko Glöckler" w:date="2019-05-03T13:32:00Z">
            <w:rPr>
              <w:rFonts w:ascii="Trade Gothic LT Std" w:eastAsia="Times New Roman" w:hAnsi="Trade Gothic LT Std" w:cs="Times New Roman"/>
              <w:lang w:eastAsia="de-DE"/>
            </w:rPr>
          </w:rPrChange>
        </w:rPr>
        <w:t>Kammerer, C.</w:t>
      </w:r>
      <w:r w:rsidRPr="00432713">
        <w:rPr>
          <w:rFonts w:ascii="Trade Gothic LT Std" w:eastAsia="Times New Roman" w:hAnsi="Trade Gothic LT Std" w:cs="Times New Roman"/>
          <w:lang w:eastAsia="de-DE"/>
        </w:rPr>
        <w:t xml:space="preserve">; Kardjilov, N.; </w:t>
      </w:r>
      <w:r w:rsidRPr="0035207F">
        <w:rPr>
          <w:rFonts w:ascii="Trade Gothic LT Std" w:eastAsia="Times New Roman" w:hAnsi="Trade Gothic LT Std" w:cs="Times New Roman"/>
          <w:lang w:eastAsia="de-DE"/>
        </w:rPr>
        <w:t>Fernandez, V.</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Fröbisch, J.</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Cranial anatomy of the gorgonopsian Cynariops robustus based on CT-reconstruction. </w:t>
      </w:r>
      <w:r w:rsidRPr="0035207F">
        <w:rPr>
          <w:rFonts w:ascii="Trade Gothic LT Std" w:eastAsia="Times New Roman" w:hAnsi="Trade Gothic LT Std" w:cs="Times New Roman"/>
          <w:i/>
          <w:iCs/>
          <w:lang w:eastAsia="de-DE"/>
          <w:rPrChange w:id="24" w:author="Falko Glöckler" w:date="2019-05-03T13:31:00Z">
            <w:rPr>
              <w:rFonts w:ascii="Trade Gothic LT Std" w:eastAsia="Times New Roman" w:hAnsi="Trade Gothic LT Std" w:cs="Times New Roman"/>
              <w:i/>
              <w:iCs/>
              <w:lang w:val="en-US" w:eastAsia="de-DE"/>
            </w:rPr>
          </w:rPrChange>
        </w:rPr>
        <w:t>PLOS ONE, 13 (11)</w:t>
      </w:r>
      <w:r w:rsidRPr="0035207F">
        <w:rPr>
          <w:rFonts w:ascii="Trade Gothic LT Std" w:eastAsia="Times New Roman" w:hAnsi="Trade Gothic LT Std" w:cs="Times New Roman"/>
          <w:lang w:eastAsia="de-DE"/>
          <w:rPrChange w:id="25" w:author="Falko Glöckler" w:date="2019-05-03T13:31:00Z">
            <w:rPr>
              <w:rFonts w:ascii="Trade Gothic LT Std" w:eastAsia="Times New Roman" w:hAnsi="Trade Gothic LT Std" w:cs="Times New Roman"/>
              <w:lang w:val="en-US" w:eastAsia="de-DE"/>
            </w:rPr>
          </w:rPrChange>
        </w:rPr>
        <w:t xml:space="preserve">: e0207367. DOI: </w:t>
      </w:r>
      <w:r w:rsidR="00FC29AC">
        <w:fldChar w:fldCharType="begin"/>
      </w:r>
      <w:r w:rsidR="00FC29AC">
        <w:instrText xml:space="preserve"> HYPERLINK "https://doi.org/10.1371/journal.pone.0207367" \t</w:instrText>
      </w:r>
      <w:r w:rsidR="00FC29AC">
        <w:instrText xml:space="preserve"> "_blank" </w:instrText>
      </w:r>
      <w:r w:rsidR="00FC29AC">
        <w:fldChar w:fldCharType="separate"/>
      </w:r>
      <w:r w:rsidRPr="0035207F">
        <w:rPr>
          <w:rFonts w:ascii="Trade Gothic LT Std" w:eastAsia="Times New Roman" w:hAnsi="Trade Gothic LT Std" w:cs="Times New Roman"/>
          <w:color w:val="0000FF"/>
          <w:u w:val="single"/>
          <w:lang w:eastAsia="de-DE"/>
          <w:rPrChange w:id="26" w:author="Falko Glöckler" w:date="2019-05-03T13:31:00Z">
            <w:rPr>
              <w:rFonts w:ascii="Trade Gothic LT Std" w:eastAsia="Times New Roman" w:hAnsi="Trade Gothic LT Std" w:cs="Times New Roman"/>
              <w:color w:val="0000FF"/>
              <w:u w:val="single"/>
              <w:lang w:val="en-US" w:eastAsia="de-DE"/>
            </w:rPr>
          </w:rPrChange>
        </w:rPr>
        <w:t>10.1371/journal.pone.0207367</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27" w:author="Falko Glöckler" w:date="2019-05-03T13:31:00Z">
            <w:rPr>
              <w:rFonts w:ascii="Trade Gothic LT Std" w:eastAsia="Times New Roman" w:hAnsi="Trade Gothic LT Std" w:cs="Times New Roman"/>
              <w:lang w:val="en-US"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Bickelmann, C.</w:t>
      </w:r>
      <w:r w:rsidRPr="00432713">
        <w:rPr>
          <w:rFonts w:ascii="Trade Gothic LT Std" w:eastAsia="Times New Roman" w:hAnsi="Trade Gothic LT Std" w:cs="Times New Roman"/>
          <w:lang w:eastAsia="de-DE"/>
        </w:rPr>
        <w:t xml:space="preserve">; Frota-Lima, G.; Triepel, S.; Kawaguchi, A.; Schneider, I.; </w:t>
      </w:r>
      <w:r w:rsidRPr="00432713">
        <w:rPr>
          <w:rFonts w:ascii="Trade Gothic LT Std" w:eastAsia="Times New Roman" w:hAnsi="Trade Gothic LT Std" w:cs="Times New Roman"/>
          <w:b/>
          <w:bCs/>
          <w:lang w:eastAsia="de-DE"/>
        </w:rPr>
        <w:t>Fröbisch, N.</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Noncanonical Hox, Etv4, and Gli3 gene activities give insight into unique limb patterning in salamanders. </w:t>
      </w:r>
      <w:r w:rsidRPr="00432713">
        <w:rPr>
          <w:rFonts w:ascii="Trade Gothic LT Std" w:eastAsia="Times New Roman" w:hAnsi="Trade Gothic LT Std" w:cs="Times New Roman"/>
          <w:i/>
          <w:iCs/>
          <w:lang w:val="en-US" w:eastAsia="de-DE"/>
        </w:rPr>
        <w:t>Journal of Experimental Zoology Part B: Molecular and Developmental Evolution, 330 (3)</w:t>
      </w:r>
      <w:r w:rsidRPr="00432713">
        <w:rPr>
          <w:rFonts w:ascii="Trade Gothic LT Std" w:eastAsia="Times New Roman" w:hAnsi="Trade Gothic LT Std" w:cs="Times New Roman"/>
          <w:lang w:val="en-US" w:eastAsia="de-DE"/>
        </w:rPr>
        <w:t xml:space="preserve">: 138-147. DOI: </w:t>
      </w:r>
      <w:hyperlink r:id="rId13" w:tgtFrame="_blank" w:history="1">
        <w:r w:rsidRPr="00432713">
          <w:rPr>
            <w:rFonts w:ascii="Trade Gothic LT Std" w:eastAsia="Times New Roman" w:hAnsi="Trade Gothic LT Std" w:cs="Times New Roman"/>
            <w:color w:val="0000FF"/>
            <w:u w:val="single"/>
            <w:lang w:val="en-US" w:eastAsia="de-DE"/>
          </w:rPr>
          <w:t>10.1002/jez.b.22798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Bickelmann, C.</w:t>
      </w:r>
      <w:r w:rsidRPr="00432713">
        <w:rPr>
          <w:rFonts w:ascii="Trade Gothic LT Std" w:eastAsia="Times New Roman" w:hAnsi="Trade Gothic LT Std" w:cs="Times New Roman"/>
          <w:lang w:val="en-US" w:eastAsia="de-DE"/>
        </w:rPr>
        <w:t>; Tsuji, L.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 case study of developmental palaeontology in Stereosternum tumidum (Mesosauridae, Parareptilia).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Fossil Record, 21 (1)</w:t>
      </w:r>
      <w:r w:rsidRPr="00432713">
        <w:rPr>
          <w:rFonts w:ascii="Trade Gothic LT Std" w:eastAsia="Times New Roman" w:hAnsi="Trade Gothic LT Std" w:cs="Times New Roman"/>
          <w:lang w:val="en-US" w:eastAsia="de-DE"/>
        </w:rPr>
        <w:t xml:space="preserve">: 109-118. DOI: </w:t>
      </w:r>
      <w:hyperlink r:id="rId14" w:tgtFrame="_blank" w:history="1">
        <w:r w:rsidRPr="00432713">
          <w:rPr>
            <w:rFonts w:ascii="Trade Gothic LT Std" w:eastAsia="Times New Roman" w:hAnsi="Trade Gothic LT Std" w:cs="Times New Roman"/>
            <w:color w:val="0000FF"/>
            <w:u w:val="single"/>
            <w:lang w:val="en-US" w:eastAsia="de-DE"/>
          </w:rPr>
          <w:t>10.5194/fr-21-109-2018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Bidzilya, O.; </w:t>
      </w:r>
      <w:r w:rsidRPr="00432713">
        <w:rPr>
          <w:rFonts w:ascii="Trade Gothic LT Std" w:eastAsia="Times New Roman" w:hAnsi="Trade Gothic LT Std" w:cs="Times New Roman"/>
          <w:b/>
          <w:bCs/>
          <w:lang w:val="en-US" w:eastAsia="de-DE"/>
        </w:rPr>
        <w:t>Mey, W.</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Review of the genus Tricerophora Janse, 1958 (Lepidoptera, Gelechiidae) with description of six new species.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Deutsche Entomologische Zeitschrift, 65 (1)</w:t>
      </w:r>
      <w:r w:rsidRPr="00432713">
        <w:rPr>
          <w:rFonts w:ascii="Trade Gothic LT Std" w:eastAsia="Times New Roman" w:hAnsi="Trade Gothic LT Std" w:cs="Times New Roman"/>
          <w:lang w:val="en-US" w:eastAsia="de-DE"/>
        </w:rPr>
        <w:t xml:space="preserve">: 81-98. DOI: </w:t>
      </w:r>
      <w:r w:rsidR="00FC29AC">
        <w:fldChar w:fldCharType="begin"/>
      </w:r>
      <w:r w:rsidR="00FC29AC" w:rsidRPr="0035207F">
        <w:rPr>
          <w:lang w:val="en-US"/>
          <w:rPrChange w:id="28" w:author="Falko Glöckler" w:date="2019-05-03T13:31:00Z">
            <w:rPr/>
          </w:rPrChange>
        </w:rPr>
        <w:instrText xml:space="preserve"> HYPERLINK "https://doi.org/10.3897/dez.65.25747" \t "_blank" </w:instrText>
      </w:r>
      <w:r w:rsidR="00FC29AC">
        <w:fldChar w:fldCharType="separate"/>
      </w:r>
      <w:r w:rsidRPr="00432713">
        <w:rPr>
          <w:rFonts w:ascii="Trade Gothic LT Std" w:eastAsia="Times New Roman" w:hAnsi="Trade Gothic LT Std" w:cs="Times New Roman"/>
          <w:color w:val="0000FF"/>
          <w:u w:val="single"/>
          <w:lang w:val="en-US" w:eastAsia="de-DE"/>
        </w:rPr>
        <w:t>10.3897/dez.65.25747</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Blanco, F.; Gómez Cano, A.; Cantalapiedra, J.; Domingo, M.; Domingo, L.; Menéndez, I.; Flynn, L.; Hernández Fernández, M. (2018). Differential responses of Miocene rodent metacommunities to global climatic changes were mediated by environmental context. </w:t>
      </w:r>
      <w:r w:rsidRPr="00432713">
        <w:rPr>
          <w:rFonts w:ascii="Trade Gothic LT Std" w:eastAsia="Times New Roman" w:hAnsi="Trade Gothic LT Std" w:cs="Times New Roman"/>
          <w:i/>
          <w:iCs/>
          <w:lang w:val="en-US" w:eastAsia="de-DE"/>
        </w:rPr>
        <w:t>Scientific Reports, 8 (2502)</w:t>
      </w:r>
      <w:r w:rsidRPr="00432713">
        <w:rPr>
          <w:rFonts w:ascii="Trade Gothic LT Std" w:eastAsia="Times New Roman" w:hAnsi="Trade Gothic LT Std" w:cs="Times New Roman"/>
          <w:lang w:val="en-US" w:eastAsia="de-DE"/>
        </w:rPr>
        <w:t xml:space="preserve">: 1-12. DOI: </w:t>
      </w:r>
      <w:r w:rsidR="00FC29AC">
        <w:fldChar w:fldCharType="begin"/>
      </w:r>
      <w:r w:rsidR="00FC29AC" w:rsidRPr="0035207F">
        <w:rPr>
          <w:lang w:val="en-US"/>
          <w:rPrChange w:id="29" w:author="Falko Glöckler" w:date="2019-05-03T13:31:00Z">
            <w:rPr/>
          </w:rPrChange>
        </w:rPr>
        <w:instrText xml:space="preserve"> HYPERLI</w:instrText>
      </w:r>
      <w:r w:rsidR="00FC29AC" w:rsidRPr="0035207F">
        <w:rPr>
          <w:lang w:val="en-US"/>
          <w:rPrChange w:id="30" w:author="Falko Glöckler" w:date="2019-05-03T13:31:00Z">
            <w:rPr/>
          </w:rPrChange>
        </w:rPr>
        <w:instrText xml:space="preserve">NK "https://doi.org/10.1038/s41598-018-20900-5" \t "_blank" </w:instrText>
      </w:r>
      <w:r w:rsidR="00FC29AC">
        <w:fldChar w:fldCharType="separate"/>
      </w:r>
      <w:r w:rsidRPr="00432713">
        <w:rPr>
          <w:rFonts w:ascii="Trade Gothic LT Std" w:eastAsia="Times New Roman" w:hAnsi="Trade Gothic LT Std" w:cs="Times New Roman"/>
          <w:color w:val="0000FF"/>
          <w:u w:val="single"/>
          <w:lang w:val="en-US" w:eastAsia="de-DE"/>
        </w:rPr>
        <w:t>10.1038/s41598-018-20900-5</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val="en-US" w:eastAsia="de-DE"/>
        </w:rPr>
        <w:t>Blankers, T.</w:t>
      </w:r>
      <w:r w:rsidRPr="00432713">
        <w:rPr>
          <w:rFonts w:ascii="Trade Gothic LT Std" w:eastAsia="Times New Roman" w:hAnsi="Trade Gothic LT Std" w:cs="Times New Roman"/>
          <w:lang w:val="en-US" w:eastAsia="de-DE"/>
        </w:rPr>
        <w:t xml:space="preserve">; Vilaça, S.; </w:t>
      </w:r>
      <w:r w:rsidRPr="00432713">
        <w:rPr>
          <w:rFonts w:ascii="Trade Gothic LT Std" w:eastAsia="Times New Roman" w:hAnsi="Trade Gothic LT Std" w:cs="Times New Roman"/>
          <w:b/>
          <w:bCs/>
          <w:lang w:val="en-US" w:eastAsia="de-DE"/>
        </w:rPr>
        <w:t>Waurick, I.</w:t>
      </w:r>
      <w:r w:rsidRPr="00432713">
        <w:rPr>
          <w:rFonts w:ascii="Trade Gothic LT Std" w:eastAsia="Times New Roman" w:hAnsi="Trade Gothic LT Std" w:cs="Times New Roman"/>
          <w:lang w:val="en-US" w:eastAsia="de-DE"/>
        </w:rPr>
        <w:t xml:space="preserve">; Gray, D.; Hennig, R.; Mazzoni, C.; </w:t>
      </w:r>
      <w:r w:rsidRPr="00432713">
        <w:rPr>
          <w:rFonts w:ascii="Trade Gothic LT Std" w:eastAsia="Times New Roman" w:hAnsi="Trade Gothic LT Std" w:cs="Times New Roman"/>
          <w:b/>
          <w:bCs/>
          <w:lang w:val="en-US" w:eastAsia="de-DE"/>
        </w:rPr>
        <w:t>Mayer, F.</w:t>
      </w:r>
      <w:r w:rsidRPr="00432713">
        <w:rPr>
          <w:rFonts w:ascii="Trade Gothic LT Std" w:eastAsia="Times New Roman" w:hAnsi="Trade Gothic LT Std" w:cs="Times New Roman"/>
          <w:lang w:val="en-US" w:eastAsia="de-DE"/>
        </w:rPr>
        <w:t xml:space="preserve">; Berdan, E. (2018). Demography and selection shape transcriptomic divergence in field crickets. </w:t>
      </w:r>
      <w:r w:rsidRPr="00432713">
        <w:rPr>
          <w:rFonts w:ascii="Trade Gothic LT Std" w:eastAsia="Times New Roman" w:hAnsi="Trade Gothic LT Std" w:cs="Times New Roman"/>
          <w:i/>
          <w:iCs/>
          <w:lang w:val="en-US" w:eastAsia="de-DE"/>
        </w:rPr>
        <w:t>Evolution, 72 (3)</w:t>
      </w:r>
      <w:r w:rsidRPr="00432713">
        <w:rPr>
          <w:rFonts w:ascii="Trade Gothic LT Std" w:eastAsia="Times New Roman" w:hAnsi="Trade Gothic LT Std" w:cs="Times New Roman"/>
          <w:lang w:val="en-US" w:eastAsia="de-DE"/>
        </w:rPr>
        <w:t xml:space="preserve">: 553-567. DOI: </w:t>
      </w:r>
      <w:hyperlink r:id="rId15" w:tgtFrame="_blank" w:history="1">
        <w:r w:rsidRPr="00432713">
          <w:rPr>
            <w:rFonts w:ascii="Trade Gothic LT Std" w:eastAsia="Times New Roman" w:hAnsi="Trade Gothic LT Std" w:cs="Times New Roman"/>
            <w:color w:val="0000FF"/>
            <w:u w:val="single"/>
            <w:lang w:val="en-US" w:eastAsia="de-DE"/>
          </w:rPr>
          <w:t>10.1111/evo.13435</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Blondel, C.; Rowan, J.; Merceron, G.; </w:t>
      </w:r>
      <w:r w:rsidRPr="00432713">
        <w:rPr>
          <w:rFonts w:ascii="Trade Gothic LT Std" w:eastAsia="Times New Roman" w:hAnsi="Trade Gothic LT Std" w:cs="Times New Roman"/>
          <w:b/>
          <w:bCs/>
          <w:lang w:val="en-US" w:eastAsia="de-DE"/>
        </w:rPr>
        <w:t>Bibi, F.</w:t>
      </w:r>
      <w:r w:rsidRPr="00432713">
        <w:rPr>
          <w:rFonts w:ascii="Trade Gothic LT Std" w:eastAsia="Times New Roman" w:hAnsi="Trade Gothic LT Std" w:cs="Times New Roman"/>
          <w:lang w:val="en-US" w:eastAsia="de-DE"/>
        </w:rPr>
        <w:t>; Negash, E.; Barr, W.; Boisserie, J.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Feeding ecology of Tragelaphini (Bovidae) from the Shungura Formation, Omo Valley, Ethiopia: Contribution of dental wear analyses.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Palaeogeography, Palaeoclimatology, Palaeoecology, 496</w:t>
      </w:r>
      <w:r w:rsidRPr="00432713">
        <w:rPr>
          <w:rFonts w:ascii="Trade Gothic LT Std" w:eastAsia="Times New Roman" w:hAnsi="Trade Gothic LT Std" w:cs="Times New Roman"/>
          <w:lang w:val="en-US" w:eastAsia="de-DE"/>
        </w:rPr>
        <w:t xml:space="preserve">: 103-120. DOI: </w:t>
      </w:r>
      <w:r w:rsidR="00FC29AC">
        <w:fldChar w:fldCharType="begin"/>
      </w:r>
      <w:r w:rsidR="00FC29AC" w:rsidRPr="0035207F">
        <w:rPr>
          <w:lang w:val="en-US"/>
          <w:rPrChange w:id="31" w:author="Falko Glöckler" w:date="2019-05-03T13:31:00Z">
            <w:rPr/>
          </w:rPrChange>
        </w:rPr>
        <w:instrText xml:space="preserve"> HYPERLINK "https://doi.org/10.1016/j.palaeo.2018.01.027" \t "_blank" </w:instrText>
      </w:r>
      <w:r w:rsidR="00FC29AC">
        <w:fldChar w:fldCharType="separate"/>
      </w:r>
      <w:r w:rsidRPr="00432713">
        <w:rPr>
          <w:rFonts w:ascii="Trade Gothic LT Std" w:eastAsia="Times New Roman" w:hAnsi="Trade Gothic LT Std" w:cs="Times New Roman"/>
          <w:color w:val="0000FF"/>
          <w:u w:val="single"/>
          <w:lang w:val="en-US" w:eastAsia="de-DE"/>
        </w:rPr>
        <w:t>10.1016/j.palaeo.2018.01.027</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lastRenderedPageBreak/>
        <w:t xml:space="preserve">Böhmer, C.; </w:t>
      </w:r>
      <w:r w:rsidRPr="00432713">
        <w:rPr>
          <w:rFonts w:ascii="Trade Gothic LT Std" w:eastAsia="Times New Roman" w:hAnsi="Trade Gothic LT Std" w:cs="Times New Roman"/>
          <w:b/>
          <w:bCs/>
          <w:lang w:val="en-US" w:eastAsia="de-DE"/>
        </w:rPr>
        <w:t>Amson, E.</w:t>
      </w:r>
      <w:r w:rsidRPr="00432713">
        <w:rPr>
          <w:rFonts w:ascii="Trade Gothic LT Std" w:eastAsia="Times New Roman" w:hAnsi="Trade Gothic LT Std" w:cs="Times New Roman"/>
          <w:lang w:val="en-US" w:eastAsia="de-DE"/>
        </w:rPr>
        <w:t>; Arnold, P.; Van Heteren, A.; Nyakatura, J. (2018).</w:t>
      </w:r>
      <w:proofErr w:type="gramEnd"/>
      <w:r w:rsidRPr="00432713">
        <w:rPr>
          <w:rFonts w:ascii="Trade Gothic LT Std" w:eastAsia="Times New Roman" w:hAnsi="Trade Gothic LT Std" w:cs="Times New Roman"/>
          <w:lang w:val="en-US" w:eastAsia="de-DE"/>
        </w:rPr>
        <w:t xml:space="preserve"> Homeotic transformations reflect departure from the mammalian ‘rule of seven’ cervical vertebrae in sloths: inferences on the Hox code and morphological modularity of the mammalian neck. </w:t>
      </w:r>
      <w:r w:rsidRPr="00432713">
        <w:rPr>
          <w:rFonts w:ascii="Trade Gothic LT Std" w:eastAsia="Times New Roman" w:hAnsi="Trade Gothic LT Std" w:cs="Times New Roman"/>
          <w:i/>
          <w:iCs/>
          <w:lang w:val="en-US" w:eastAsia="de-DE"/>
        </w:rPr>
        <w:t>BMC Evolutionary Biology, 18</w:t>
      </w:r>
      <w:r w:rsidRPr="00432713">
        <w:rPr>
          <w:rFonts w:ascii="Trade Gothic LT Std" w:eastAsia="Times New Roman" w:hAnsi="Trade Gothic LT Std" w:cs="Times New Roman"/>
          <w:lang w:val="en-US" w:eastAsia="de-DE"/>
        </w:rPr>
        <w:t xml:space="preserve">: 1-11. DOI: </w:t>
      </w:r>
      <w:hyperlink r:id="rId16" w:tgtFrame="_blank" w:history="1">
        <w:r w:rsidRPr="00432713">
          <w:rPr>
            <w:rFonts w:ascii="Trade Gothic LT Std" w:eastAsia="Times New Roman" w:hAnsi="Trade Gothic LT Std" w:cs="Times New Roman"/>
            <w:color w:val="0000FF"/>
            <w:u w:val="single"/>
            <w:lang w:val="en-US" w:eastAsia="de-DE"/>
          </w:rPr>
          <w:t>10.1186/s12862-018-1202-5</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Böndel, K.; Nosenko, T.; </w:t>
      </w:r>
      <w:r w:rsidRPr="00432713">
        <w:rPr>
          <w:rFonts w:ascii="Trade Gothic LT Std" w:eastAsia="Times New Roman" w:hAnsi="Trade Gothic LT Std" w:cs="Times New Roman"/>
          <w:b/>
          <w:bCs/>
          <w:lang w:eastAsia="de-DE"/>
        </w:rPr>
        <w:t>Stephan, W.</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Signatures of natural selection in abiotic stress-responsive genes of Solanum chilense.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Royal Society Open Science, 5 (1)</w:t>
      </w:r>
      <w:r w:rsidRPr="00432713">
        <w:rPr>
          <w:rFonts w:ascii="Trade Gothic LT Std" w:eastAsia="Times New Roman" w:hAnsi="Trade Gothic LT Std" w:cs="Times New Roman"/>
          <w:lang w:val="en-US" w:eastAsia="de-DE"/>
        </w:rPr>
        <w:t xml:space="preserve">: 171-198. DOI: </w:t>
      </w:r>
      <w:r w:rsidR="00FC29AC">
        <w:fldChar w:fldCharType="begin"/>
      </w:r>
      <w:r w:rsidR="00FC29AC" w:rsidRPr="0035207F">
        <w:rPr>
          <w:lang w:val="en-US"/>
          <w:rPrChange w:id="32" w:author="Falko Glöckler" w:date="2019-05-03T13:31:00Z">
            <w:rPr/>
          </w:rPrChange>
        </w:rPr>
        <w:instrText xml:space="preserve"> HYPERLINK "https://doi.org/10.1098/rsos.171198" \t "_blank" </w:instrText>
      </w:r>
      <w:r w:rsidR="00FC29AC">
        <w:fldChar w:fldCharType="separate"/>
      </w:r>
      <w:r w:rsidRPr="00432713">
        <w:rPr>
          <w:rFonts w:ascii="Trade Gothic LT Std" w:eastAsia="Times New Roman" w:hAnsi="Trade Gothic LT Std" w:cs="Times New Roman"/>
          <w:color w:val="0000FF"/>
          <w:u w:val="single"/>
          <w:lang w:val="en-US" w:eastAsia="de-DE"/>
        </w:rPr>
        <w:t>10.1098/rsos.171198</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proofErr w:type="gramStart"/>
      <w:r w:rsidRPr="0035207F">
        <w:rPr>
          <w:rFonts w:ascii="Trade Gothic LT Std" w:eastAsia="Times New Roman" w:hAnsi="Trade Gothic LT Std" w:cs="Times New Roman"/>
          <w:lang w:val="en-US" w:eastAsia="de-DE"/>
          <w:rPrChange w:id="33" w:author="Falko Glöckler" w:date="2019-05-03T13:31:00Z">
            <w:rPr>
              <w:rFonts w:ascii="Trade Gothic LT Std" w:eastAsia="Times New Roman" w:hAnsi="Trade Gothic LT Std" w:cs="Times New Roman"/>
              <w:lang w:eastAsia="de-DE"/>
            </w:rPr>
          </w:rPrChange>
        </w:rPr>
        <w:t>Borghini, A.; Ferrero, S.; Wunder, B.; Laurent, O.; O’Brien, P.; Ziemann, M. (2018).</w:t>
      </w:r>
      <w:proofErr w:type="gramEnd"/>
      <w:r w:rsidRPr="0035207F">
        <w:rPr>
          <w:rFonts w:ascii="Trade Gothic LT Std" w:eastAsia="Times New Roman" w:hAnsi="Trade Gothic LT Std" w:cs="Times New Roman"/>
          <w:lang w:val="en-US" w:eastAsia="de-DE"/>
          <w:rPrChange w:id="34"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Granitoid melt inclusions in orogenic peridotite and the origin of garnet clinopyroxenite. </w:t>
      </w:r>
      <w:r w:rsidRPr="0035207F">
        <w:rPr>
          <w:rFonts w:ascii="Trade Gothic LT Std" w:eastAsia="Times New Roman" w:hAnsi="Trade Gothic LT Std" w:cs="Times New Roman"/>
          <w:i/>
          <w:iCs/>
          <w:lang w:eastAsia="de-DE"/>
          <w:rPrChange w:id="35" w:author="Falko Glöckler" w:date="2019-05-03T13:31:00Z">
            <w:rPr>
              <w:rFonts w:ascii="Trade Gothic LT Std" w:eastAsia="Times New Roman" w:hAnsi="Trade Gothic LT Std" w:cs="Times New Roman"/>
              <w:i/>
              <w:iCs/>
              <w:lang w:val="en-US" w:eastAsia="de-DE"/>
            </w:rPr>
          </w:rPrChange>
        </w:rPr>
        <w:t>Geology, 46 (11)</w:t>
      </w:r>
      <w:r w:rsidRPr="0035207F">
        <w:rPr>
          <w:rFonts w:ascii="Trade Gothic LT Std" w:eastAsia="Times New Roman" w:hAnsi="Trade Gothic LT Std" w:cs="Times New Roman"/>
          <w:lang w:eastAsia="de-DE"/>
          <w:rPrChange w:id="36" w:author="Falko Glöckler" w:date="2019-05-03T13:31:00Z">
            <w:rPr>
              <w:rFonts w:ascii="Trade Gothic LT Std" w:eastAsia="Times New Roman" w:hAnsi="Trade Gothic LT Std" w:cs="Times New Roman"/>
              <w:lang w:val="en-US" w:eastAsia="de-DE"/>
            </w:rPr>
          </w:rPrChange>
        </w:rPr>
        <w:t xml:space="preserve">: 1007-1010. </w:t>
      </w:r>
      <w:r w:rsidRPr="00432713">
        <w:rPr>
          <w:rFonts w:ascii="Trade Gothic LT Std" w:eastAsia="Times New Roman" w:hAnsi="Trade Gothic LT Std" w:cs="Times New Roman"/>
          <w:lang w:eastAsia="de-DE"/>
        </w:rPr>
        <w:t xml:space="preserve">DOI: </w:t>
      </w:r>
      <w:hyperlink r:id="rId17" w:tgtFrame="_blank" w:history="1">
        <w:r w:rsidRPr="00432713">
          <w:rPr>
            <w:rFonts w:ascii="Trade Gothic LT Std" w:eastAsia="Times New Roman" w:hAnsi="Trade Gothic LT Std" w:cs="Times New Roman"/>
            <w:color w:val="0000FF"/>
            <w:u w:val="single"/>
            <w:lang w:eastAsia="de-DE"/>
          </w:rPr>
          <w:t>10.1130/g45316.1</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Braeckevelt, E.; Heiland, S.; </w:t>
      </w:r>
      <w:r w:rsidRPr="00432713">
        <w:rPr>
          <w:rFonts w:ascii="Trade Gothic LT Std" w:eastAsia="Times New Roman" w:hAnsi="Trade Gothic LT Std" w:cs="Times New Roman"/>
          <w:b/>
          <w:bCs/>
          <w:lang w:eastAsia="de-DE"/>
        </w:rPr>
        <w:t>Schliep, R.</w:t>
      </w:r>
      <w:r w:rsidRPr="00432713">
        <w:rPr>
          <w:rFonts w:ascii="Trade Gothic LT Std" w:eastAsia="Times New Roman" w:hAnsi="Trade Gothic LT Std" w:cs="Times New Roman"/>
          <w:lang w:eastAsia="de-DE"/>
        </w:rPr>
        <w:t xml:space="preserve">; Sukopp, U.; Trautmann, S.; Züghart, W. (2018). Indikatoren zu Auswirkungen des Klimawandels auf die biologische Vielfalt: Stand und Perspektiven am Beispiel von Meereszooplankton und Vögeln in Deutschland. </w:t>
      </w:r>
      <w:r w:rsidRPr="00432713">
        <w:rPr>
          <w:rFonts w:ascii="Trade Gothic LT Std" w:eastAsia="Times New Roman" w:hAnsi="Trade Gothic LT Std" w:cs="Times New Roman"/>
          <w:i/>
          <w:iCs/>
          <w:lang w:eastAsia="de-DE"/>
        </w:rPr>
        <w:t>Natur und Landschaft, 93 (12)</w:t>
      </w:r>
      <w:r w:rsidRPr="00432713">
        <w:rPr>
          <w:rFonts w:ascii="Trade Gothic LT Std" w:eastAsia="Times New Roman" w:hAnsi="Trade Gothic LT Std" w:cs="Times New Roman"/>
          <w:lang w:eastAsia="de-DE"/>
        </w:rPr>
        <w:t xml:space="preserve">: 538-544. DOI: </w:t>
      </w:r>
      <w:hyperlink r:id="rId18" w:tgtFrame="_blank" w:history="1">
        <w:r w:rsidRPr="00432713">
          <w:rPr>
            <w:rFonts w:ascii="Trade Gothic LT Std" w:eastAsia="Times New Roman" w:hAnsi="Trade Gothic LT Std" w:cs="Times New Roman"/>
            <w:color w:val="0000FF"/>
            <w:u w:val="single"/>
            <w:lang w:eastAsia="de-DE"/>
          </w:rPr>
          <w:t>10.17433/12.2018.50153641</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val="en-US" w:eastAsia="de-DE"/>
          <w:rPrChange w:id="37" w:author="Falko Glöckler" w:date="2019-05-03T13:34:00Z">
            <w:rPr>
              <w:rFonts w:ascii="Trade Gothic LT Std" w:eastAsia="Times New Roman" w:hAnsi="Trade Gothic LT Std" w:cs="Times New Roman"/>
              <w:lang w:eastAsia="de-DE"/>
            </w:rPr>
          </w:rPrChange>
        </w:rPr>
        <w:t xml:space="preserve">Brix, S.; Lörz, A.; Jazdzewska, A.; Hughes, L.; Tandberg, A.; Pabis, K.; Stransky, B.; Krapp-Schickel, T.; Sorbe, J.; Hendrycks, E.; Vader, W.; Frutos, I.; Horton, T.; Jazdzewski, K.; Peart, R.; Beermann, J.; </w:t>
      </w:r>
      <w:r w:rsidRPr="0035207F">
        <w:rPr>
          <w:rFonts w:ascii="Trade Gothic LT Std" w:eastAsia="Times New Roman" w:hAnsi="Trade Gothic LT Std" w:cs="Times New Roman"/>
          <w:b/>
          <w:bCs/>
          <w:lang w:val="en-US" w:eastAsia="de-DE"/>
          <w:rPrChange w:id="38" w:author="Falko Glöckler" w:date="2019-05-03T13:34:00Z">
            <w:rPr>
              <w:rFonts w:ascii="Trade Gothic LT Std" w:eastAsia="Times New Roman" w:hAnsi="Trade Gothic LT Std" w:cs="Times New Roman"/>
              <w:b/>
              <w:bCs/>
              <w:lang w:eastAsia="de-DE"/>
            </w:rPr>
          </w:rPrChange>
        </w:rPr>
        <w:t xml:space="preserve">Coleman, </w:t>
      </w:r>
      <w:ins w:id="39" w:author="Falko Glöckler" w:date="2019-05-03T13:34:00Z">
        <w:r w:rsidR="0035207F" w:rsidRPr="0035207F">
          <w:rPr>
            <w:rFonts w:ascii="Trade Gothic LT Std" w:eastAsia="Times New Roman" w:hAnsi="Trade Gothic LT Std" w:cs="Times New Roman"/>
            <w:b/>
            <w:bCs/>
            <w:lang w:val="en-US" w:eastAsia="de-DE"/>
            <w:rPrChange w:id="40" w:author="Falko Glöckler" w:date="2019-05-03T13:34:00Z">
              <w:rPr>
                <w:rFonts w:ascii="Trade Gothic LT Std" w:eastAsia="Times New Roman" w:hAnsi="Trade Gothic LT Std" w:cs="Times New Roman"/>
                <w:b/>
                <w:bCs/>
                <w:lang w:eastAsia="de-DE"/>
              </w:rPr>
            </w:rPrChange>
          </w:rPr>
          <w:t>O</w:t>
        </w:r>
      </w:ins>
      <w:del w:id="41" w:author="Falko Glöckler" w:date="2019-05-03T13:34:00Z">
        <w:r w:rsidRPr="0035207F" w:rsidDel="0035207F">
          <w:rPr>
            <w:rFonts w:ascii="Trade Gothic LT Std" w:eastAsia="Times New Roman" w:hAnsi="Trade Gothic LT Std" w:cs="Times New Roman"/>
            <w:b/>
            <w:bCs/>
            <w:lang w:val="en-US" w:eastAsia="de-DE"/>
            <w:rPrChange w:id="42" w:author="Falko Glöckler" w:date="2019-05-03T13:34:00Z">
              <w:rPr>
                <w:rFonts w:ascii="Trade Gothic LT Std" w:eastAsia="Times New Roman" w:hAnsi="Trade Gothic LT Std" w:cs="Times New Roman"/>
                <w:b/>
                <w:bCs/>
                <w:lang w:eastAsia="de-DE"/>
              </w:rPr>
            </w:rPrChange>
          </w:rPr>
          <w:delText>C</w:delText>
        </w:r>
      </w:del>
      <w:r w:rsidRPr="0035207F">
        <w:rPr>
          <w:rFonts w:ascii="Trade Gothic LT Std" w:eastAsia="Times New Roman" w:hAnsi="Trade Gothic LT Std" w:cs="Times New Roman"/>
          <w:b/>
          <w:bCs/>
          <w:lang w:val="en-US" w:eastAsia="de-DE"/>
          <w:rPrChange w:id="43" w:author="Falko Glöckler" w:date="2019-05-03T13:34:00Z">
            <w:rPr>
              <w:rFonts w:ascii="Trade Gothic LT Std" w:eastAsia="Times New Roman" w:hAnsi="Trade Gothic LT Std" w:cs="Times New Roman"/>
              <w:b/>
              <w:bCs/>
              <w:lang w:eastAsia="de-DE"/>
            </w:rPr>
          </w:rPrChange>
        </w:rPr>
        <w:t>.</w:t>
      </w:r>
      <w:r w:rsidRPr="0035207F">
        <w:rPr>
          <w:rFonts w:ascii="Trade Gothic LT Std" w:eastAsia="Times New Roman" w:hAnsi="Trade Gothic LT Std" w:cs="Times New Roman"/>
          <w:lang w:val="en-US" w:eastAsia="de-DE"/>
          <w:rPrChange w:id="44" w:author="Falko Glöckler" w:date="2019-05-03T13:34:00Z">
            <w:rPr>
              <w:rFonts w:ascii="Trade Gothic LT Std" w:eastAsia="Times New Roman" w:hAnsi="Trade Gothic LT Std" w:cs="Times New Roman"/>
              <w:lang w:eastAsia="de-DE"/>
            </w:rPr>
          </w:rPrChange>
        </w:rPr>
        <w:t xml:space="preserve">; Buhl-Mortensen, L.; Corbari, L.; Havermans, C.; Tato, R.; Jimenez Campean, A. (2018). </w:t>
      </w:r>
      <w:proofErr w:type="gramStart"/>
      <w:r w:rsidRPr="0035207F">
        <w:rPr>
          <w:rFonts w:ascii="Trade Gothic LT Std" w:eastAsia="Times New Roman" w:hAnsi="Trade Gothic LT Std" w:cs="Times New Roman"/>
          <w:lang w:val="en-US" w:eastAsia="de-DE"/>
          <w:rPrChange w:id="45" w:author="Falko Glöckler" w:date="2019-05-03T13:34:00Z">
            <w:rPr>
              <w:rFonts w:ascii="Trade Gothic LT Std" w:eastAsia="Times New Roman" w:hAnsi="Trade Gothic LT Std" w:cs="Times New Roman"/>
              <w:lang w:eastAsia="de-DE"/>
            </w:rPr>
          </w:rPrChange>
        </w:rPr>
        <w:t>Amphipod family distributions around Iceland.</w:t>
      </w:r>
      <w:proofErr w:type="gramEnd"/>
      <w:r w:rsidRPr="0035207F">
        <w:rPr>
          <w:rFonts w:ascii="Trade Gothic LT Std" w:eastAsia="Times New Roman" w:hAnsi="Trade Gothic LT Std" w:cs="Times New Roman"/>
          <w:lang w:val="en-US" w:eastAsia="de-DE"/>
          <w:rPrChange w:id="46" w:author="Falko Glöckler" w:date="2019-05-03T13:34: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i/>
          <w:iCs/>
          <w:lang w:val="en-US" w:eastAsia="de-DE"/>
          <w:rPrChange w:id="47" w:author="Falko Glöckler" w:date="2019-05-03T13:34:00Z">
            <w:rPr>
              <w:rFonts w:ascii="Trade Gothic LT Std" w:eastAsia="Times New Roman" w:hAnsi="Trade Gothic LT Std" w:cs="Times New Roman"/>
              <w:i/>
              <w:iCs/>
              <w:lang w:eastAsia="de-DE"/>
            </w:rPr>
          </w:rPrChange>
        </w:rPr>
        <w:t>ZooKeys (731)</w:t>
      </w:r>
      <w:r w:rsidRPr="0035207F">
        <w:rPr>
          <w:rFonts w:ascii="Trade Gothic LT Std" w:eastAsia="Times New Roman" w:hAnsi="Trade Gothic LT Std" w:cs="Times New Roman"/>
          <w:lang w:val="en-US" w:eastAsia="de-DE"/>
          <w:rPrChange w:id="48" w:author="Falko Glöckler" w:date="2019-05-03T13:34:00Z">
            <w:rPr>
              <w:rFonts w:ascii="Trade Gothic LT Std" w:eastAsia="Times New Roman" w:hAnsi="Trade Gothic LT Std" w:cs="Times New Roman"/>
              <w:lang w:eastAsia="de-DE"/>
            </w:rPr>
          </w:rPrChange>
        </w:rPr>
        <w:t xml:space="preserve">: 1-53. </w:t>
      </w:r>
      <w:r w:rsidRPr="00432713">
        <w:rPr>
          <w:rFonts w:ascii="Trade Gothic LT Std" w:eastAsia="Times New Roman" w:hAnsi="Trade Gothic LT Std" w:cs="Times New Roman"/>
          <w:lang w:val="en-US" w:eastAsia="de-DE"/>
        </w:rPr>
        <w:t xml:space="preserve">DOI: </w:t>
      </w:r>
      <w:r w:rsidR="00FC29AC">
        <w:fldChar w:fldCharType="begin"/>
      </w:r>
      <w:r w:rsidR="00FC29AC" w:rsidRPr="0035207F">
        <w:rPr>
          <w:lang w:val="en-US"/>
          <w:rPrChange w:id="49" w:author="Falko Glöckler" w:date="2019-05-03T13:34:00Z">
            <w:rPr/>
          </w:rPrChange>
        </w:rPr>
        <w:instrText xml:space="preserve"> HYPERLINK "https://doi.org/10.3897</w:instrText>
      </w:r>
      <w:r w:rsidR="00FC29AC" w:rsidRPr="0035207F">
        <w:rPr>
          <w:lang w:val="en-US"/>
          <w:rPrChange w:id="50" w:author="Falko Glöckler" w:date="2019-05-03T13:34:00Z">
            <w:rPr/>
          </w:rPrChange>
        </w:rPr>
        <w:instrText xml:space="preserve">/zookeys.731.19854" \t "_blank" </w:instrText>
      </w:r>
      <w:r w:rsidR="00FC29AC">
        <w:fldChar w:fldCharType="separate"/>
      </w:r>
      <w:r w:rsidRPr="00432713">
        <w:rPr>
          <w:rFonts w:ascii="Trade Gothic LT Std" w:eastAsia="Times New Roman" w:hAnsi="Trade Gothic LT Std" w:cs="Times New Roman"/>
          <w:color w:val="0000FF"/>
          <w:u w:val="single"/>
          <w:lang w:val="en-US" w:eastAsia="de-DE"/>
        </w:rPr>
        <w:t>10.3897/zookeys.731.19854</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val="en-US" w:eastAsia="de-DE"/>
        </w:rPr>
        <w:t>Brocklehurst, N.</w:t>
      </w:r>
      <w:r w:rsidRPr="00432713">
        <w:rPr>
          <w:rFonts w:ascii="Trade Gothic LT Std" w:eastAsia="Times New Roman" w:hAnsi="Trade Gothic LT Std" w:cs="Times New Roman"/>
          <w:lang w:val="en-US" w:eastAsia="de-DE"/>
        </w:rPr>
        <w:t xml:space="preserve"> (2018). </w:t>
      </w:r>
      <w:proofErr w:type="gramStart"/>
      <w:r w:rsidRPr="00432713">
        <w:rPr>
          <w:rFonts w:ascii="Trade Gothic LT Std" w:eastAsia="Times New Roman" w:hAnsi="Trade Gothic LT Std" w:cs="Times New Roman"/>
          <w:lang w:val="en-US" w:eastAsia="de-DE"/>
        </w:rPr>
        <w:t>An examination of the impact of Olson’s extinction on tetrapods from Texas.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PeerJ, 6</w:t>
      </w:r>
      <w:r w:rsidRPr="00432713">
        <w:rPr>
          <w:rFonts w:ascii="Trade Gothic LT Std" w:eastAsia="Times New Roman" w:hAnsi="Trade Gothic LT Std" w:cs="Times New Roman"/>
          <w:lang w:val="en-US" w:eastAsia="de-DE"/>
        </w:rPr>
        <w:t xml:space="preserve">: e4767. DOI: </w:t>
      </w:r>
      <w:r w:rsidR="00FC29AC">
        <w:fldChar w:fldCharType="begin"/>
      </w:r>
      <w:r w:rsidR="00FC29AC" w:rsidRPr="0035207F">
        <w:rPr>
          <w:lang w:val="en-US"/>
          <w:rPrChange w:id="51" w:author="Falko Glöckler" w:date="2019-05-03T13:34:00Z">
            <w:rPr/>
          </w:rPrChange>
        </w:rPr>
        <w:instrText xml:space="preserve"> HY</w:instrText>
      </w:r>
      <w:r w:rsidR="00FC29AC">
        <w:instrText xml:space="preserve">PERLINK "https://doi.org/10.7717/peerj.4767" \t "_blank" </w:instrText>
      </w:r>
      <w:r w:rsidR="00FC29AC">
        <w:fldChar w:fldCharType="separate"/>
      </w:r>
      <w:r w:rsidRPr="00432713">
        <w:rPr>
          <w:rFonts w:ascii="Trade Gothic LT Std" w:eastAsia="Times New Roman" w:hAnsi="Trade Gothic LT Std" w:cs="Times New Roman"/>
          <w:color w:val="0000FF"/>
          <w:u w:val="single"/>
          <w:lang w:val="en-US" w:eastAsia="de-DE"/>
        </w:rPr>
        <w:t>10.7717/peerj.4767</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Brocklehurst, N.</w:t>
      </w:r>
      <w:r w:rsidRPr="00432713">
        <w:rPr>
          <w:rFonts w:ascii="Trade Gothic LT Std" w:eastAsia="Times New Roman" w:hAnsi="Trade Gothic LT Std" w:cs="Times New Roman"/>
          <w:lang w:val="en-US" w:eastAsia="de-DE"/>
        </w:rPr>
        <w:t xml:space="preserve">; Day, M.; </w:t>
      </w:r>
      <w:r w:rsidRPr="00432713">
        <w:rPr>
          <w:rFonts w:ascii="Trade Gothic LT Std" w:eastAsia="Times New Roman" w:hAnsi="Trade Gothic LT Std" w:cs="Times New Roman"/>
          <w:b/>
          <w:bCs/>
          <w:lang w:val="en-US" w:eastAsia="de-DE"/>
        </w:rPr>
        <w:t>Fröbisch, J.</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Accounting for differences in species frequency distributions when calculating beta diversity in the fossil record.</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Methods in Ecology and Evolution, 9 (6)</w:t>
      </w:r>
      <w:r w:rsidRPr="00432713">
        <w:rPr>
          <w:rFonts w:ascii="Trade Gothic LT Std" w:eastAsia="Times New Roman" w:hAnsi="Trade Gothic LT Std" w:cs="Times New Roman"/>
          <w:lang w:val="en-US" w:eastAsia="de-DE"/>
        </w:rPr>
        <w:t xml:space="preserve">: 1409-1420. DOI: </w:t>
      </w:r>
      <w:hyperlink r:id="rId19" w:tgtFrame="_blank" w:history="1">
        <w:r w:rsidRPr="00432713">
          <w:rPr>
            <w:rFonts w:ascii="Trade Gothic LT Std" w:eastAsia="Times New Roman" w:hAnsi="Trade Gothic LT Std" w:cs="Times New Roman"/>
            <w:color w:val="0000FF"/>
            <w:u w:val="single"/>
            <w:lang w:val="en-US" w:eastAsia="de-DE"/>
          </w:rPr>
          <w:t>10.1111/2041-210x.13007</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Brocklehurst, N.</w:t>
      </w:r>
      <w:r w:rsidRPr="00432713">
        <w:rPr>
          <w:rFonts w:ascii="Trade Gothic LT Std" w:eastAsia="Times New Roman" w:hAnsi="Trade Gothic LT Std" w:cs="Times New Roman"/>
          <w:lang w:val="en-US" w:eastAsia="de-DE"/>
        </w:rPr>
        <w:t>; Dunne, E.; Cashmore, D.; Fr</w:t>
      </w:r>
      <w:r w:rsidRPr="00432713">
        <w:rPr>
          <w:rFonts w:ascii="Courier New" w:eastAsia="Times New Roman" w:hAnsi="Courier New" w:cs="Courier New"/>
          <w:lang w:eastAsia="de-DE"/>
        </w:rPr>
        <w:t>ӧ</w:t>
      </w:r>
      <w:r w:rsidRPr="00432713">
        <w:rPr>
          <w:rFonts w:ascii="Trade Gothic LT Std" w:eastAsia="Times New Roman" w:hAnsi="Trade Gothic LT Std" w:cs="Times New Roman"/>
          <w:lang w:val="en-US" w:eastAsia="de-DE"/>
        </w:rPr>
        <w:t>bisch, J.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Physical and environmental drivers of Paleozoic tetrapod dispersal across Pangaea.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Nature Communications, 9</w:t>
      </w:r>
      <w:r w:rsidRPr="00432713">
        <w:rPr>
          <w:rFonts w:ascii="Trade Gothic LT Std" w:eastAsia="Times New Roman" w:hAnsi="Trade Gothic LT Std" w:cs="Times New Roman"/>
          <w:lang w:val="en-US" w:eastAsia="de-DE"/>
        </w:rPr>
        <w:t xml:space="preserve">: 1-12. DOI: </w:t>
      </w:r>
      <w:hyperlink r:id="rId20" w:tgtFrame="_blank" w:history="1">
        <w:r w:rsidRPr="00432713">
          <w:rPr>
            <w:rFonts w:ascii="Trade Gothic LT Std" w:eastAsia="Times New Roman" w:hAnsi="Trade Gothic LT Std" w:cs="Times New Roman"/>
            <w:color w:val="0000FF"/>
            <w:u w:val="single"/>
            <w:lang w:val="en-US" w:eastAsia="de-DE"/>
          </w:rPr>
          <w:t>10.1038/s41467-018-07623-x</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Brocklehurst, N.</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Fröbisch, J.</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A reexamination of Milosaurus </w:t>
      </w:r>
      <w:proofErr w:type="gramStart"/>
      <w:r w:rsidRPr="00432713">
        <w:rPr>
          <w:rFonts w:ascii="Trade Gothic LT Std" w:eastAsia="Times New Roman" w:hAnsi="Trade Gothic LT Std" w:cs="Times New Roman"/>
          <w:lang w:val="en-US" w:eastAsia="de-DE"/>
        </w:rPr>
        <w:t>mccordi,</w:t>
      </w:r>
      <w:proofErr w:type="gramEnd"/>
      <w:r w:rsidRPr="00432713">
        <w:rPr>
          <w:rFonts w:ascii="Trade Gothic LT Std" w:eastAsia="Times New Roman" w:hAnsi="Trade Gothic LT Std" w:cs="Times New Roman"/>
          <w:lang w:val="en-US" w:eastAsia="de-DE"/>
        </w:rPr>
        <w:t xml:space="preserve"> and the evolution of large body size in Carboniferous synapsids. </w:t>
      </w:r>
      <w:r w:rsidRPr="00432713">
        <w:rPr>
          <w:rFonts w:ascii="Trade Gothic LT Std" w:eastAsia="Times New Roman" w:hAnsi="Trade Gothic LT Std" w:cs="Times New Roman"/>
          <w:i/>
          <w:iCs/>
          <w:lang w:val="en-US" w:eastAsia="de-DE"/>
        </w:rPr>
        <w:t>Journal of Vertebrate Paleontology</w:t>
      </w:r>
      <w:r w:rsidRPr="00432713">
        <w:rPr>
          <w:rFonts w:ascii="Trade Gothic LT Std" w:eastAsia="Times New Roman" w:hAnsi="Trade Gothic LT Std" w:cs="Times New Roman"/>
          <w:lang w:val="en-US" w:eastAsia="de-DE"/>
        </w:rPr>
        <w:t xml:space="preserve">: 1-10. DOI: </w:t>
      </w:r>
      <w:r w:rsidR="00FC29AC">
        <w:fldChar w:fldCharType="begin"/>
      </w:r>
      <w:r w:rsidR="00FC29AC" w:rsidRPr="0035207F">
        <w:rPr>
          <w:lang w:val="en-US"/>
          <w:rPrChange w:id="52" w:author="Falko Glöckler" w:date="2019-05-03T13:31:00Z">
            <w:rPr/>
          </w:rPrChange>
        </w:rPr>
        <w:instrText xml:space="preserve"> HYPERLINK "https://doi.org/10.1080/02724634.2018.1508026" \t "_blank" </w:instrText>
      </w:r>
      <w:r w:rsidR="00FC29AC">
        <w:fldChar w:fldCharType="separate"/>
      </w:r>
      <w:r w:rsidRPr="00432713">
        <w:rPr>
          <w:rFonts w:ascii="Trade Gothic LT Std" w:eastAsia="Times New Roman" w:hAnsi="Trade Gothic LT Std" w:cs="Times New Roman"/>
          <w:color w:val="0000FF"/>
          <w:u w:val="single"/>
          <w:lang w:val="en-US" w:eastAsia="de-DE"/>
        </w:rPr>
        <w:t>10.1080/02724634.2018.1508026</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Brocklehurst, N.</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Fröbisch, J.</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The Definition of Bioregions in Palaeontological Studies of Diversity and Biogeography Affects Interpretations: Palaeozoic Tetrapods as a Case Study. </w:t>
      </w:r>
      <w:r w:rsidRPr="00432713">
        <w:rPr>
          <w:rFonts w:ascii="Trade Gothic LT Std" w:eastAsia="Times New Roman" w:hAnsi="Trade Gothic LT Std" w:cs="Times New Roman"/>
          <w:i/>
          <w:iCs/>
          <w:lang w:val="en-US" w:eastAsia="de-DE"/>
        </w:rPr>
        <w:t>Frontiers in Earth Science, 6</w:t>
      </w:r>
      <w:r w:rsidRPr="00432713">
        <w:rPr>
          <w:rFonts w:ascii="Trade Gothic LT Std" w:eastAsia="Times New Roman" w:hAnsi="Trade Gothic LT Std" w:cs="Times New Roman"/>
          <w:lang w:val="en-US" w:eastAsia="de-DE"/>
        </w:rPr>
        <w:t xml:space="preserve">: 200-228. DOI: </w:t>
      </w:r>
      <w:r w:rsidR="00FC29AC">
        <w:fldChar w:fldCharType="begin"/>
      </w:r>
      <w:r w:rsidR="00FC29AC" w:rsidRPr="0035207F">
        <w:rPr>
          <w:lang w:val="en-US"/>
          <w:rPrChange w:id="53" w:author="Falko Glöckler" w:date="2019-05-03T13:31:00Z">
            <w:rPr/>
          </w:rPrChange>
        </w:rPr>
        <w:instrText xml:space="preserve"> HYPERLINK "https://doi.org/10.3389/feart.2018.00200" \t "_blank" </w:instrText>
      </w:r>
      <w:r w:rsidR="00FC29AC">
        <w:fldChar w:fldCharType="separate"/>
      </w:r>
      <w:r w:rsidRPr="00432713">
        <w:rPr>
          <w:rFonts w:ascii="Trade Gothic LT Std" w:eastAsia="Times New Roman" w:hAnsi="Trade Gothic LT Std" w:cs="Times New Roman"/>
          <w:color w:val="0000FF"/>
          <w:u w:val="single"/>
          <w:lang w:val="en-US" w:eastAsia="de-DE"/>
        </w:rPr>
        <w:t>10.3389/feart.2018.00200</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val="en-US" w:eastAsia="de-DE"/>
          <w:rPrChange w:id="54" w:author="Falko Glöckler" w:date="2019-05-03T13:31:00Z">
            <w:rPr>
              <w:rFonts w:ascii="Trade Gothic LT Std" w:eastAsia="Times New Roman" w:hAnsi="Trade Gothic LT Std" w:cs="Times New Roman"/>
              <w:lang w:eastAsia="de-DE"/>
            </w:rPr>
          </w:rPrChange>
        </w:rPr>
      </w:pPr>
    </w:p>
    <w:p w:rsidR="001F15E2" w:rsidRPr="0035207F" w:rsidRDefault="001F15E2" w:rsidP="001F15E2">
      <w:pPr>
        <w:spacing w:after="0" w:line="240" w:lineRule="auto"/>
        <w:rPr>
          <w:rFonts w:ascii="Trade Gothic LT Std" w:eastAsia="Times New Roman" w:hAnsi="Trade Gothic LT Std" w:cs="Times New Roman"/>
          <w:lang w:val="en-US" w:eastAsia="de-DE"/>
          <w:rPrChange w:id="55" w:author="Falko Glöckler" w:date="2019-05-03T13:31:00Z">
            <w:rPr>
              <w:rFonts w:ascii="Trade Gothic LT Std" w:eastAsia="Times New Roman" w:hAnsi="Trade Gothic LT Std" w:cs="Times New Roman"/>
              <w:lang w:eastAsia="de-DE"/>
            </w:rPr>
          </w:rPrChange>
        </w:rPr>
      </w:pPr>
    </w:p>
    <w:p w:rsidR="001F15E2" w:rsidRPr="0035207F" w:rsidRDefault="001F15E2" w:rsidP="001F15E2">
      <w:pPr>
        <w:spacing w:after="0" w:line="240" w:lineRule="auto"/>
        <w:rPr>
          <w:rFonts w:ascii="Trade Gothic LT Std" w:eastAsia="Times New Roman" w:hAnsi="Trade Gothic LT Std" w:cs="Times New Roman"/>
          <w:lang w:val="en-US" w:eastAsia="de-DE"/>
          <w:rPrChange w:id="56" w:author="Falko Glöckler" w:date="2019-05-03T13:31:00Z">
            <w:rPr>
              <w:rFonts w:ascii="Trade Gothic LT Std" w:eastAsia="Times New Roman" w:hAnsi="Trade Gothic LT Std" w:cs="Times New Roman"/>
              <w:lang w:eastAsia="de-DE"/>
            </w:rPr>
          </w:rPrChange>
        </w:rPr>
      </w:pPr>
      <w:r w:rsidRPr="0035207F">
        <w:rPr>
          <w:rFonts w:ascii="Trade Gothic LT Std" w:eastAsia="Times New Roman" w:hAnsi="Trade Gothic LT Std" w:cs="Times New Roman"/>
          <w:lang w:val="en-US" w:eastAsia="de-DE"/>
          <w:rPrChange w:id="57" w:author="Falko Glöckler" w:date="2019-05-03T13:31:00Z">
            <w:rPr>
              <w:rFonts w:ascii="Trade Gothic LT Std" w:eastAsia="Times New Roman" w:hAnsi="Trade Gothic LT Std" w:cs="Times New Roman"/>
              <w:lang w:eastAsia="de-DE"/>
            </w:rPr>
          </w:rPrChange>
        </w:rPr>
        <w:t xml:space="preserve">Brosse, M.; Bucher, H.; Baud, A.; Frisk, Å.; Goudemand, N.; Hagdorn, H.; Nützel, A.; </w:t>
      </w:r>
      <w:r w:rsidRPr="0035207F">
        <w:rPr>
          <w:rFonts w:ascii="Trade Gothic LT Std" w:eastAsia="Times New Roman" w:hAnsi="Trade Gothic LT Std" w:cs="Times New Roman"/>
          <w:b/>
          <w:bCs/>
          <w:lang w:val="en-US" w:eastAsia="de-DE"/>
          <w:rPrChange w:id="58" w:author="Falko Glöckler" w:date="2019-05-03T13:31:00Z">
            <w:rPr>
              <w:rFonts w:ascii="Trade Gothic LT Std" w:eastAsia="Times New Roman" w:hAnsi="Trade Gothic LT Std" w:cs="Times New Roman"/>
              <w:b/>
              <w:bCs/>
              <w:lang w:eastAsia="de-DE"/>
            </w:rPr>
          </w:rPrChange>
        </w:rPr>
        <w:t>Ware, D.</w:t>
      </w:r>
      <w:r w:rsidRPr="0035207F">
        <w:rPr>
          <w:rFonts w:ascii="Trade Gothic LT Std" w:eastAsia="Times New Roman" w:hAnsi="Trade Gothic LT Std" w:cs="Times New Roman"/>
          <w:lang w:val="en-US" w:eastAsia="de-DE"/>
          <w:rPrChange w:id="59" w:author="Falko Glöckler" w:date="2019-05-03T13:31:00Z">
            <w:rPr>
              <w:rFonts w:ascii="Trade Gothic LT Std" w:eastAsia="Times New Roman" w:hAnsi="Trade Gothic LT Std" w:cs="Times New Roman"/>
              <w:lang w:eastAsia="de-DE"/>
            </w:rPr>
          </w:rPrChange>
        </w:rPr>
        <w:t xml:space="preserve">; Hautmann, M. (2018). </w:t>
      </w:r>
      <w:r w:rsidRPr="00432713">
        <w:rPr>
          <w:rFonts w:ascii="Trade Gothic LT Std" w:eastAsia="Times New Roman" w:hAnsi="Trade Gothic LT Std" w:cs="Times New Roman"/>
          <w:lang w:val="en-US" w:eastAsia="de-DE"/>
        </w:rPr>
        <w:t xml:space="preserve">New data from Oman indicate benthic high biomass productivity coupled with low taxonomic diversity in the aftermath of the Permian-Triassic Boundary mass extinction. </w:t>
      </w:r>
      <w:r w:rsidRPr="00432713">
        <w:rPr>
          <w:rFonts w:ascii="Trade Gothic LT Std" w:eastAsia="Times New Roman" w:hAnsi="Trade Gothic LT Std" w:cs="Times New Roman"/>
          <w:i/>
          <w:iCs/>
          <w:lang w:val="en-US" w:eastAsia="de-DE"/>
        </w:rPr>
        <w:t>Lethaia, 52 (2)</w:t>
      </w:r>
      <w:r w:rsidRPr="00432713">
        <w:rPr>
          <w:rFonts w:ascii="Trade Gothic LT Std" w:eastAsia="Times New Roman" w:hAnsi="Trade Gothic LT Std" w:cs="Times New Roman"/>
          <w:lang w:val="en-US" w:eastAsia="de-DE"/>
        </w:rPr>
        <w:t xml:space="preserve">: 165-187. DOI: </w:t>
      </w:r>
      <w:r w:rsidR="00FC29AC">
        <w:fldChar w:fldCharType="begin"/>
      </w:r>
      <w:r w:rsidR="00FC29AC" w:rsidRPr="0035207F">
        <w:rPr>
          <w:lang w:val="en-US"/>
          <w:rPrChange w:id="60" w:author="Falko Glöckler" w:date="2019-05-03T13:31:00Z">
            <w:rPr/>
          </w:rPrChange>
        </w:rPr>
        <w:instrText xml:space="preserve"> HYPERLINK "https://doi.org/10.1111/let.12281" \t "_blank" </w:instrText>
      </w:r>
      <w:r w:rsidR="00FC29AC">
        <w:fldChar w:fldCharType="separate"/>
      </w:r>
      <w:r w:rsidRPr="00432713">
        <w:rPr>
          <w:rFonts w:ascii="Trade Gothic LT Std" w:eastAsia="Times New Roman" w:hAnsi="Trade Gothic LT Std" w:cs="Times New Roman"/>
          <w:color w:val="0000FF"/>
          <w:u w:val="single"/>
          <w:lang w:val="en-US" w:eastAsia="de-DE"/>
        </w:rPr>
        <w:t>10.1111/let.12281</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61" w:author="Falko Glöckler" w:date="2019-05-03T13:31:00Z">
            <w:rPr>
              <w:rFonts w:ascii="Trade Gothic LT Std" w:eastAsia="Times New Roman" w:hAnsi="Trade Gothic LT Std" w:cs="Times New Roman"/>
              <w:lang w:eastAsia="de-DE"/>
            </w:rPr>
          </w:rPrChange>
        </w:rPr>
        <w:t xml:space="preserve">Bulnes, V.; </w:t>
      </w:r>
      <w:r w:rsidRPr="0035207F">
        <w:rPr>
          <w:rFonts w:ascii="Trade Gothic LT Std" w:eastAsia="Times New Roman" w:hAnsi="Trade Gothic LT Std" w:cs="Times New Roman"/>
          <w:b/>
          <w:lang w:val="en-US" w:eastAsia="de-DE"/>
          <w:rPrChange w:id="62" w:author="Falko Glöckler" w:date="2019-05-03T13:35:00Z">
            <w:rPr>
              <w:rFonts w:ascii="Trade Gothic LT Std" w:eastAsia="Times New Roman" w:hAnsi="Trade Gothic LT Std" w:cs="Times New Roman"/>
              <w:lang w:eastAsia="de-DE"/>
            </w:rPr>
          </w:rPrChange>
        </w:rPr>
        <w:t>Grau, J.</w:t>
      </w:r>
      <w:r w:rsidRPr="0035207F">
        <w:rPr>
          <w:rFonts w:ascii="Trade Gothic LT Std" w:eastAsia="Times New Roman" w:hAnsi="Trade Gothic LT Std" w:cs="Times New Roman"/>
          <w:lang w:val="en-US" w:eastAsia="de-DE"/>
          <w:rPrChange w:id="63" w:author="Falko Glöckler" w:date="2019-05-03T13:31:00Z">
            <w:rPr>
              <w:rFonts w:ascii="Trade Gothic LT Std" w:eastAsia="Times New Roman" w:hAnsi="Trade Gothic LT Std" w:cs="Times New Roman"/>
              <w:lang w:eastAsia="de-DE"/>
            </w:rPr>
          </w:rPrChange>
        </w:rPr>
        <w:t>; Carbayo, F. (2018).</w:t>
      </w:r>
      <w:proofErr w:type="gramEnd"/>
      <w:r w:rsidRPr="0035207F">
        <w:rPr>
          <w:rFonts w:ascii="Trade Gothic LT Std" w:eastAsia="Times New Roman" w:hAnsi="Trade Gothic LT Std" w:cs="Times New Roman"/>
          <w:lang w:val="en-US" w:eastAsia="de-DE"/>
          <w:rPrChange w:id="64"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A new Chilean genus and species of land planarian (Platyhelminthes: Tricladida, Geoplaninae) with cephalic retractor muscle and adenodactyl. </w:t>
      </w:r>
      <w:r w:rsidRPr="00432713">
        <w:rPr>
          <w:rFonts w:ascii="Trade Gothic LT Std" w:eastAsia="Times New Roman" w:hAnsi="Trade Gothic LT Std" w:cs="Times New Roman"/>
          <w:i/>
          <w:iCs/>
          <w:lang w:val="en-US" w:eastAsia="de-DE"/>
        </w:rPr>
        <w:t>Journal of Natural History</w:t>
      </w:r>
      <w:r w:rsidRPr="00432713">
        <w:rPr>
          <w:rFonts w:ascii="Trade Gothic LT Std" w:eastAsia="Times New Roman" w:hAnsi="Trade Gothic LT Std" w:cs="Times New Roman"/>
          <w:lang w:val="en-US" w:eastAsia="de-DE"/>
        </w:rPr>
        <w:t xml:space="preserve">: 2553-2566. DOI: </w:t>
      </w:r>
      <w:r w:rsidR="00FC29AC">
        <w:fldChar w:fldCharType="begin"/>
      </w:r>
      <w:r w:rsidR="00FC29AC" w:rsidRPr="0035207F">
        <w:rPr>
          <w:lang w:val="en-US"/>
          <w:rPrChange w:id="65" w:author="Falko Glöckler" w:date="2019-05-03T13:31:00Z">
            <w:rPr/>
          </w:rPrChange>
        </w:rPr>
        <w:instrText xml:space="preserve"> HYPERLINK "https://doi.org/10.1080/00222933.2018.1538468" \t "_blank" </w:instrText>
      </w:r>
      <w:r w:rsidR="00FC29AC">
        <w:fldChar w:fldCharType="separate"/>
      </w:r>
      <w:r w:rsidRPr="00432713">
        <w:rPr>
          <w:rFonts w:ascii="Trade Gothic LT Std" w:eastAsia="Times New Roman" w:hAnsi="Trade Gothic LT Std" w:cs="Times New Roman"/>
          <w:color w:val="0000FF"/>
          <w:u w:val="single"/>
          <w:lang w:val="en-US" w:eastAsia="de-DE"/>
        </w:rPr>
        <w:t>10.1080/00222933.2018.1538468</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val="en-US" w:eastAsia="de-DE"/>
          <w:rPrChange w:id="66" w:author="Falko Glöckler" w:date="2019-05-03T13:31:00Z">
            <w:rPr>
              <w:rFonts w:ascii="Trade Gothic LT Std" w:eastAsia="Times New Roman" w:hAnsi="Trade Gothic LT Std" w:cs="Times New Roman"/>
              <w:lang w:eastAsia="de-DE"/>
            </w:rPr>
          </w:rPrChange>
        </w:rPr>
        <w:t xml:space="preserve">Cancian De Araujo, B.; Schmidt, S.; Schmidt, O.; </w:t>
      </w:r>
      <w:r w:rsidR="00432713" w:rsidRPr="0035207F">
        <w:rPr>
          <w:rFonts w:ascii="Trade Gothic LT Std" w:eastAsia="Times New Roman" w:hAnsi="Trade Gothic LT Std" w:cs="Times New Roman"/>
          <w:b/>
          <w:bCs/>
          <w:lang w:val="en-US" w:eastAsia="de-DE"/>
          <w:rPrChange w:id="67" w:author="Falko Glöckler" w:date="2019-05-03T13:31:00Z">
            <w:rPr>
              <w:rFonts w:ascii="Trade Gothic LT Std" w:eastAsia="Times New Roman" w:hAnsi="Trade Gothic LT Std" w:cs="Times New Roman"/>
              <w:b/>
              <w:bCs/>
              <w:lang w:eastAsia="de-DE"/>
            </w:rPr>
          </w:rPrChange>
        </w:rPr>
        <w:t>Von Rintelen, T.</w:t>
      </w:r>
      <w:r w:rsidRPr="0035207F">
        <w:rPr>
          <w:rFonts w:ascii="Trade Gothic LT Std" w:eastAsia="Times New Roman" w:hAnsi="Trade Gothic LT Std" w:cs="Times New Roman"/>
          <w:lang w:val="en-US" w:eastAsia="de-DE"/>
          <w:rPrChange w:id="68" w:author="Falko Glöckler" w:date="2019-05-03T13:31:00Z">
            <w:rPr>
              <w:rFonts w:ascii="Trade Gothic LT Std" w:eastAsia="Times New Roman" w:hAnsi="Trade Gothic LT Std" w:cs="Times New Roman"/>
              <w:lang w:eastAsia="de-DE"/>
            </w:rPr>
          </w:rPrChange>
        </w:rPr>
        <w:t xml:space="preserve">; Kilmaskossu, A.; Panjaitan, R.; Balke, M. (2018). </w:t>
      </w:r>
      <w:r w:rsidRPr="00432713">
        <w:rPr>
          <w:rFonts w:ascii="Trade Gothic LT Std" w:eastAsia="Times New Roman" w:hAnsi="Trade Gothic LT Std" w:cs="Times New Roman"/>
          <w:lang w:val="en-US" w:eastAsia="de-DE"/>
        </w:rPr>
        <w:t xml:space="preserve">From field courses to DNA barcoding data release for West Papua - making specimens and identifications from university courses more sustainable. </w:t>
      </w:r>
      <w:r w:rsidRPr="00432713">
        <w:rPr>
          <w:rFonts w:ascii="Trade Gothic LT Std" w:eastAsia="Times New Roman" w:hAnsi="Trade Gothic LT Std" w:cs="Times New Roman"/>
          <w:i/>
          <w:iCs/>
          <w:lang w:val="en-US" w:eastAsia="de-DE"/>
        </w:rPr>
        <w:t>Biodiversity Data Journal, 6</w:t>
      </w:r>
      <w:r w:rsidRPr="00432713">
        <w:rPr>
          <w:rFonts w:ascii="Trade Gothic LT Std" w:eastAsia="Times New Roman" w:hAnsi="Trade Gothic LT Std" w:cs="Times New Roman"/>
          <w:lang w:val="en-US" w:eastAsia="de-DE"/>
        </w:rPr>
        <w:t xml:space="preserve">: e25237. DOI: </w:t>
      </w:r>
      <w:hyperlink r:id="rId21" w:tgtFrame="_blank" w:history="1">
        <w:r w:rsidRPr="00432713">
          <w:rPr>
            <w:rFonts w:ascii="Trade Gothic LT Std" w:eastAsia="Times New Roman" w:hAnsi="Trade Gothic LT Std" w:cs="Times New Roman"/>
            <w:color w:val="0000FF"/>
            <w:u w:val="single"/>
            <w:lang w:val="en-US" w:eastAsia="de-DE"/>
          </w:rPr>
          <w:t>10.3897/bdj.6.e25237</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Cantalapiedra, J.; Domingo, M.; Domingo, L. (2018).</w:t>
      </w:r>
      <w:proofErr w:type="gramEnd"/>
      <w:r w:rsidRPr="00432713">
        <w:rPr>
          <w:rFonts w:ascii="Trade Gothic LT Std" w:eastAsia="Times New Roman" w:hAnsi="Trade Gothic LT Std" w:cs="Times New Roman"/>
          <w:lang w:val="en-US" w:eastAsia="de-DE"/>
        </w:rPr>
        <w:t xml:space="preserve"> Multi-scale interplays of biotic and abiotic drivers shape mammalian sub-continental diversity over millions of years. </w:t>
      </w:r>
      <w:r w:rsidRPr="00432713">
        <w:rPr>
          <w:rFonts w:ascii="Trade Gothic LT Std" w:eastAsia="Times New Roman" w:hAnsi="Trade Gothic LT Std" w:cs="Times New Roman"/>
          <w:i/>
          <w:iCs/>
          <w:lang w:val="en-US" w:eastAsia="de-DE"/>
        </w:rPr>
        <w:t>Scientific Reports, 8</w:t>
      </w:r>
      <w:r w:rsidRPr="00432713">
        <w:rPr>
          <w:rFonts w:ascii="Trade Gothic LT Std" w:eastAsia="Times New Roman" w:hAnsi="Trade Gothic LT Std" w:cs="Times New Roman"/>
          <w:lang w:val="en-US" w:eastAsia="de-DE"/>
        </w:rPr>
        <w:t xml:space="preserve">: 1-8. DOI: </w:t>
      </w:r>
      <w:hyperlink r:id="rId22" w:tgtFrame="_blank" w:history="1">
        <w:r w:rsidRPr="00432713">
          <w:rPr>
            <w:rFonts w:ascii="Trade Gothic LT Std" w:eastAsia="Times New Roman" w:hAnsi="Trade Gothic LT Std" w:cs="Times New Roman"/>
            <w:color w:val="0000FF"/>
            <w:u w:val="single"/>
            <w:lang w:val="en-US" w:eastAsia="de-DE"/>
          </w:rPr>
          <w:t>10.1038/s41598-018-31699-6</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Cassens, B.; </w:t>
      </w:r>
      <w:r w:rsidRPr="00432713">
        <w:rPr>
          <w:rFonts w:ascii="Trade Gothic LT Std" w:eastAsia="Times New Roman" w:hAnsi="Trade Gothic LT Std" w:cs="Times New Roman"/>
          <w:b/>
          <w:bCs/>
          <w:lang w:eastAsia="de-DE"/>
        </w:rPr>
        <w:t>Ripperger, S.</w:t>
      </w:r>
      <w:r w:rsidRPr="00432713">
        <w:rPr>
          <w:rFonts w:ascii="Trade Gothic LT Std" w:eastAsia="Times New Roman" w:hAnsi="Trade Gothic LT Std" w:cs="Times New Roman"/>
          <w:lang w:eastAsia="de-DE"/>
        </w:rPr>
        <w:t xml:space="preserve">; Hierold, M.; </w:t>
      </w:r>
      <w:r w:rsidRPr="00432713">
        <w:rPr>
          <w:rFonts w:ascii="Trade Gothic LT Std" w:eastAsia="Times New Roman" w:hAnsi="Trade Gothic LT Std" w:cs="Times New Roman"/>
          <w:b/>
          <w:bCs/>
          <w:lang w:eastAsia="de-DE"/>
        </w:rPr>
        <w:t>Mayer, F.</w:t>
      </w:r>
      <w:r w:rsidRPr="00432713">
        <w:rPr>
          <w:rFonts w:ascii="Trade Gothic LT Std" w:eastAsia="Times New Roman" w:hAnsi="Trade Gothic LT Std" w:cs="Times New Roman"/>
          <w:lang w:eastAsia="de-DE"/>
        </w:rPr>
        <w:t xml:space="preserve">; Kapitza, R. (2018). </w:t>
      </w:r>
      <w:r w:rsidRPr="00432713">
        <w:rPr>
          <w:rFonts w:ascii="Trade Gothic LT Std" w:eastAsia="Times New Roman" w:hAnsi="Trade Gothic LT Std" w:cs="Times New Roman"/>
          <w:lang w:val="en-US" w:eastAsia="de-DE"/>
        </w:rPr>
        <w:t>Automated Encounter Detection for Animal-Borne Sensor Nodes</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Proceedings of the 2017 International Conference on Embedded Wireless Systems and Networks</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Chitimia-Dobler, L.; Pfeffer, T.; </w:t>
      </w:r>
      <w:r w:rsidRPr="00432713">
        <w:rPr>
          <w:rFonts w:ascii="Trade Gothic LT Std" w:eastAsia="Times New Roman" w:hAnsi="Trade Gothic LT Std" w:cs="Times New Roman"/>
          <w:b/>
          <w:bCs/>
          <w:lang w:val="en-US" w:eastAsia="de-DE"/>
        </w:rPr>
        <w:t>Dunlop, J.</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Haemaphysalis cretacea a nymph of a new species of hard tick in Burmese amber.</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Parasitology, 145 (11)</w:t>
      </w:r>
      <w:r w:rsidRPr="00432713">
        <w:rPr>
          <w:rFonts w:ascii="Trade Gothic LT Std" w:eastAsia="Times New Roman" w:hAnsi="Trade Gothic LT Std" w:cs="Times New Roman"/>
          <w:lang w:val="en-US" w:eastAsia="de-DE"/>
        </w:rPr>
        <w:t xml:space="preserve">: 1440-1451. DOI: </w:t>
      </w:r>
      <w:hyperlink r:id="rId23" w:tgtFrame="_blank" w:history="1">
        <w:r w:rsidRPr="00432713">
          <w:rPr>
            <w:rFonts w:ascii="Trade Gothic LT Std" w:eastAsia="Times New Roman" w:hAnsi="Trade Gothic LT Std" w:cs="Times New Roman"/>
            <w:color w:val="0000FF"/>
            <w:u w:val="single"/>
            <w:lang w:val="en-US" w:eastAsia="de-DE"/>
          </w:rPr>
          <w:t>10.1017/s0031182018000537</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Citton, P.; Fabbi, S.; Cipriani, A.; </w:t>
      </w:r>
      <w:r w:rsidRPr="00432713">
        <w:rPr>
          <w:rFonts w:ascii="Trade Gothic LT Std" w:eastAsia="Times New Roman" w:hAnsi="Trade Gothic LT Std" w:cs="Times New Roman"/>
          <w:b/>
          <w:bCs/>
          <w:lang w:val="en-US" w:eastAsia="de-DE"/>
        </w:rPr>
        <w:t>Jansen, M.</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Romano,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Hybodont dentition from the Upper Jurassic of Monte Nerone Pelagic Carbonate Platform (Umbria-Marche Apennine, Italy) and its ecological implications.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Geological Journal, 54 (1)</w:t>
      </w:r>
      <w:r w:rsidRPr="00432713">
        <w:rPr>
          <w:rFonts w:ascii="Trade Gothic LT Std" w:eastAsia="Times New Roman" w:hAnsi="Trade Gothic LT Std" w:cs="Times New Roman"/>
          <w:lang w:val="en-US" w:eastAsia="de-DE"/>
        </w:rPr>
        <w:t xml:space="preserve">: 278-290. DOI: </w:t>
      </w:r>
      <w:hyperlink r:id="rId24" w:tgtFrame="_blank" w:history="1">
        <w:r w:rsidRPr="00432713">
          <w:rPr>
            <w:rFonts w:ascii="Trade Gothic LT Std" w:eastAsia="Times New Roman" w:hAnsi="Trade Gothic LT Std" w:cs="Times New Roman"/>
            <w:color w:val="0000FF"/>
            <w:u w:val="single"/>
            <w:lang w:val="en-US" w:eastAsia="de-DE"/>
          </w:rPr>
          <w:t>10.1002/gj.3174</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Cocca, W.; Rosa, G.; Andreone, F.; Aprea, G.; Bergò, P.; Mattioli, F.; Mercurio, V.; Randrianirina, J.; Rosado, D.; Vences, M.; Crottini, A. (2018).</w:t>
      </w:r>
      <w:proofErr w:type="gramEnd"/>
      <w:r w:rsidRPr="00432713">
        <w:rPr>
          <w:rFonts w:ascii="Trade Gothic LT Std" w:eastAsia="Times New Roman" w:hAnsi="Trade Gothic LT Std" w:cs="Times New Roman"/>
          <w:lang w:val="en-US" w:eastAsia="de-DE"/>
        </w:rPr>
        <w:t xml:space="preserve"> The herpetofauna (Amphibia, Crocodylia, Squamata, Testudines) of the Isalo Massif, Southwest Madagascar: combining morphological, molecular and museum data. </w:t>
      </w:r>
      <w:r w:rsidRPr="00432713">
        <w:rPr>
          <w:rFonts w:ascii="Trade Gothic LT Std" w:eastAsia="Times New Roman" w:hAnsi="Trade Gothic LT Std" w:cs="Times New Roman"/>
          <w:i/>
          <w:iCs/>
          <w:lang w:val="en-US" w:eastAsia="de-DE"/>
        </w:rPr>
        <w:t>Salamandra, 54 (3)</w:t>
      </w:r>
      <w:r w:rsidRPr="00432713">
        <w:rPr>
          <w:rFonts w:ascii="Trade Gothic LT Std" w:eastAsia="Times New Roman" w:hAnsi="Trade Gothic LT Std" w:cs="Times New Roman"/>
          <w:lang w:val="en-US" w:eastAsia="de-DE"/>
        </w:rPr>
        <w:t>: 178-200</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Coiffard, C.</w:t>
      </w:r>
      <w:r w:rsidRPr="00432713">
        <w:rPr>
          <w:rFonts w:ascii="Trade Gothic LT Std" w:eastAsia="Times New Roman" w:hAnsi="Trade Gothic LT Std" w:cs="Times New Roman"/>
          <w:lang w:val="en-US" w:eastAsia="de-DE"/>
        </w:rPr>
        <w:t>; Mohr, B. (2018).</w:t>
      </w:r>
      <w:proofErr w:type="gramEnd"/>
      <w:r w:rsidRPr="00432713">
        <w:rPr>
          <w:rFonts w:ascii="Trade Gothic LT Std" w:eastAsia="Times New Roman" w:hAnsi="Trade Gothic LT Std" w:cs="Times New Roman"/>
          <w:lang w:val="en-US" w:eastAsia="de-DE"/>
        </w:rPr>
        <w:t xml:space="preserve"> Cretaceous tropical Alismatales in Africa: diversity, climate and evolution. </w:t>
      </w:r>
      <w:r w:rsidRPr="00432713">
        <w:rPr>
          <w:rFonts w:ascii="Trade Gothic LT Std" w:eastAsia="Times New Roman" w:hAnsi="Trade Gothic LT Std" w:cs="Times New Roman"/>
          <w:i/>
          <w:iCs/>
          <w:lang w:val="en-US" w:eastAsia="de-DE"/>
        </w:rPr>
        <w:t>Botanical Journal of the Linnean Society, 188 (2)</w:t>
      </w:r>
      <w:r w:rsidRPr="00432713">
        <w:rPr>
          <w:rFonts w:ascii="Trade Gothic LT Std" w:eastAsia="Times New Roman" w:hAnsi="Trade Gothic LT Std" w:cs="Times New Roman"/>
          <w:lang w:val="en-US" w:eastAsia="de-DE"/>
        </w:rPr>
        <w:t xml:space="preserve">: 117-131. DOI: </w:t>
      </w:r>
      <w:r w:rsidR="00FC29AC">
        <w:fldChar w:fldCharType="begin"/>
      </w:r>
      <w:r w:rsidR="00FC29AC" w:rsidRPr="0035207F">
        <w:rPr>
          <w:lang w:val="en-US"/>
          <w:rPrChange w:id="69" w:author="Falko Glöckler" w:date="2019-05-03T13:34:00Z">
            <w:rPr/>
          </w:rPrChange>
        </w:rPr>
        <w:instrText xml:space="preserve"> HYPERLINK "https://doi.org/10.1093/botlinnean/boy045" \t "_blank" </w:instrText>
      </w:r>
      <w:r w:rsidR="00FC29AC">
        <w:fldChar w:fldCharType="separate"/>
      </w:r>
      <w:r w:rsidRPr="00432713">
        <w:rPr>
          <w:rFonts w:ascii="Trade Gothic LT Std" w:eastAsia="Times New Roman" w:hAnsi="Trade Gothic LT Std" w:cs="Times New Roman"/>
          <w:color w:val="0000FF"/>
          <w:u w:val="single"/>
          <w:lang w:val="en-US" w:eastAsia="de-DE"/>
        </w:rPr>
        <w:t>10.1093/botlinnean/boy045</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val="en-US" w:eastAsia="de-DE"/>
        </w:rPr>
        <w:t xml:space="preserve">Coleman, </w:t>
      </w:r>
      <w:ins w:id="70" w:author="Falko Glöckler" w:date="2019-05-03T13:34:00Z">
        <w:r w:rsidR="0035207F">
          <w:rPr>
            <w:rFonts w:ascii="Trade Gothic LT Std" w:eastAsia="Times New Roman" w:hAnsi="Trade Gothic LT Std" w:cs="Times New Roman"/>
            <w:b/>
            <w:bCs/>
            <w:lang w:val="en-US" w:eastAsia="de-DE"/>
          </w:rPr>
          <w:t>O</w:t>
        </w:r>
      </w:ins>
      <w:del w:id="71" w:author="Falko Glöckler" w:date="2019-05-03T13:34:00Z">
        <w:r w:rsidRPr="00432713" w:rsidDel="0035207F">
          <w:rPr>
            <w:rFonts w:ascii="Trade Gothic LT Std" w:eastAsia="Times New Roman" w:hAnsi="Trade Gothic LT Std" w:cs="Times New Roman"/>
            <w:b/>
            <w:bCs/>
            <w:lang w:val="en-US" w:eastAsia="de-DE"/>
          </w:rPr>
          <w:delText>C</w:delText>
        </w:r>
      </w:del>
      <w:r w:rsidRPr="00432713">
        <w:rPr>
          <w:rFonts w:ascii="Trade Gothic LT Std" w:eastAsia="Times New Roman" w:hAnsi="Trade Gothic LT Std" w:cs="Times New Roman"/>
          <w:b/>
          <w:bCs/>
          <w:lang w:val="en-US" w:eastAsia="de-DE"/>
        </w:rPr>
        <w:t>.</w:t>
      </w:r>
      <w:r w:rsidRPr="00432713">
        <w:rPr>
          <w:rFonts w:ascii="Trade Gothic LT Std" w:eastAsia="Times New Roman" w:hAnsi="Trade Gothic LT Std" w:cs="Times New Roman"/>
          <w:lang w:val="en-US" w:eastAsia="de-DE"/>
        </w:rPr>
        <w:t xml:space="preserve"> (2018). </w:t>
      </w:r>
      <w:proofErr w:type="gramStart"/>
      <w:r w:rsidRPr="00432713">
        <w:rPr>
          <w:rFonts w:ascii="Trade Gothic LT Std" w:eastAsia="Times New Roman" w:hAnsi="Trade Gothic LT Std" w:cs="Times New Roman"/>
          <w:lang w:val="en-US" w:eastAsia="de-DE"/>
        </w:rPr>
        <w:t>Shadings in digital taxonomic drawings.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Zoosystematics and Evolution, 94 (2)</w:t>
      </w:r>
      <w:r w:rsidRPr="00432713">
        <w:rPr>
          <w:rFonts w:ascii="Trade Gothic LT Std" w:eastAsia="Times New Roman" w:hAnsi="Trade Gothic LT Std" w:cs="Times New Roman"/>
          <w:lang w:val="en-US" w:eastAsia="de-DE"/>
        </w:rPr>
        <w:t xml:space="preserve">: 529-533. DOI: </w:t>
      </w:r>
      <w:r w:rsidR="00FC29AC">
        <w:fldChar w:fldCharType="begin"/>
      </w:r>
      <w:r w:rsidR="00FC29AC" w:rsidRPr="0035207F">
        <w:rPr>
          <w:lang w:val="en-US"/>
          <w:rPrChange w:id="72" w:author="Falko Glöckler" w:date="2019-05-03T13:31:00Z">
            <w:rPr/>
          </w:rPrChange>
        </w:rPr>
        <w:instrText xml:space="preserve"> HYPERLINK "https://doi.org/10.3897/zse.94.28624" \t "_blank" </w:instrText>
      </w:r>
      <w:r w:rsidR="00FC29AC">
        <w:fldChar w:fldCharType="separate"/>
      </w:r>
      <w:r w:rsidRPr="00432713">
        <w:rPr>
          <w:rFonts w:ascii="Trade Gothic LT Std" w:eastAsia="Times New Roman" w:hAnsi="Trade Gothic LT Std" w:cs="Times New Roman"/>
          <w:color w:val="0000FF"/>
          <w:u w:val="single"/>
          <w:lang w:val="en-US" w:eastAsia="de-DE"/>
        </w:rPr>
        <w:t>10.3897/zse.94.28624</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Dai, X.; Song, H.; Brayard, A.; </w:t>
      </w:r>
      <w:r w:rsidRPr="00432713">
        <w:rPr>
          <w:rFonts w:ascii="Trade Gothic LT Std" w:eastAsia="Times New Roman" w:hAnsi="Trade Gothic LT Std" w:cs="Times New Roman"/>
          <w:b/>
          <w:bCs/>
          <w:lang w:val="en-US" w:eastAsia="de-DE"/>
        </w:rPr>
        <w:t>Ware, D.</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 new Griesbachian–Dienerian (Induan, Early Triassic) ammonoid fauna from Gujiao, South China.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Paleontology</w:t>
      </w:r>
      <w:r w:rsidRPr="00432713">
        <w:rPr>
          <w:rFonts w:ascii="Trade Gothic LT Std" w:eastAsia="Times New Roman" w:hAnsi="Trade Gothic LT Std" w:cs="Times New Roman"/>
          <w:lang w:val="en-US" w:eastAsia="de-DE"/>
        </w:rPr>
        <w:t xml:space="preserve">: 48-71. DOI: </w:t>
      </w:r>
      <w:hyperlink r:id="rId25" w:tgtFrame="_blank" w:history="1">
        <w:r w:rsidRPr="00432713">
          <w:rPr>
            <w:rFonts w:ascii="Trade Gothic LT Std" w:eastAsia="Times New Roman" w:hAnsi="Trade Gothic LT Std" w:cs="Times New Roman"/>
            <w:color w:val="0000FF"/>
            <w:u w:val="single"/>
            <w:lang w:val="en-US" w:eastAsia="de-DE"/>
          </w:rPr>
          <w:t>10.1017/jpa.2018.46</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Default="001F15E2" w:rsidP="001F15E2">
      <w:pPr>
        <w:spacing w:after="0" w:line="240" w:lineRule="auto"/>
        <w:rPr>
          <w:ins w:id="73" w:author="Falko Glöckler" w:date="2019-05-03T13:35:00Z"/>
          <w:rFonts w:ascii="Trade Gothic LT Std" w:eastAsia="Times New Roman" w:hAnsi="Trade Gothic LT Std" w:cs="Times New Roman"/>
          <w:color w:val="0000FF"/>
          <w:u w:val="single"/>
          <w:lang w:val="en-US" w:eastAsia="de-DE"/>
        </w:rPr>
      </w:pPr>
      <w:r w:rsidRPr="00432713">
        <w:rPr>
          <w:rFonts w:ascii="Trade Gothic LT Std" w:eastAsia="Times New Roman" w:hAnsi="Trade Gothic LT Std" w:cs="Times New Roman"/>
          <w:lang w:eastAsia="de-DE"/>
        </w:rPr>
        <w:t xml:space="preserve">Da Silva, F.; Fabre, A.; Savriama, Y.; Ollonen, J.; </w:t>
      </w:r>
      <w:r w:rsidRPr="00432713">
        <w:rPr>
          <w:rFonts w:ascii="Trade Gothic LT Std" w:eastAsia="Times New Roman" w:hAnsi="Trade Gothic LT Std" w:cs="Times New Roman"/>
          <w:b/>
          <w:bCs/>
          <w:lang w:eastAsia="de-DE"/>
        </w:rPr>
        <w:t>Mahlow, K.</w:t>
      </w:r>
      <w:r w:rsidRPr="00432713">
        <w:rPr>
          <w:rFonts w:ascii="Trade Gothic LT Std" w:eastAsia="Times New Roman" w:hAnsi="Trade Gothic LT Std" w:cs="Times New Roman"/>
          <w:lang w:eastAsia="de-DE"/>
        </w:rPr>
        <w:t xml:space="preserve">; Herrel, A.; </w:t>
      </w:r>
      <w:r w:rsidRPr="00432713">
        <w:rPr>
          <w:rFonts w:ascii="Trade Gothic LT Std" w:eastAsia="Times New Roman" w:hAnsi="Trade Gothic LT Std" w:cs="Times New Roman"/>
          <w:b/>
          <w:bCs/>
          <w:lang w:eastAsia="de-DE"/>
        </w:rPr>
        <w:t>Müller, J.</w:t>
      </w:r>
      <w:r w:rsidRPr="00432713">
        <w:rPr>
          <w:rFonts w:ascii="Trade Gothic LT Std" w:eastAsia="Times New Roman" w:hAnsi="Trade Gothic LT Std" w:cs="Times New Roman"/>
          <w:lang w:eastAsia="de-DE"/>
        </w:rPr>
        <w:t xml:space="preserve">; Di-Poï, N. (2018). </w:t>
      </w:r>
      <w:proofErr w:type="gramStart"/>
      <w:r w:rsidRPr="00432713">
        <w:rPr>
          <w:rFonts w:ascii="Trade Gothic LT Std" w:eastAsia="Times New Roman" w:hAnsi="Trade Gothic LT Std" w:cs="Times New Roman"/>
          <w:lang w:val="en-US" w:eastAsia="de-DE"/>
        </w:rPr>
        <w:t>The ecological origins of snakes as revealed by skull evolution.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Nature Communications, 9</w:t>
      </w:r>
      <w:r w:rsidRPr="00432713">
        <w:rPr>
          <w:rFonts w:ascii="Trade Gothic LT Std" w:eastAsia="Times New Roman" w:hAnsi="Trade Gothic LT Std" w:cs="Times New Roman"/>
          <w:lang w:val="en-US" w:eastAsia="de-DE"/>
        </w:rPr>
        <w:t xml:space="preserve">: 1-11. DOI: </w:t>
      </w:r>
      <w:hyperlink r:id="rId26" w:tgtFrame="_blank" w:history="1">
        <w:r w:rsidRPr="00432713">
          <w:rPr>
            <w:rFonts w:ascii="Trade Gothic LT Std" w:eastAsia="Times New Roman" w:hAnsi="Trade Gothic LT Std" w:cs="Times New Roman"/>
            <w:color w:val="0000FF"/>
            <w:u w:val="single"/>
            <w:lang w:val="en-US" w:eastAsia="de-DE"/>
          </w:rPr>
          <w:t>10.1038/s41467-017-02788-3</w:t>
        </w:r>
      </w:hyperlink>
    </w:p>
    <w:p w:rsidR="0035207F" w:rsidRPr="00432713" w:rsidRDefault="0035207F"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David B., L.; Johan, R.; Dorina, L.; Patrick, D.; Klump, J. (2018).</w:t>
      </w:r>
      <w:proofErr w:type="gramEnd"/>
      <w:r w:rsidRPr="00432713">
        <w:rPr>
          <w:rFonts w:ascii="Trade Gothic LT Std" w:eastAsia="Times New Roman" w:hAnsi="Trade Gothic LT Std" w:cs="Times New Roman"/>
          <w:lang w:val="en-US" w:eastAsia="de-DE"/>
        </w:rPr>
        <w:t xml:space="preserve"> Raritas: a program for counting high diversity categorical data with highly unequal abundances. </w:t>
      </w:r>
      <w:r w:rsidRPr="00432713">
        <w:rPr>
          <w:rFonts w:ascii="Trade Gothic LT Std" w:eastAsia="Times New Roman" w:hAnsi="Trade Gothic LT Std" w:cs="Times New Roman"/>
          <w:i/>
          <w:iCs/>
          <w:lang w:val="en-US" w:eastAsia="de-DE"/>
        </w:rPr>
        <w:t>PeerJ, 6</w:t>
      </w:r>
      <w:r w:rsidRPr="00432713">
        <w:rPr>
          <w:rFonts w:ascii="Trade Gothic LT Std" w:eastAsia="Times New Roman" w:hAnsi="Trade Gothic LT Std" w:cs="Times New Roman"/>
          <w:lang w:val="en-US" w:eastAsia="de-DE"/>
        </w:rPr>
        <w:t xml:space="preserve">: e5453. DOI: </w:t>
      </w:r>
      <w:r w:rsidR="00FC29AC">
        <w:fldChar w:fldCharType="begin"/>
      </w:r>
      <w:r w:rsidR="00FC29AC" w:rsidRPr="0035207F">
        <w:rPr>
          <w:lang w:val="en-US"/>
          <w:rPrChange w:id="74" w:author="Falko Glöckler" w:date="2019-05-03T13:31:00Z">
            <w:rPr/>
          </w:rPrChange>
        </w:rPr>
        <w:instrText xml:space="preserve"> HYPERLINK "https://doi.org/10.7717/peerj.5453" \t "_blank" </w:instrText>
      </w:r>
      <w:r w:rsidR="00FC29AC">
        <w:fldChar w:fldCharType="separate"/>
      </w:r>
      <w:r w:rsidRPr="00432713">
        <w:rPr>
          <w:rFonts w:ascii="Trade Gothic LT Std" w:eastAsia="Times New Roman" w:hAnsi="Trade Gothic LT Std" w:cs="Times New Roman"/>
          <w:color w:val="0000FF"/>
          <w:u w:val="single"/>
          <w:lang w:val="en-US" w:eastAsia="de-DE"/>
        </w:rPr>
        <w:t>10.7717/peerj.5453</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Day, M.; Benson, R.; </w:t>
      </w:r>
      <w:r w:rsidRPr="0035207F">
        <w:rPr>
          <w:rFonts w:ascii="Trade Gothic LT Std" w:eastAsia="Times New Roman" w:hAnsi="Trade Gothic LT Std" w:cs="Times New Roman"/>
          <w:b/>
          <w:lang w:val="en-US" w:eastAsia="de-DE"/>
          <w:rPrChange w:id="75" w:author="Falko Glöckler" w:date="2019-05-03T13:36:00Z">
            <w:rPr>
              <w:rFonts w:ascii="Trade Gothic LT Std" w:eastAsia="Times New Roman" w:hAnsi="Trade Gothic LT Std" w:cs="Times New Roman"/>
              <w:lang w:val="en-US" w:eastAsia="de-DE"/>
            </w:rPr>
          </w:rPrChange>
        </w:rPr>
        <w:t>Kammerer, C.</w:t>
      </w:r>
      <w:r w:rsidRPr="00432713">
        <w:rPr>
          <w:rFonts w:ascii="Trade Gothic LT Std" w:eastAsia="Times New Roman" w:hAnsi="Trade Gothic LT Std" w:cs="Times New Roman"/>
          <w:lang w:val="en-US" w:eastAsia="de-DE"/>
        </w:rPr>
        <w:t>; Rubidge, B. (2018).</w:t>
      </w:r>
      <w:proofErr w:type="gramEnd"/>
      <w:r w:rsidRPr="00432713">
        <w:rPr>
          <w:rFonts w:ascii="Trade Gothic LT Std" w:eastAsia="Times New Roman" w:hAnsi="Trade Gothic LT Std" w:cs="Times New Roman"/>
          <w:lang w:val="en-US" w:eastAsia="de-DE"/>
        </w:rPr>
        <w:t xml:space="preserve"> Evolutionary rates of mid-Permian tetrapods from South Africa and the role of temporal resolution in turnover reconstruction. </w:t>
      </w:r>
      <w:r w:rsidRPr="00432713">
        <w:rPr>
          <w:rFonts w:ascii="Trade Gothic LT Std" w:eastAsia="Times New Roman" w:hAnsi="Trade Gothic LT Std" w:cs="Times New Roman"/>
          <w:i/>
          <w:iCs/>
          <w:lang w:val="en-US" w:eastAsia="de-DE"/>
        </w:rPr>
        <w:t>Paleobiology, 44 (3)</w:t>
      </w:r>
      <w:r w:rsidRPr="00432713">
        <w:rPr>
          <w:rFonts w:ascii="Trade Gothic LT Std" w:eastAsia="Times New Roman" w:hAnsi="Trade Gothic LT Std" w:cs="Times New Roman"/>
          <w:lang w:val="en-US" w:eastAsia="de-DE"/>
        </w:rPr>
        <w:t xml:space="preserve">: 347-367. DOI: </w:t>
      </w:r>
      <w:r w:rsidR="00FC29AC">
        <w:fldChar w:fldCharType="begin"/>
      </w:r>
      <w:r w:rsidR="00FC29AC" w:rsidRPr="0035207F">
        <w:rPr>
          <w:lang w:val="en-US"/>
          <w:rPrChange w:id="76" w:author="Falko Glöckler" w:date="2019-05-03T13:31:00Z">
            <w:rPr/>
          </w:rPrChange>
        </w:rPr>
        <w:instrText xml:space="preserve"> HYPERLINK "https://doi.org/10.1017/pab.2018.17" \t "_blank" </w:instrText>
      </w:r>
      <w:r w:rsidR="00FC29AC">
        <w:fldChar w:fldCharType="separate"/>
      </w:r>
      <w:r w:rsidRPr="00432713">
        <w:rPr>
          <w:rFonts w:ascii="Trade Gothic LT Std" w:eastAsia="Times New Roman" w:hAnsi="Trade Gothic LT Std" w:cs="Times New Roman"/>
          <w:color w:val="0000FF"/>
          <w:u w:val="single"/>
          <w:lang w:val="en-US" w:eastAsia="de-DE"/>
        </w:rPr>
        <w:t>10.1017/pab.2018.17</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b/>
          <w:bCs/>
          <w:lang w:val="en-US" w:eastAsia="de-DE"/>
          <w:rPrChange w:id="77" w:author="Falko Glöckler" w:date="2019-05-03T13:31:00Z">
            <w:rPr>
              <w:rFonts w:ascii="Trade Gothic LT Std" w:eastAsia="Times New Roman" w:hAnsi="Trade Gothic LT Std" w:cs="Times New Roman"/>
              <w:b/>
              <w:bCs/>
              <w:lang w:eastAsia="de-DE"/>
            </w:rPr>
          </w:rPrChange>
        </w:rPr>
        <w:t>Díez Díaz, V.</w:t>
      </w:r>
      <w:r w:rsidRPr="0035207F">
        <w:rPr>
          <w:rFonts w:ascii="Trade Gothic LT Std" w:eastAsia="Times New Roman" w:hAnsi="Trade Gothic LT Std" w:cs="Times New Roman"/>
          <w:lang w:val="en-US" w:eastAsia="de-DE"/>
          <w:rPrChange w:id="78" w:author="Falko Glöckler" w:date="2019-05-03T13:31:00Z">
            <w:rPr>
              <w:rFonts w:ascii="Trade Gothic LT Std" w:eastAsia="Times New Roman" w:hAnsi="Trade Gothic LT Std" w:cs="Times New Roman"/>
              <w:lang w:eastAsia="de-DE"/>
            </w:rPr>
          </w:rPrChange>
        </w:rPr>
        <w:t>; Garcia, G.; Pereda-Suberbiola, X.; Jentgen-Ceschino, B.; Stein, K.; Godefroit, P.; Valentin, X. (2018).</w:t>
      </w:r>
      <w:proofErr w:type="gramEnd"/>
      <w:r w:rsidRPr="0035207F">
        <w:rPr>
          <w:rFonts w:ascii="Trade Gothic LT Std" w:eastAsia="Times New Roman" w:hAnsi="Trade Gothic LT Std" w:cs="Times New Roman"/>
          <w:lang w:val="en-US" w:eastAsia="de-DE"/>
          <w:rPrChange w:id="79"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The titanosaurian dinosaur Atsinganosaurus velauciensis (Sauropoda) </w:t>
      </w:r>
      <w:r w:rsidRPr="00432713">
        <w:rPr>
          <w:rFonts w:ascii="Trade Gothic LT Std" w:eastAsia="Times New Roman" w:hAnsi="Trade Gothic LT Std" w:cs="Times New Roman"/>
          <w:lang w:val="en-US" w:eastAsia="de-DE"/>
        </w:rPr>
        <w:lastRenderedPageBreak/>
        <w:t xml:space="preserve">from the Upper Cretaceous of southern France: New material, phylogenetic affinities, and palaeobiogeographical implications. </w:t>
      </w:r>
      <w:r w:rsidRPr="00432713">
        <w:rPr>
          <w:rFonts w:ascii="Trade Gothic LT Std" w:eastAsia="Times New Roman" w:hAnsi="Trade Gothic LT Std" w:cs="Times New Roman"/>
          <w:i/>
          <w:iCs/>
          <w:lang w:val="en-US" w:eastAsia="de-DE"/>
        </w:rPr>
        <w:t>Cretaceous Research, 91</w:t>
      </w:r>
      <w:r w:rsidRPr="00432713">
        <w:rPr>
          <w:rFonts w:ascii="Trade Gothic LT Std" w:eastAsia="Times New Roman" w:hAnsi="Trade Gothic LT Std" w:cs="Times New Roman"/>
          <w:lang w:val="en-US" w:eastAsia="de-DE"/>
        </w:rPr>
        <w:t xml:space="preserve">: 429-456. DOI: </w:t>
      </w:r>
      <w:r w:rsidR="00FC29AC">
        <w:fldChar w:fldCharType="begin"/>
      </w:r>
      <w:r w:rsidR="00FC29AC" w:rsidRPr="0035207F">
        <w:rPr>
          <w:lang w:val="en-US"/>
          <w:rPrChange w:id="80" w:author="Falko Glöckler" w:date="2019-05-03T13:31:00Z">
            <w:rPr/>
          </w:rPrChange>
        </w:rPr>
        <w:instrText xml:space="preserve"> HYPERLINK "https://doi.org/10.1016/j.cretres.2018.06.015" \t "_blank" </w:instrText>
      </w:r>
      <w:r w:rsidR="00FC29AC">
        <w:fldChar w:fldCharType="separate"/>
      </w:r>
      <w:r w:rsidRPr="00432713">
        <w:rPr>
          <w:rFonts w:ascii="Trade Gothic LT Std" w:eastAsia="Times New Roman" w:hAnsi="Trade Gothic LT Std" w:cs="Times New Roman"/>
          <w:color w:val="0000FF"/>
          <w:u w:val="single"/>
          <w:lang w:val="en-US" w:eastAsia="de-DE"/>
        </w:rPr>
        <w:t>10.1016/j.cretres.2018.06.015</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val="en-US" w:eastAsia="de-DE"/>
        </w:rPr>
        <w:t>Dittrich, C.</w:t>
      </w:r>
      <w:r w:rsidRPr="00432713">
        <w:rPr>
          <w:rFonts w:ascii="Trade Gothic LT Std" w:eastAsia="Times New Roman" w:hAnsi="Trade Gothic LT Std" w:cs="Times New Roman"/>
          <w:lang w:val="en-US" w:eastAsia="de-DE"/>
        </w:rPr>
        <w:t>; Rodríguez, A.; Segev, O.; Drakuli</w:t>
      </w:r>
      <w:r w:rsidRPr="00432713">
        <w:rPr>
          <w:rFonts w:ascii="Courier New" w:eastAsia="Times New Roman" w:hAnsi="Courier New" w:cs="Courier New"/>
          <w:lang w:val="en-US" w:eastAsia="de-DE"/>
        </w:rPr>
        <w:t>ć</w:t>
      </w:r>
      <w:r w:rsidRPr="00432713">
        <w:rPr>
          <w:rFonts w:ascii="Trade Gothic LT Std" w:eastAsia="Times New Roman" w:hAnsi="Trade Gothic LT Std" w:cs="Times New Roman"/>
          <w:lang w:val="en-US" w:eastAsia="de-DE"/>
        </w:rPr>
        <w:t xml:space="preserve">, S.; Feldhaar, H.; Vences, M.; </w:t>
      </w:r>
      <w:r w:rsidR="00432713" w:rsidRPr="00432713">
        <w:rPr>
          <w:rFonts w:ascii="Trade Gothic LT Std" w:eastAsia="Times New Roman" w:hAnsi="Trade Gothic LT Std" w:cs="Times New Roman"/>
          <w:b/>
          <w:bCs/>
          <w:lang w:val="en-US" w:eastAsia="de-DE"/>
        </w:rPr>
        <w:t>Rödel, M.-O.</w:t>
      </w:r>
      <w:r w:rsidRPr="00432713">
        <w:rPr>
          <w:rFonts w:ascii="Trade Gothic LT Std" w:eastAsia="Times New Roman" w:hAnsi="Trade Gothic LT Std" w:cs="Times New Roman"/>
          <w:lang w:val="en-US" w:eastAsia="de-DE"/>
        </w:rPr>
        <w:t xml:space="preserve"> (2018). Temporal migration patterns and mating tactics influence size-assortative mating in Rana temporaria. </w:t>
      </w:r>
      <w:r w:rsidRPr="00432713">
        <w:rPr>
          <w:rFonts w:ascii="Trade Gothic LT Std" w:eastAsia="Times New Roman" w:hAnsi="Trade Gothic LT Std" w:cs="Times New Roman"/>
          <w:i/>
          <w:iCs/>
          <w:lang w:val="en-US" w:eastAsia="de-DE"/>
        </w:rPr>
        <w:t>Behavioral Ecology, 29 (2)</w:t>
      </w:r>
      <w:r w:rsidRPr="00432713">
        <w:rPr>
          <w:rFonts w:ascii="Trade Gothic LT Std" w:eastAsia="Times New Roman" w:hAnsi="Trade Gothic LT Std" w:cs="Times New Roman"/>
          <w:lang w:val="en-US" w:eastAsia="de-DE"/>
        </w:rPr>
        <w:t xml:space="preserve">: 418-428. DOI: </w:t>
      </w:r>
      <w:r w:rsidR="00FC29AC">
        <w:fldChar w:fldCharType="begin"/>
      </w:r>
      <w:r w:rsidR="00FC29AC" w:rsidRPr="0035207F">
        <w:rPr>
          <w:lang w:val="en-US"/>
          <w:rPrChange w:id="81" w:author="Falko Glöckler" w:date="2019-05-03T13:31:00Z">
            <w:rPr/>
          </w:rPrChange>
        </w:rPr>
        <w:instrText xml:space="preserve"> HYPERLINK "https://doi.org/10.1093/beheco/arx188" \t "_bl</w:instrText>
      </w:r>
      <w:r w:rsidR="00FC29AC" w:rsidRPr="0035207F">
        <w:rPr>
          <w:lang w:val="en-US"/>
          <w:rPrChange w:id="82" w:author="Falko Glöckler" w:date="2019-05-03T13:31:00Z">
            <w:rPr/>
          </w:rPrChange>
        </w:rPr>
        <w:instrText xml:space="preserve">ank" </w:instrText>
      </w:r>
      <w:r w:rsidR="00FC29AC">
        <w:fldChar w:fldCharType="separate"/>
      </w:r>
      <w:r w:rsidRPr="00432713">
        <w:rPr>
          <w:rFonts w:ascii="Trade Gothic LT Std" w:eastAsia="Times New Roman" w:hAnsi="Trade Gothic LT Std" w:cs="Times New Roman"/>
          <w:color w:val="0000FF"/>
          <w:u w:val="single"/>
          <w:lang w:val="en-US" w:eastAsia="de-DE"/>
        </w:rPr>
        <w:t>10.1093/beheco/arx188</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Doležálková-Kaštánková, M.; Pruvost, N.; </w:t>
      </w:r>
      <w:r w:rsidRPr="00432713">
        <w:rPr>
          <w:rFonts w:ascii="Trade Gothic LT Std" w:eastAsia="Times New Roman" w:hAnsi="Trade Gothic LT Std" w:cs="Times New Roman"/>
          <w:b/>
          <w:bCs/>
          <w:lang w:val="en-US" w:eastAsia="de-DE"/>
        </w:rPr>
        <w:t>Plötner, J.</w:t>
      </w:r>
      <w:r w:rsidRPr="00432713">
        <w:rPr>
          <w:rFonts w:ascii="Trade Gothic LT Std" w:eastAsia="Times New Roman" w:hAnsi="Trade Gothic LT Std" w:cs="Times New Roman"/>
          <w:lang w:val="en-US" w:eastAsia="de-DE"/>
        </w:rPr>
        <w:t xml:space="preserve">; Reyer, H.; Janko, K.; Choleva, L. (2018). All-male hybrids of a tetrapod Pelophylax esculentus share its origin and genetics of maintenance. </w:t>
      </w:r>
      <w:r w:rsidRPr="00432713">
        <w:rPr>
          <w:rFonts w:ascii="Trade Gothic LT Std" w:eastAsia="Times New Roman" w:hAnsi="Trade Gothic LT Std" w:cs="Times New Roman"/>
          <w:i/>
          <w:iCs/>
          <w:lang w:val="en-US" w:eastAsia="de-DE"/>
        </w:rPr>
        <w:t>Biology of Sex Differences, 9 (13)</w:t>
      </w:r>
      <w:r w:rsidRPr="00432713">
        <w:rPr>
          <w:rFonts w:ascii="Trade Gothic LT Std" w:eastAsia="Times New Roman" w:hAnsi="Trade Gothic LT Std" w:cs="Times New Roman"/>
          <w:lang w:val="en-US" w:eastAsia="de-DE"/>
        </w:rPr>
        <w:t xml:space="preserve">: 1-11. DOI: </w:t>
      </w:r>
      <w:r w:rsidR="00FC29AC">
        <w:fldChar w:fldCharType="begin"/>
      </w:r>
      <w:r w:rsidR="00FC29AC" w:rsidRPr="0035207F">
        <w:rPr>
          <w:lang w:val="en-US"/>
          <w:rPrChange w:id="83" w:author="Falko Glöckler" w:date="2019-05-03T13:31:00Z">
            <w:rPr/>
          </w:rPrChange>
        </w:rPr>
        <w:instrText xml:space="preserve"> HYPERLINK "https://doi.org/10.1186/s13293-018-0172-z" \t "_blank" </w:instrText>
      </w:r>
      <w:r w:rsidR="00FC29AC">
        <w:fldChar w:fldCharType="separate"/>
      </w:r>
      <w:r w:rsidRPr="00432713">
        <w:rPr>
          <w:rFonts w:ascii="Trade Gothic LT Std" w:eastAsia="Times New Roman" w:hAnsi="Trade Gothic LT Std" w:cs="Times New Roman"/>
          <w:color w:val="0000FF"/>
          <w:u w:val="single"/>
          <w:lang w:val="en-US" w:eastAsia="de-DE"/>
        </w:rPr>
        <w:t>10.1186/s13293-018-0172-z</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Doumbia, J.; </w:t>
      </w:r>
      <w:r w:rsidRPr="00432713">
        <w:rPr>
          <w:rFonts w:ascii="Trade Gothic LT Std" w:eastAsia="Times New Roman" w:hAnsi="Trade Gothic LT Std" w:cs="Times New Roman"/>
          <w:b/>
          <w:bCs/>
          <w:lang w:val="en-US" w:eastAsia="de-DE"/>
        </w:rPr>
        <w:t>Sandberger-Loua, L.</w:t>
      </w:r>
      <w:r w:rsidRPr="00432713">
        <w:rPr>
          <w:rFonts w:ascii="Trade Gothic LT Std" w:eastAsia="Times New Roman" w:hAnsi="Trade Gothic LT Std" w:cs="Times New Roman"/>
          <w:lang w:val="en-US" w:eastAsia="de-DE"/>
        </w:rPr>
        <w:t xml:space="preserve">; </w:t>
      </w:r>
      <w:r w:rsidR="00432713" w:rsidRPr="00432713">
        <w:rPr>
          <w:rFonts w:ascii="Trade Gothic LT Std" w:eastAsia="Times New Roman" w:hAnsi="Trade Gothic LT Std" w:cs="Times New Roman"/>
          <w:b/>
          <w:bCs/>
          <w:lang w:val="en-US" w:eastAsia="de-DE"/>
        </w:rPr>
        <w:t>Rödel, M.-O.</w:t>
      </w:r>
      <w:proofErr w:type="gramEnd"/>
      <w:r w:rsidRPr="00432713">
        <w:rPr>
          <w:rFonts w:ascii="Trade Gothic LT Std" w:eastAsia="Times New Roman" w:hAnsi="Trade Gothic LT Std" w:cs="Times New Roman"/>
          <w:lang w:val="en-US" w:eastAsia="de-DE"/>
        </w:rPr>
        <w:t xml:space="preserve"> (2018). </w:t>
      </w:r>
      <w:proofErr w:type="gramStart"/>
      <w:r w:rsidRPr="00432713">
        <w:rPr>
          <w:rFonts w:ascii="Trade Gothic LT Std" w:eastAsia="Times New Roman" w:hAnsi="Trade Gothic LT Std" w:cs="Times New Roman"/>
          <w:lang w:val="en-US" w:eastAsia="de-DE"/>
        </w:rPr>
        <w:t>The</w:t>
      </w:r>
      <w:proofErr w:type="gramEnd"/>
      <w:r w:rsidRPr="00432713">
        <w:rPr>
          <w:rFonts w:ascii="Trade Gothic LT Std" w:eastAsia="Times New Roman" w:hAnsi="Trade Gothic LT Std" w:cs="Times New Roman"/>
          <w:lang w:val="en-US" w:eastAsia="de-DE"/>
        </w:rPr>
        <w:t xml:space="preserve"> tadpoles of all five species of the West African frog family Odontobatrachidae (Amphibia, Anura). </w:t>
      </w:r>
      <w:r w:rsidRPr="00432713">
        <w:rPr>
          <w:rFonts w:ascii="Trade Gothic LT Std" w:eastAsia="Times New Roman" w:hAnsi="Trade Gothic LT Std" w:cs="Times New Roman"/>
          <w:i/>
          <w:iCs/>
          <w:lang w:val="en-US" w:eastAsia="de-DE"/>
        </w:rPr>
        <w:t>Alytes</w:t>
      </w:r>
      <w:r w:rsidRPr="00432713">
        <w:rPr>
          <w:rFonts w:ascii="Trade Gothic LT Std" w:eastAsia="Times New Roman" w:hAnsi="Trade Gothic LT Std" w:cs="Times New Roman"/>
          <w:lang w:val="en-US" w:eastAsia="de-DE"/>
        </w:rPr>
        <w:t>: 63-92</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eastAsia="de-DE"/>
          <w:rPrChange w:id="84" w:author="Falko Glöckler" w:date="2019-05-03T13:31:00Z">
            <w:rPr>
              <w:rFonts w:ascii="Trade Gothic LT Std" w:eastAsia="Times New Roman" w:hAnsi="Trade Gothic LT Std" w:cs="Times New Roman"/>
              <w:lang w:val="en-US" w:eastAsia="de-DE"/>
            </w:rPr>
          </w:rPrChange>
        </w:rPr>
      </w:pPr>
      <w:proofErr w:type="gramStart"/>
      <w:r w:rsidRPr="00432713">
        <w:rPr>
          <w:rFonts w:ascii="Trade Gothic LT Std" w:eastAsia="Times New Roman" w:hAnsi="Trade Gothic LT Std" w:cs="Times New Roman"/>
          <w:b/>
          <w:bCs/>
          <w:lang w:val="en-US" w:eastAsia="de-DE"/>
        </w:rPr>
        <w:t>Dubke, M.</w:t>
      </w:r>
      <w:r w:rsidRPr="00432713">
        <w:rPr>
          <w:rFonts w:ascii="Trade Gothic LT Std" w:eastAsia="Times New Roman" w:hAnsi="Trade Gothic LT Std" w:cs="Times New Roman"/>
          <w:lang w:val="en-US" w:eastAsia="de-DE"/>
        </w:rPr>
        <w:t xml:space="preserve">; Hipsley, C.; </w:t>
      </w:r>
      <w:r w:rsidRPr="00432713">
        <w:rPr>
          <w:rFonts w:ascii="Trade Gothic LT Std" w:eastAsia="Times New Roman" w:hAnsi="Trade Gothic LT Std" w:cs="Times New Roman"/>
          <w:b/>
          <w:bCs/>
          <w:lang w:val="en-US" w:eastAsia="de-DE"/>
        </w:rPr>
        <w:t>Müller, J.</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Comparative skull osteology and preliminary systematic revision of the African lizard genus Heliobolus (Squamata: Lacertidae). </w:t>
      </w:r>
      <w:r w:rsidRPr="0035207F">
        <w:rPr>
          <w:rFonts w:ascii="Trade Gothic LT Std" w:eastAsia="Times New Roman" w:hAnsi="Trade Gothic LT Std" w:cs="Times New Roman"/>
          <w:i/>
          <w:iCs/>
          <w:lang w:eastAsia="de-DE"/>
          <w:rPrChange w:id="85" w:author="Falko Glöckler" w:date="2019-05-03T13:31:00Z">
            <w:rPr>
              <w:rFonts w:ascii="Trade Gothic LT Std" w:eastAsia="Times New Roman" w:hAnsi="Trade Gothic LT Std" w:cs="Times New Roman"/>
              <w:i/>
              <w:iCs/>
              <w:lang w:val="en-US" w:eastAsia="de-DE"/>
            </w:rPr>
          </w:rPrChange>
        </w:rPr>
        <w:t>African Journal of Herpetology, 67 (2)</w:t>
      </w:r>
      <w:r w:rsidRPr="0035207F">
        <w:rPr>
          <w:rFonts w:ascii="Trade Gothic LT Std" w:eastAsia="Times New Roman" w:hAnsi="Trade Gothic LT Std" w:cs="Times New Roman"/>
          <w:lang w:eastAsia="de-DE"/>
          <w:rPrChange w:id="86" w:author="Falko Glöckler" w:date="2019-05-03T13:31:00Z">
            <w:rPr>
              <w:rFonts w:ascii="Trade Gothic LT Std" w:eastAsia="Times New Roman" w:hAnsi="Trade Gothic LT Std" w:cs="Times New Roman"/>
              <w:lang w:val="en-US" w:eastAsia="de-DE"/>
            </w:rPr>
          </w:rPrChange>
        </w:rPr>
        <w:t xml:space="preserve">: 1-38. DOI: </w:t>
      </w:r>
      <w:r w:rsidR="00FC29AC">
        <w:fldChar w:fldCharType="begin"/>
      </w:r>
      <w:r w:rsidR="00FC29AC">
        <w:instrText xml:space="preserve"> HYPE</w:instrText>
      </w:r>
      <w:r w:rsidR="00FC29AC">
        <w:instrText xml:space="preserve">RLINK "https://doi.org/10.1080/21564574.2017.1422153" \t "_blank" </w:instrText>
      </w:r>
      <w:r w:rsidR="00FC29AC">
        <w:fldChar w:fldCharType="separate"/>
      </w:r>
      <w:r w:rsidRPr="0035207F">
        <w:rPr>
          <w:rFonts w:ascii="Trade Gothic LT Std" w:eastAsia="Times New Roman" w:hAnsi="Trade Gothic LT Std" w:cs="Times New Roman"/>
          <w:color w:val="0000FF"/>
          <w:u w:val="single"/>
          <w:lang w:eastAsia="de-DE"/>
          <w:rPrChange w:id="87" w:author="Falko Glöckler" w:date="2019-05-03T13:31:00Z">
            <w:rPr>
              <w:rFonts w:ascii="Trade Gothic LT Std" w:eastAsia="Times New Roman" w:hAnsi="Trade Gothic LT Std" w:cs="Times New Roman"/>
              <w:color w:val="0000FF"/>
              <w:u w:val="single"/>
              <w:lang w:val="en-US" w:eastAsia="de-DE"/>
            </w:rPr>
          </w:rPrChange>
        </w:rPr>
        <w:t>10.1080/21564574.2017.1422153</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88" w:author="Falko Glöckler" w:date="2019-05-03T13:31:00Z">
            <w:rPr>
              <w:rFonts w:ascii="Trade Gothic LT Std" w:eastAsia="Times New Roman" w:hAnsi="Trade Gothic LT Std" w:cs="Times New Roman"/>
              <w:lang w:val="en-US"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Duda, N.; Nowak, T.; Hartmann, M.; Schadhauser, M.; Cassens, B.; Wägemann, P.; Nabeel, M.; </w:t>
      </w:r>
      <w:r w:rsidRPr="00432713">
        <w:rPr>
          <w:rFonts w:ascii="Trade Gothic LT Std" w:eastAsia="Times New Roman" w:hAnsi="Trade Gothic LT Std" w:cs="Times New Roman"/>
          <w:b/>
          <w:bCs/>
          <w:lang w:eastAsia="de-DE"/>
        </w:rPr>
        <w:t>Ripperger, S.</w:t>
      </w:r>
      <w:r w:rsidRPr="00432713">
        <w:rPr>
          <w:rFonts w:ascii="Trade Gothic LT Std" w:eastAsia="Times New Roman" w:hAnsi="Trade Gothic LT Std" w:cs="Times New Roman"/>
          <w:lang w:eastAsia="de-DE"/>
        </w:rPr>
        <w:t xml:space="preserve">; Herbst, S.; Meyer-Wegener, K.; </w:t>
      </w:r>
      <w:r w:rsidRPr="00432713">
        <w:rPr>
          <w:rFonts w:ascii="Trade Gothic LT Std" w:eastAsia="Times New Roman" w:hAnsi="Trade Gothic LT Std" w:cs="Times New Roman"/>
          <w:b/>
          <w:bCs/>
          <w:lang w:eastAsia="de-DE"/>
        </w:rPr>
        <w:t>Mayer, F.</w:t>
      </w:r>
      <w:r w:rsidRPr="00432713">
        <w:rPr>
          <w:rFonts w:ascii="Trade Gothic LT Std" w:eastAsia="Times New Roman" w:hAnsi="Trade Gothic LT Std" w:cs="Times New Roman"/>
          <w:lang w:eastAsia="de-DE"/>
        </w:rPr>
        <w:t xml:space="preserve">; Dressler, F.; Schröder-Preikschat, W.; Kapitza, R.; Robert, J.; Thielecke, J.; Weigel, R.; Köplin, A. (2018). </w:t>
      </w:r>
      <w:r w:rsidRPr="00432713">
        <w:rPr>
          <w:rFonts w:ascii="Trade Gothic LT Std" w:eastAsia="Times New Roman" w:hAnsi="Trade Gothic LT Std" w:cs="Times New Roman"/>
          <w:lang w:val="en-US" w:eastAsia="de-DE"/>
        </w:rPr>
        <w:t xml:space="preserve">BATS: Adaptive Ultra Low Power Sensor Network for Animal Tracking. </w:t>
      </w:r>
      <w:r w:rsidRPr="00432713">
        <w:rPr>
          <w:rFonts w:ascii="Trade Gothic LT Std" w:eastAsia="Times New Roman" w:hAnsi="Trade Gothic LT Std" w:cs="Times New Roman"/>
          <w:i/>
          <w:iCs/>
          <w:lang w:val="en-US" w:eastAsia="de-DE"/>
        </w:rPr>
        <w:t>Sensors, 18 (10)</w:t>
      </w:r>
      <w:r w:rsidRPr="00432713">
        <w:rPr>
          <w:rFonts w:ascii="Trade Gothic LT Std" w:eastAsia="Times New Roman" w:hAnsi="Trade Gothic LT Std" w:cs="Times New Roman"/>
          <w:lang w:val="en-US" w:eastAsia="de-DE"/>
        </w:rPr>
        <w:t xml:space="preserve">: 3343. DOI: </w:t>
      </w:r>
      <w:hyperlink r:id="rId27" w:tgtFrame="_blank" w:history="1">
        <w:r w:rsidRPr="00432713">
          <w:rPr>
            <w:rFonts w:ascii="Trade Gothic LT Std" w:eastAsia="Times New Roman" w:hAnsi="Trade Gothic LT Std" w:cs="Times New Roman"/>
            <w:color w:val="0000FF"/>
            <w:u w:val="single"/>
            <w:lang w:val="en-US" w:eastAsia="de-DE"/>
          </w:rPr>
          <w:t>10.3390/s18103343</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Dunhill, A.; Foster, W.; Azaele, S.; Sciberras, J.; Twitchett, R. (2018). </w:t>
      </w:r>
      <w:proofErr w:type="gramStart"/>
      <w:r w:rsidRPr="00432713">
        <w:rPr>
          <w:rFonts w:ascii="Trade Gothic LT Std" w:eastAsia="Times New Roman" w:hAnsi="Trade Gothic LT Std" w:cs="Times New Roman"/>
          <w:lang w:val="en-US" w:eastAsia="de-DE"/>
        </w:rPr>
        <w:t>Modelling determinants of extinction across two Mesozoic hyperthermal events.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Proceedings of the Royal Society B: Biological Sciences, 285 (1889)</w:t>
      </w:r>
      <w:r w:rsidRPr="00432713">
        <w:rPr>
          <w:rFonts w:ascii="Trade Gothic LT Std" w:eastAsia="Times New Roman" w:hAnsi="Trade Gothic LT Std" w:cs="Times New Roman"/>
          <w:lang w:val="en-US" w:eastAsia="de-DE"/>
        </w:rPr>
        <w:t xml:space="preserve">: 20180404. DOI: </w:t>
      </w:r>
      <w:r w:rsidR="00FC29AC">
        <w:fldChar w:fldCharType="begin"/>
      </w:r>
      <w:r w:rsidR="00FC29AC" w:rsidRPr="0035207F">
        <w:rPr>
          <w:lang w:val="en-US"/>
          <w:rPrChange w:id="89" w:author="Falko Glöckler" w:date="2019-05-03T13:31:00Z">
            <w:rPr/>
          </w:rPrChange>
        </w:rPr>
        <w:instrText xml:space="preserve"> HYPERLINK "https://doi.org/10.1098/rspb.2018.0404" \t "_blank" </w:instrText>
      </w:r>
      <w:r w:rsidR="00FC29AC">
        <w:fldChar w:fldCharType="separate"/>
      </w:r>
      <w:r w:rsidRPr="00432713">
        <w:rPr>
          <w:rFonts w:ascii="Trade Gothic LT Std" w:eastAsia="Times New Roman" w:hAnsi="Trade Gothic LT Std" w:cs="Times New Roman"/>
          <w:color w:val="0000FF"/>
          <w:u w:val="single"/>
          <w:lang w:val="en-US" w:eastAsia="de-DE"/>
        </w:rPr>
        <w:t>10.1098/rspb.2018.0404</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Dunlop, J.</w:t>
      </w:r>
      <w:r w:rsidRPr="00432713">
        <w:rPr>
          <w:rFonts w:ascii="Trade Gothic LT Std" w:eastAsia="Times New Roman" w:hAnsi="Trade Gothic LT Std" w:cs="Times New Roman"/>
          <w:lang w:eastAsia="de-DE"/>
        </w:rPr>
        <w:t>; Frahnert, K.; M</w:t>
      </w:r>
      <w:r w:rsidRPr="00432713">
        <w:rPr>
          <w:rFonts w:ascii="Courier New" w:eastAsia="Times New Roman" w:hAnsi="Courier New" w:cs="Courier New"/>
          <w:lang w:eastAsia="de-DE"/>
        </w:rPr>
        <w:t>ą</w:t>
      </w:r>
      <w:r w:rsidRPr="00432713">
        <w:rPr>
          <w:rFonts w:ascii="Trade Gothic LT Std" w:eastAsia="Times New Roman" w:hAnsi="Trade Gothic LT Std" w:cs="Times New Roman"/>
          <w:lang w:eastAsia="de-DE"/>
        </w:rPr>
        <w:t xml:space="preserve">kol, J. (2018). </w:t>
      </w:r>
      <w:proofErr w:type="gramStart"/>
      <w:r w:rsidRPr="00432713">
        <w:rPr>
          <w:rFonts w:ascii="Trade Gothic LT Std" w:eastAsia="Times New Roman" w:hAnsi="Trade Gothic LT Std" w:cs="Times New Roman"/>
          <w:lang w:val="en-US" w:eastAsia="de-DE"/>
        </w:rPr>
        <w:t>A giant mite in Cretaceous Burmese amber.</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Fossil Record, 21 (2)</w:t>
      </w:r>
      <w:r w:rsidRPr="00432713">
        <w:rPr>
          <w:rFonts w:ascii="Trade Gothic LT Std" w:eastAsia="Times New Roman" w:hAnsi="Trade Gothic LT Std" w:cs="Times New Roman"/>
          <w:lang w:val="en-US" w:eastAsia="de-DE"/>
        </w:rPr>
        <w:t xml:space="preserve">: 285-290. DOI: </w:t>
      </w:r>
      <w:hyperlink r:id="rId28" w:tgtFrame="_blank" w:history="1">
        <w:r w:rsidRPr="00432713">
          <w:rPr>
            <w:rFonts w:ascii="Trade Gothic LT Std" w:eastAsia="Times New Roman" w:hAnsi="Trade Gothic LT Std" w:cs="Times New Roman"/>
            <w:color w:val="0000FF"/>
            <w:u w:val="single"/>
            <w:lang w:val="en-US" w:eastAsia="de-DE"/>
          </w:rPr>
          <w:t>10.5194/fr-21-285-2018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Dunlop, J.</w:t>
      </w:r>
      <w:r w:rsidRPr="00432713">
        <w:rPr>
          <w:rFonts w:ascii="Trade Gothic LT Std" w:eastAsia="Times New Roman" w:hAnsi="Trade Gothic LT Std" w:cs="Times New Roman"/>
          <w:lang w:eastAsia="de-DE"/>
        </w:rPr>
        <w:t xml:space="preserve">; Kotthoff, U.; Hammel, J.; Ahrens, J.; Harms, D. (2018). </w:t>
      </w:r>
      <w:r w:rsidRPr="00432713">
        <w:rPr>
          <w:rFonts w:ascii="Trade Gothic LT Std" w:eastAsia="Times New Roman" w:hAnsi="Trade Gothic LT Std" w:cs="Times New Roman"/>
          <w:lang w:val="en-US" w:eastAsia="de-DE"/>
        </w:rPr>
        <w:t>Arachnids in Bitterfeld amber: A unique fauna of fossils from the heart of Europe or simply old friends</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Evolutionary Systematics, 2 (1)</w:t>
      </w:r>
      <w:r w:rsidRPr="00432713">
        <w:rPr>
          <w:rFonts w:ascii="Trade Gothic LT Std" w:eastAsia="Times New Roman" w:hAnsi="Trade Gothic LT Std" w:cs="Times New Roman"/>
          <w:lang w:val="en-US" w:eastAsia="de-DE"/>
        </w:rPr>
        <w:t xml:space="preserve">: 31-44. DOI: </w:t>
      </w:r>
      <w:r w:rsidR="00FC29AC">
        <w:fldChar w:fldCharType="begin"/>
      </w:r>
      <w:r w:rsidR="00FC29AC" w:rsidRPr="0035207F">
        <w:rPr>
          <w:lang w:val="en-US"/>
          <w:rPrChange w:id="90" w:author="Falko Glöckler" w:date="2019-05-03T13:31:00Z">
            <w:rPr/>
          </w:rPrChange>
        </w:rPr>
        <w:instrText xml:space="preserve"> HYPERLINK "https://doi.org/10.3897/evolsyst.2.22581" \t "_blank" </w:instrText>
      </w:r>
      <w:r w:rsidR="00FC29AC">
        <w:fldChar w:fldCharType="separate"/>
      </w:r>
      <w:r w:rsidRPr="00432713">
        <w:rPr>
          <w:rFonts w:ascii="Trade Gothic LT Std" w:eastAsia="Times New Roman" w:hAnsi="Trade Gothic LT Std" w:cs="Times New Roman"/>
          <w:color w:val="0000FF"/>
          <w:u w:val="single"/>
          <w:lang w:val="en-US" w:eastAsia="de-DE"/>
        </w:rPr>
        <w:t>10.3897/evolsyst.2.22581</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Dunlop, J.</w:t>
      </w:r>
      <w:r w:rsidRPr="00432713">
        <w:rPr>
          <w:rFonts w:ascii="Trade Gothic LT Std" w:eastAsia="Times New Roman" w:hAnsi="Trade Gothic LT Std" w:cs="Times New Roman"/>
          <w:lang w:val="en-US" w:eastAsia="de-DE"/>
        </w:rPr>
        <w:t>; Selden, P.; Pfeffer, T.; Chitimia-Dobler, L. (2018).</w:t>
      </w:r>
      <w:proofErr w:type="gramEnd"/>
      <w:r w:rsidRPr="00432713">
        <w:rPr>
          <w:rFonts w:ascii="Trade Gothic LT Std" w:eastAsia="Times New Roman" w:hAnsi="Trade Gothic LT Std" w:cs="Times New Roman"/>
          <w:lang w:val="en-US" w:eastAsia="de-DE"/>
        </w:rPr>
        <w:t xml:space="preserve"> A Burmese amber tick wrapped in spider silk. </w:t>
      </w:r>
      <w:r w:rsidRPr="00432713">
        <w:rPr>
          <w:rFonts w:ascii="Trade Gothic LT Std" w:eastAsia="Times New Roman" w:hAnsi="Trade Gothic LT Std" w:cs="Times New Roman"/>
          <w:i/>
          <w:iCs/>
          <w:lang w:val="en-US" w:eastAsia="de-DE"/>
        </w:rPr>
        <w:t>Cretaceous Research, 90</w:t>
      </w:r>
      <w:r w:rsidRPr="00432713">
        <w:rPr>
          <w:rFonts w:ascii="Trade Gothic LT Std" w:eastAsia="Times New Roman" w:hAnsi="Trade Gothic LT Std" w:cs="Times New Roman"/>
          <w:lang w:val="en-US" w:eastAsia="de-DE"/>
        </w:rPr>
        <w:t xml:space="preserve">: 136-141. DOI: </w:t>
      </w:r>
      <w:hyperlink r:id="rId29" w:tgtFrame="_blank" w:history="1">
        <w:r w:rsidRPr="00432713">
          <w:rPr>
            <w:rFonts w:ascii="Trade Gothic LT Std" w:eastAsia="Times New Roman" w:hAnsi="Trade Gothic LT Std" w:cs="Times New Roman"/>
            <w:color w:val="0000FF"/>
            <w:u w:val="single"/>
            <w:lang w:val="en-US" w:eastAsia="de-DE"/>
          </w:rPr>
          <w:t>10.1016/j.cretres.2018.04.013</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Dunlop, J.</w:t>
      </w:r>
      <w:r w:rsidRPr="00432713">
        <w:rPr>
          <w:rFonts w:ascii="Trade Gothic LT Std" w:eastAsia="Times New Roman" w:hAnsi="Trade Gothic LT Std" w:cs="Times New Roman"/>
          <w:lang w:val="en-US" w:eastAsia="de-DE"/>
        </w:rPr>
        <w:t>; Siyam, M.; Kova</w:t>
      </w:r>
      <w:r w:rsidRPr="00432713">
        <w:rPr>
          <w:rFonts w:ascii="Courier New" w:eastAsia="Times New Roman" w:hAnsi="Courier New" w:cs="Courier New"/>
          <w:lang w:val="en-US" w:eastAsia="de-DE"/>
        </w:rPr>
        <w:t>ř</w:t>
      </w:r>
      <w:r w:rsidRPr="00432713">
        <w:rPr>
          <w:rFonts w:ascii="Trade Gothic LT Std" w:eastAsia="Times New Roman" w:hAnsi="Trade Gothic LT Std" w:cs="Trade Gothic LT Std"/>
          <w:lang w:val="en-US" w:eastAsia="de-DE"/>
        </w:rPr>
        <w:t>í</w:t>
      </w:r>
      <w:r w:rsidRPr="00432713">
        <w:rPr>
          <w:rFonts w:ascii="Trade Gothic LT Std" w:eastAsia="Times New Roman" w:hAnsi="Trade Gothic LT Std" w:cs="Times New Roman"/>
          <w:lang w:val="en-US" w:eastAsia="de-DE"/>
        </w:rPr>
        <w:t>k, F. (2018).</w:t>
      </w:r>
      <w:proofErr w:type="gramEnd"/>
      <w:r w:rsidRPr="00432713">
        <w:rPr>
          <w:rFonts w:ascii="Trade Gothic LT Std" w:eastAsia="Times New Roman" w:hAnsi="Trade Gothic LT Std" w:cs="Times New Roman"/>
          <w:lang w:val="en-US" w:eastAsia="de-DE"/>
        </w:rPr>
        <w:t xml:space="preserve"> Smaller orders of arachnids in Sudan: a literature review</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Arachnology, 17 (9)</w:t>
      </w:r>
      <w:r w:rsidRPr="00432713">
        <w:rPr>
          <w:rFonts w:ascii="Trade Gothic LT Std" w:eastAsia="Times New Roman" w:hAnsi="Trade Gothic LT Std" w:cs="Times New Roman"/>
          <w:lang w:val="en-US" w:eastAsia="de-DE"/>
        </w:rPr>
        <w:t>: 449-457</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b/>
          <w:bCs/>
          <w:lang w:eastAsia="de-DE"/>
        </w:rPr>
        <w:t>Dunlop, J.</w:t>
      </w:r>
      <w:r w:rsidRPr="0035207F">
        <w:rPr>
          <w:rFonts w:ascii="Trade Gothic LT Std" w:eastAsia="Times New Roman" w:hAnsi="Trade Gothic LT Std" w:cs="Times New Roman"/>
          <w:lang w:eastAsia="de-DE"/>
        </w:rPr>
        <w:t xml:space="preserve">; Walter, D.; Kontschán, J. (2018). </w:t>
      </w:r>
      <w:r w:rsidRPr="00432713">
        <w:rPr>
          <w:rFonts w:ascii="Trade Gothic LT Std" w:eastAsia="Times New Roman" w:hAnsi="Trade Gothic LT Std" w:cs="Times New Roman"/>
          <w:lang w:val="en-US" w:eastAsia="de-DE"/>
        </w:rPr>
        <w:t xml:space="preserve">A putative fossil sejid mite (Parasitiformes: Mesostigmata) in Baltic amber re-identified as an anystine (Acariformes: Prostigmata). </w:t>
      </w:r>
      <w:r w:rsidRPr="00432713">
        <w:rPr>
          <w:rFonts w:ascii="Trade Gothic LT Std" w:eastAsia="Times New Roman" w:hAnsi="Trade Gothic LT Std" w:cs="Times New Roman"/>
          <w:i/>
          <w:iCs/>
          <w:lang w:val="en-US" w:eastAsia="de-DE"/>
        </w:rPr>
        <w:t>Acarologia, 58 (3)</w:t>
      </w:r>
      <w:r w:rsidRPr="00432713">
        <w:rPr>
          <w:rFonts w:ascii="Trade Gothic LT Std" w:eastAsia="Times New Roman" w:hAnsi="Trade Gothic LT Std" w:cs="Times New Roman"/>
          <w:lang w:val="en-US" w:eastAsia="de-DE"/>
        </w:rPr>
        <w:t xml:space="preserve">: 665-672. DOI: </w:t>
      </w:r>
      <w:hyperlink r:id="rId30" w:tgtFrame="_blank" w:history="1">
        <w:r w:rsidRPr="00432713">
          <w:rPr>
            <w:rFonts w:ascii="Trade Gothic LT Std" w:eastAsia="Times New Roman" w:hAnsi="Trade Gothic LT Std" w:cs="Times New Roman"/>
            <w:color w:val="0000FF"/>
            <w:u w:val="single"/>
            <w:lang w:val="en-US" w:eastAsia="de-DE"/>
          </w:rPr>
          <w:t>10.24349/acarologia/20184263</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Dunne, E.; Close, R.; Button, D.; </w:t>
      </w:r>
      <w:r w:rsidRPr="00432713">
        <w:rPr>
          <w:rFonts w:ascii="Trade Gothic LT Std" w:eastAsia="Times New Roman" w:hAnsi="Trade Gothic LT Std" w:cs="Times New Roman"/>
          <w:b/>
          <w:bCs/>
          <w:lang w:val="en-US" w:eastAsia="de-DE"/>
        </w:rPr>
        <w:t>Brocklehurst, N.</w:t>
      </w:r>
      <w:r w:rsidRPr="00432713">
        <w:rPr>
          <w:rFonts w:ascii="Trade Gothic LT Std" w:eastAsia="Times New Roman" w:hAnsi="Trade Gothic LT Std" w:cs="Times New Roman"/>
          <w:lang w:val="en-US" w:eastAsia="de-DE"/>
        </w:rPr>
        <w:t xml:space="preserve">; Cashmore, D.; Lloyd, G.; Butler, R. (2018). </w:t>
      </w:r>
      <w:proofErr w:type="gramStart"/>
      <w:r w:rsidRPr="00432713">
        <w:rPr>
          <w:rFonts w:ascii="Trade Gothic LT Std" w:eastAsia="Times New Roman" w:hAnsi="Trade Gothic LT Std" w:cs="Times New Roman"/>
          <w:lang w:val="en-US" w:eastAsia="de-DE"/>
        </w:rPr>
        <w:t>Diversity change during the rise of tetrapods and the impact of the ‘Carboniferous rainforest collapse’.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Proceedings of the Royal Society B: Biological Sciences, 285 (1872)</w:t>
      </w:r>
      <w:r w:rsidRPr="00432713">
        <w:rPr>
          <w:rFonts w:ascii="Trade Gothic LT Std" w:eastAsia="Times New Roman" w:hAnsi="Trade Gothic LT Std" w:cs="Times New Roman"/>
          <w:lang w:val="en-US" w:eastAsia="de-DE"/>
        </w:rPr>
        <w:t xml:space="preserve">: 20172730. DOI: </w:t>
      </w:r>
      <w:r w:rsidR="00FC29AC">
        <w:fldChar w:fldCharType="begin"/>
      </w:r>
      <w:r w:rsidR="00FC29AC" w:rsidRPr="0035207F">
        <w:rPr>
          <w:lang w:val="en-US"/>
          <w:rPrChange w:id="91" w:author="Falko Glöckler" w:date="2019-05-03T13:31:00Z">
            <w:rPr/>
          </w:rPrChange>
        </w:rPr>
        <w:instrText xml:space="preserve"> HYPERLINK "https://doi.org/10.1098/rspb.2017.2730" \t "_blank" </w:instrText>
      </w:r>
      <w:r w:rsidR="00FC29AC">
        <w:fldChar w:fldCharType="separate"/>
      </w:r>
      <w:r w:rsidRPr="00432713">
        <w:rPr>
          <w:rFonts w:ascii="Trade Gothic LT Std" w:eastAsia="Times New Roman" w:hAnsi="Trade Gothic LT Std" w:cs="Times New Roman"/>
          <w:color w:val="0000FF"/>
          <w:u w:val="single"/>
          <w:lang w:val="en-US" w:eastAsia="de-DE"/>
        </w:rPr>
        <w:t>10.1098/rspb.2017.2730</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lastRenderedPageBreak/>
        <w:t>Eldon, B.</w:t>
      </w:r>
      <w:r w:rsidRPr="00432713">
        <w:rPr>
          <w:rFonts w:ascii="Trade Gothic LT Std" w:eastAsia="Times New Roman" w:hAnsi="Trade Gothic LT Std" w:cs="Times New Roman"/>
          <w:lang w:val="en-US" w:eastAsia="de-DE"/>
        </w:rPr>
        <w:t>; Freund, F.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Genealogical Properties of Subsamples in Highly Fecund Populations.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Statistical Physics, 172 (1)</w:t>
      </w:r>
      <w:r w:rsidRPr="00432713">
        <w:rPr>
          <w:rFonts w:ascii="Trade Gothic LT Std" w:eastAsia="Times New Roman" w:hAnsi="Trade Gothic LT Std" w:cs="Times New Roman"/>
          <w:lang w:val="en-US" w:eastAsia="de-DE"/>
        </w:rPr>
        <w:t xml:space="preserve">: 175-207. DOI: </w:t>
      </w:r>
      <w:hyperlink r:id="rId31" w:tgtFrame="_blank" w:history="1">
        <w:r w:rsidRPr="00432713">
          <w:rPr>
            <w:rFonts w:ascii="Trade Gothic LT Std" w:eastAsia="Times New Roman" w:hAnsi="Trade Gothic LT Std" w:cs="Times New Roman"/>
            <w:color w:val="0000FF"/>
            <w:u w:val="single"/>
            <w:lang w:val="en-US" w:eastAsia="de-DE"/>
          </w:rPr>
          <w:t>10.1007/s10955-018-2013-1</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Eldon, B.</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Stephan, W.</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Evolution of highly fecund haploid populations.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Theoretical Population Biology, 119</w:t>
      </w:r>
      <w:r w:rsidRPr="00432713">
        <w:rPr>
          <w:rFonts w:ascii="Trade Gothic LT Std" w:eastAsia="Times New Roman" w:hAnsi="Trade Gothic LT Std" w:cs="Times New Roman"/>
          <w:lang w:val="en-US" w:eastAsia="de-DE"/>
        </w:rPr>
        <w:t xml:space="preserve">: 48-56. DOI: </w:t>
      </w:r>
      <w:hyperlink r:id="rId32" w:tgtFrame="_blank" w:history="1">
        <w:r w:rsidRPr="00432713">
          <w:rPr>
            <w:rFonts w:ascii="Trade Gothic LT Std" w:eastAsia="Times New Roman" w:hAnsi="Trade Gothic LT Std" w:cs="Times New Roman"/>
            <w:color w:val="0000FF"/>
            <w:u w:val="single"/>
            <w:lang w:val="en-US" w:eastAsia="de-DE"/>
          </w:rPr>
          <w:t>10.1016/j.tpb.2017.10.002</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Ferner, K.</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Skin structure in newborn marsupials with focus on cutaneous gas exchange.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Anatomy, 233 (3)</w:t>
      </w:r>
      <w:r w:rsidRPr="00432713">
        <w:rPr>
          <w:rFonts w:ascii="Trade Gothic LT Std" w:eastAsia="Times New Roman" w:hAnsi="Trade Gothic LT Std" w:cs="Times New Roman"/>
          <w:lang w:val="en-US" w:eastAsia="de-DE"/>
        </w:rPr>
        <w:t xml:space="preserve">: 311-327. DOI: </w:t>
      </w:r>
      <w:hyperlink r:id="rId33" w:tgtFrame="_blank" w:history="1">
        <w:r w:rsidRPr="00432713">
          <w:rPr>
            <w:rFonts w:ascii="Trade Gothic LT Std" w:eastAsia="Times New Roman" w:hAnsi="Trade Gothic LT Std" w:cs="Times New Roman"/>
            <w:color w:val="0000FF"/>
            <w:u w:val="single"/>
            <w:lang w:val="en-US" w:eastAsia="de-DE"/>
          </w:rPr>
          <w:t>10.1111/joa.12843</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lang w:val="en-US" w:eastAsia="de-DE"/>
        </w:rPr>
        <w:t>Ferrero, S</w:t>
      </w:r>
      <w:r w:rsidRPr="00432713">
        <w:rPr>
          <w:rFonts w:ascii="Trade Gothic LT Std" w:eastAsia="Times New Roman" w:hAnsi="Trade Gothic LT Std" w:cs="Times New Roman"/>
          <w:lang w:val="en-US" w:eastAsia="de-DE"/>
        </w:rPr>
        <w:t>.; Angel, R. (2018).</w:t>
      </w:r>
      <w:proofErr w:type="gramEnd"/>
      <w:r w:rsidRPr="00432713">
        <w:rPr>
          <w:rFonts w:ascii="Trade Gothic LT Std" w:eastAsia="Times New Roman" w:hAnsi="Trade Gothic LT Std" w:cs="Times New Roman"/>
          <w:lang w:val="en-US" w:eastAsia="de-DE"/>
        </w:rPr>
        <w:t xml:space="preserve"> Micropetrology: Are Inclusions Grains of Truth</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Petrology, 59 (9)</w:t>
      </w:r>
      <w:r w:rsidRPr="00432713">
        <w:rPr>
          <w:rFonts w:ascii="Trade Gothic LT Std" w:eastAsia="Times New Roman" w:hAnsi="Trade Gothic LT Std" w:cs="Times New Roman"/>
          <w:lang w:val="en-US" w:eastAsia="de-DE"/>
        </w:rPr>
        <w:t xml:space="preserve">: 1671–1700. DOI: </w:t>
      </w:r>
      <w:r w:rsidR="00FC29AC">
        <w:fldChar w:fldCharType="begin"/>
      </w:r>
      <w:r w:rsidR="00FC29AC" w:rsidRPr="0035207F">
        <w:rPr>
          <w:lang w:val="en-US"/>
          <w:rPrChange w:id="92" w:author="Falko Glöckler" w:date="2019-05-03T13:31:00Z">
            <w:rPr/>
          </w:rPrChange>
        </w:rPr>
        <w:instrText xml:space="preserve"> HYPERLINK "https:</w:instrText>
      </w:r>
      <w:r w:rsidR="00FC29AC" w:rsidRPr="0035207F">
        <w:rPr>
          <w:lang w:val="en-US"/>
          <w:rPrChange w:id="93" w:author="Falko Glöckler" w:date="2019-05-03T13:31:00Z">
            <w:rPr/>
          </w:rPrChange>
        </w:rPr>
        <w:instrText xml:space="preserve">//doi.org/10.1093/petrology/egy075" \t "_blank" </w:instrText>
      </w:r>
      <w:r w:rsidR="00FC29AC">
        <w:fldChar w:fldCharType="separate"/>
      </w:r>
      <w:r w:rsidRPr="00432713">
        <w:rPr>
          <w:rFonts w:ascii="Trade Gothic LT Std" w:eastAsia="Times New Roman" w:hAnsi="Trade Gothic LT Std" w:cs="Times New Roman"/>
          <w:color w:val="0000FF"/>
          <w:u w:val="single"/>
          <w:lang w:val="en-US" w:eastAsia="de-DE"/>
        </w:rPr>
        <w:t>10.1093/petrology/egy075</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eastAsia="de-DE"/>
          <w:rPrChange w:id="94" w:author="Falko Glöckler" w:date="2019-05-03T13:31:00Z">
            <w:rPr>
              <w:rFonts w:ascii="Trade Gothic LT Std" w:eastAsia="Times New Roman" w:hAnsi="Trade Gothic LT Std" w:cs="Times New Roman"/>
              <w:lang w:val="en-US" w:eastAsia="de-DE"/>
            </w:rPr>
          </w:rPrChange>
        </w:rPr>
      </w:pPr>
      <w:proofErr w:type="gramStart"/>
      <w:r w:rsidRPr="00432713">
        <w:rPr>
          <w:rFonts w:ascii="Trade Gothic LT Std" w:eastAsia="Times New Roman" w:hAnsi="Trade Gothic LT Std" w:cs="Times New Roman"/>
          <w:b/>
          <w:lang w:val="en-US" w:eastAsia="de-DE"/>
        </w:rPr>
        <w:t>Ferrero, S.;</w:t>
      </w:r>
      <w:r w:rsidRPr="00432713">
        <w:rPr>
          <w:rFonts w:ascii="Trade Gothic LT Std" w:eastAsia="Times New Roman" w:hAnsi="Trade Gothic LT Std" w:cs="Times New Roman"/>
          <w:lang w:val="en-US" w:eastAsia="de-DE"/>
        </w:rPr>
        <w:t xml:space="preserve"> Godard, G.; Palmeri, R.; Wunder, B.; Cesare, B. (2018).</w:t>
      </w:r>
      <w:proofErr w:type="gramEnd"/>
      <w:r w:rsidRPr="00432713">
        <w:rPr>
          <w:rFonts w:ascii="Trade Gothic LT Std" w:eastAsia="Times New Roman" w:hAnsi="Trade Gothic LT Std" w:cs="Times New Roman"/>
          <w:lang w:val="en-US" w:eastAsia="de-DE"/>
        </w:rPr>
        <w:t xml:space="preserve"> Partial melting of ultramafic granulites from Dronning Maud Land, Antarctica: Constraints from melt inclusions and thermodynamic modeling. </w:t>
      </w:r>
      <w:r w:rsidRPr="00432713">
        <w:rPr>
          <w:rFonts w:ascii="Trade Gothic LT Std" w:eastAsia="Times New Roman" w:hAnsi="Trade Gothic LT Std" w:cs="Times New Roman"/>
          <w:i/>
          <w:iCs/>
          <w:lang w:eastAsia="de-DE"/>
        </w:rPr>
        <w:t>American Mineralogist, 103 (4)</w:t>
      </w:r>
      <w:r w:rsidRPr="00432713">
        <w:rPr>
          <w:rFonts w:ascii="Trade Gothic LT Std" w:eastAsia="Times New Roman" w:hAnsi="Trade Gothic LT Std" w:cs="Times New Roman"/>
          <w:lang w:eastAsia="de-DE"/>
        </w:rPr>
        <w:t xml:space="preserve">: 610-622. </w:t>
      </w:r>
      <w:r w:rsidRPr="0035207F">
        <w:rPr>
          <w:rFonts w:ascii="Trade Gothic LT Std" w:eastAsia="Times New Roman" w:hAnsi="Trade Gothic LT Std" w:cs="Times New Roman"/>
          <w:lang w:eastAsia="de-DE"/>
          <w:rPrChange w:id="95" w:author="Falko Glöckler" w:date="2019-05-03T13:31:00Z">
            <w:rPr>
              <w:rFonts w:ascii="Trade Gothic LT Std" w:eastAsia="Times New Roman" w:hAnsi="Trade Gothic LT Std" w:cs="Times New Roman"/>
              <w:lang w:val="en-US" w:eastAsia="de-DE"/>
            </w:rPr>
          </w:rPrChange>
        </w:rPr>
        <w:t xml:space="preserve">DOI: </w:t>
      </w:r>
      <w:r w:rsidR="00FC29AC">
        <w:fldChar w:fldCharType="begin"/>
      </w:r>
      <w:r w:rsidR="00FC29AC">
        <w:instrText xml:space="preserve"> HYPERLINK "https://doi.org/10.2138/am-2018-6214" \t "_blank" </w:instrText>
      </w:r>
      <w:r w:rsidR="00FC29AC">
        <w:fldChar w:fldCharType="separate"/>
      </w:r>
      <w:r w:rsidRPr="0035207F">
        <w:rPr>
          <w:rFonts w:ascii="Trade Gothic LT Std" w:eastAsia="Times New Roman" w:hAnsi="Trade Gothic LT Std" w:cs="Times New Roman"/>
          <w:color w:val="0000FF"/>
          <w:u w:val="single"/>
          <w:lang w:eastAsia="de-DE"/>
          <w:rPrChange w:id="96" w:author="Falko Glöckler" w:date="2019-05-03T13:31:00Z">
            <w:rPr>
              <w:rFonts w:ascii="Trade Gothic LT Std" w:eastAsia="Times New Roman" w:hAnsi="Trade Gothic LT Std" w:cs="Times New Roman"/>
              <w:color w:val="0000FF"/>
              <w:u w:val="single"/>
              <w:lang w:val="en-US" w:eastAsia="de-DE"/>
            </w:rPr>
          </w:rPrChange>
        </w:rPr>
        <w:t>10.2138/am-2018-6214</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97" w:author="Falko Glöckler" w:date="2019-05-03T13:31:00Z">
            <w:rPr>
              <w:rFonts w:ascii="Trade Gothic LT Std" w:eastAsia="Times New Roman" w:hAnsi="Trade Gothic LT Std" w:cs="Times New Roman"/>
              <w:lang w:val="en-US"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lang w:eastAsia="de-DE"/>
        </w:rPr>
        <w:t>Ferrero, S.;</w:t>
      </w:r>
      <w:r w:rsidRPr="00432713">
        <w:rPr>
          <w:rFonts w:ascii="Trade Gothic LT Std" w:eastAsia="Times New Roman" w:hAnsi="Trade Gothic LT Std" w:cs="Times New Roman"/>
          <w:lang w:eastAsia="de-DE"/>
        </w:rPr>
        <w:t xml:space="preserve"> O’Brien, P.; Borghini, A.; Wunder, B.; Wälle, M.; Günter, C.; Ziemann, M. (2018). </w:t>
      </w:r>
      <w:r w:rsidRPr="00432713">
        <w:rPr>
          <w:rFonts w:ascii="Trade Gothic LT Std" w:eastAsia="Times New Roman" w:hAnsi="Trade Gothic LT Std" w:cs="Times New Roman"/>
          <w:lang w:val="en-US" w:eastAsia="de-DE"/>
        </w:rPr>
        <w:t xml:space="preserve">A treasure chest full of nanogranitoids: an archive to investigate crustal melting in the Bohemian Massif. </w:t>
      </w:r>
      <w:r w:rsidRPr="00432713">
        <w:rPr>
          <w:rFonts w:ascii="Trade Gothic LT Std" w:eastAsia="Times New Roman" w:hAnsi="Trade Gothic LT Std" w:cs="Times New Roman"/>
          <w:i/>
          <w:iCs/>
          <w:lang w:val="en-US" w:eastAsia="de-DE"/>
        </w:rPr>
        <w:t>Special Publications</w:t>
      </w:r>
      <w:r w:rsidRPr="00432713">
        <w:rPr>
          <w:rFonts w:ascii="Trade Gothic LT Std" w:eastAsia="Times New Roman" w:hAnsi="Trade Gothic LT Std" w:cs="Times New Roman"/>
          <w:lang w:val="en-US" w:eastAsia="de-DE"/>
        </w:rPr>
        <w:t xml:space="preserve">: SP478.19. DOI: </w:t>
      </w:r>
      <w:r w:rsidR="00FC29AC">
        <w:fldChar w:fldCharType="begin"/>
      </w:r>
      <w:r w:rsidR="00FC29AC" w:rsidRPr="0035207F">
        <w:rPr>
          <w:lang w:val="en-US"/>
          <w:rPrChange w:id="98" w:author="Falko Glöckler" w:date="2019-05-03T13:31:00Z">
            <w:rPr/>
          </w:rPrChange>
        </w:rPr>
        <w:instrText xml:space="preserve"> HYPERLINK "https://doi.org/10.1144/sp478.19" \t "_blank" </w:instrText>
      </w:r>
      <w:r w:rsidR="00FC29AC">
        <w:fldChar w:fldCharType="separate"/>
      </w:r>
      <w:r w:rsidRPr="00432713">
        <w:rPr>
          <w:rFonts w:ascii="Trade Gothic LT Std" w:eastAsia="Times New Roman" w:hAnsi="Trade Gothic LT Std" w:cs="Times New Roman"/>
          <w:color w:val="0000FF"/>
          <w:u w:val="single"/>
          <w:lang w:val="en-US" w:eastAsia="de-DE"/>
        </w:rPr>
        <w:t>10.1144/sp478.19</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b/>
          <w:lang w:val="en-US" w:eastAsia="de-DE"/>
          <w:rPrChange w:id="99" w:author="Falko Glöckler" w:date="2019-05-03T13:37:00Z">
            <w:rPr>
              <w:rFonts w:ascii="Trade Gothic LT Std" w:eastAsia="Times New Roman" w:hAnsi="Trade Gothic LT Std" w:cs="Times New Roman"/>
              <w:lang w:eastAsia="de-DE"/>
            </w:rPr>
          </w:rPrChange>
        </w:rPr>
        <w:t>Foster, W.</w:t>
      </w:r>
      <w:r w:rsidRPr="0035207F">
        <w:rPr>
          <w:rFonts w:ascii="Trade Gothic LT Std" w:eastAsia="Times New Roman" w:hAnsi="Trade Gothic LT Std" w:cs="Times New Roman"/>
          <w:lang w:val="en-US" w:eastAsia="de-DE"/>
          <w:rPrChange w:id="100" w:author="Falko Glöckler" w:date="2019-05-03T13:31:00Z">
            <w:rPr>
              <w:rFonts w:ascii="Trade Gothic LT Std" w:eastAsia="Times New Roman" w:hAnsi="Trade Gothic LT Std" w:cs="Times New Roman"/>
              <w:lang w:eastAsia="de-DE"/>
            </w:rPr>
          </w:rPrChange>
        </w:rPr>
        <w:t xml:space="preserve">; Lehrmann, D.; Yu, M.; Ji, L.; Martindale, R. (2018). </w:t>
      </w:r>
      <w:r w:rsidRPr="00432713">
        <w:rPr>
          <w:rFonts w:ascii="Trade Gothic LT Std" w:eastAsia="Times New Roman" w:hAnsi="Trade Gothic LT Std" w:cs="Times New Roman"/>
          <w:lang w:val="en-US" w:eastAsia="de-DE"/>
        </w:rPr>
        <w:t xml:space="preserve">Persistent Environmental Stress Delayed the Recovery of Marine Communities in the Aftermath of the Latest Permian Mass Extinction. </w:t>
      </w:r>
      <w:r w:rsidRPr="00432713">
        <w:rPr>
          <w:rFonts w:ascii="Trade Gothic LT Std" w:eastAsia="Times New Roman" w:hAnsi="Trade Gothic LT Std" w:cs="Times New Roman"/>
          <w:i/>
          <w:iCs/>
          <w:lang w:val="en-US" w:eastAsia="de-DE"/>
        </w:rPr>
        <w:t>Paleoceanography and Paleoclimatology, 33 (4)</w:t>
      </w:r>
      <w:r w:rsidRPr="00432713">
        <w:rPr>
          <w:rFonts w:ascii="Trade Gothic LT Std" w:eastAsia="Times New Roman" w:hAnsi="Trade Gothic LT Std" w:cs="Times New Roman"/>
          <w:lang w:val="en-US" w:eastAsia="de-DE"/>
        </w:rPr>
        <w:t xml:space="preserve">: 338-353. DOI: </w:t>
      </w:r>
      <w:hyperlink r:id="rId34" w:tgtFrame="_blank" w:history="1">
        <w:r w:rsidRPr="00432713">
          <w:rPr>
            <w:rFonts w:ascii="Trade Gothic LT Std" w:eastAsia="Times New Roman" w:hAnsi="Trade Gothic LT Std" w:cs="Times New Roman"/>
            <w:color w:val="0000FF"/>
            <w:u w:val="single"/>
            <w:lang w:val="en-US" w:eastAsia="de-DE"/>
          </w:rPr>
          <w:t>10.1002/2018pa003328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Frantz, L.; Rudzinski, A.; Nugraha, A.; Evin, A.; Burton, J.; Hulme-Beaman, A.; Linderholm, A.; Barnett, R.; Vega, R.; Irving-Pease, E.; Haile, J.; Allen, R.; Leus, K.; Shephard, J.; Hillyer, M.; Gillemot, S.; Van Den Hurk, J.; Ogle, S.; Atofanei, C.; Thomas, M.; Johansson, F.; Mustari, A.; Williams, J.; Mohamad, K.; Damayanti, C.; Wiryadi, I.; Obbles, D.; Mona, S.; Day, H.; Yasin, M.; Meker, S.; Mcguire, J.; Evans, B.; </w:t>
      </w:r>
      <w:r w:rsidR="00432713" w:rsidRPr="00432713">
        <w:rPr>
          <w:rFonts w:ascii="Trade Gothic LT Std" w:eastAsia="Times New Roman" w:hAnsi="Trade Gothic LT Std" w:cs="Times New Roman"/>
          <w:b/>
          <w:bCs/>
          <w:lang w:val="en-US" w:eastAsia="de-DE"/>
        </w:rPr>
        <w:t>Von Rintelen, T.</w:t>
      </w:r>
      <w:r w:rsidRPr="00432713">
        <w:rPr>
          <w:rFonts w:ascii="Trade Gothic LT Std" w:eastAsia="Times New Roman" w:hAnsi="Trade Gothic LT Std" w:cs="Times New Roman"/>
          <w:lang w:val="en-US" w:eastAsia="de-DE"/>
        </w:rPr>
        <w:t xml:space="preserve">; Ho, S.; Searle, J.; Kitchener, A.; Macdonald, A.; Shaw, D.; Hall, R.; Galbusera, P.; Larson, G. (2018). </w:t>
      </w:r>
      <w:proofErr w:type="gramStart"/>
      <w:r w:rsidRPr="00432713">
        <w:rPr>
          <w:rFonts w:ascii="Trade Gothic LT Std" w:eastAsia="Times New Roman" w:hAnsi="Trade Gothic LT Std" w:cs="Times New Roman"/>
          <w:lang w:val="en-US" w:eastAsia="de-DE"/>
        </w:rPr>
        <w:t>Synchronous diversification of Sulawesi's iconic artiodactyls driven by recent geological events.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Proceedings of the Royal Society B: Biological Sciences, 258 (1876)</w:t>
      </w:r>
      <w:r w:rsidRPr="00432713">
        <w:rPr>
          <w:rFonts w:ascii="Trade Gothic LT Std" w:eastAsia="Times New Roman" w:hAnsi="Trade Gothic LT Std" w:cs="Times New Roman"/>
          <w:lang w:val="en-US" w:eastAsia="de-DE"/>
        </w:rPr>
        <w:t xml:space="preserve">: 20172566. DOI: </w:t>
      </w:r>
      <w:r w:rsidR="00FC29AC">
        <w:fldChar w:fldCharType="begin"/>
      </w:r>
      <w:r w:rsidR="00FC29AC" w:rsidRPr="0035207F">
        <w:rPr>
          <w:lang w:val="en-US"/>
          <w:rPrChange w:id="101" w:author="Falko Glöckler" w:date="2019-05-03T13:31:00Z">
            <w:rPr/>
          </w:rPrChange>
        </w:rPr>
        <w:instrText xml:space="preserve"> HYPERLINK "https://doi.org/10.1098/rspb.2017.2566" \t "_blank" </w:instrText>
      </w:r>
      <w:r w:rsidR="00FC29AC">
        <w:fldChar w:fldCharType="separate"/>
      </w:r>
      <w:r w:rsidRPr="00432713">
        <w:rPr>
          <w:rFonts w:ascii="Trade Gothic LT Std" w:eastAsia="Times New Roman" w:hAnsi="Trade Gothic LT Std" w:cs="Times New Roman"/>
          <w:color w:val="0000FF"/>
          <w:u w:val="single"/>
          <w:lang w:val="en-US" w:eastAsia="de-DE"/>
        </w:rPr>
        <w:t>10.1098/rspb.2017.2566</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val="en-US" w:eastAsia="de-DE"/>
          <w:rPrChange w:id="102" w:author="Falko Glöckler" w:date="2019-05-03T13:31:00Z">
            <w:rPr>
              <w:rFonts w:ascii="Trade Gothic LT Std" w:eastAsia="Times New Roman" w:hAnsi="Trade Gothic LT Std" w:cs="Times New Roman"/>
              <w:lang w:eastAsia="de-DE"/>
            </w:rPr>
          </w:rPrChange>
        </w:rPr>
      </w:pPr>
    </w:p>
    <w:p w:rsidR="001F15E2" w:rsidRPr="0035207F" w:rsidRDefault="001F15E2" w:rsidP="001F15E2">
      <w:pPr>
        <w:spacing w:after="0" w:line="240" w:lineRule="auto"/>
        <w:rPr>
          <w:rFonts w:ascii="Trade Gothic LT Std" w:eastAsia="Times New Roman" w:hAnsi="Trade Gothic LT Std" w:cs="Times New Roman"/>
          <w:lang w:val="en-US" w:eastAsia="de-DE"/>
          <w:rPrChange w:id="103" w:author="Falko Glöckler" w:date="2019-05-03T13:31:00Z">
            <w:rPr>
              <w:rFonts w:ascii="Trade Gothic LT Std" w:eastAsia="Times New Roman" w:hAnsi="Trade Gothic LT Std" w:cs="Times New Roman"/>
              <w:lang w:eastAsia="de-DE"/>
            </w:rPr>
          </w:rPrChange>
        </w:rPr>
      </w:pPr>
      <w:r w:rsidRPr="00432713">
        <w:rPr>
          <w:rFonts w:ascii="Trade Gothic LT Std" w:eastAsia="Times New Roman" w:hAnsi="Trade Gothic LT Std" w:cs="Times New Roman"/>
          <w:lang w:eastAsia="de-DE"/>
        </w:rPr>
        <w:t xml:space="preserve">Frey, L.; Rücklin, M.;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Klug, C. (2018). </w:t>
      </w:r>
      <w:proofErr w:type="gramStart"/>
      <w:r w:rsidRPr="00432713">
        <w:rPr>
          <w:rFonts w:ascii="Trade Gothic LT Std" w:eastAsia="Times New Roman" w:hAnsi="Trade Gothic LT Std" w:cs="Times New Roman"/>
          <w:lang w:val="en-US" w:eastAsia="de-DE"/>
        </w:rPr>
        <w:t>Late Devonian and Early Carboniferous alpha diversity, ecospace occupation, vertebrate assemblages and bio-events of southeastern Morocco.</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Palaeogeography, Palaeoclimatology, Palaeoecology, 496</w:t>
      </w:r>
      <w:r w:rsidRPr="00432713">
        <w:rPr>
          <w:rFonts w:ascii="Trade Gothic LT Std" w:eastAsia="Times New Roman" w:hAnsi="Trade Gothic LT Std" w:cs="Times New Roman"/>
          <w:lang w:val="en-US" w:eastAsia="de-DE"/>
        </w:rPr>
        <w:t xml:space="preserve">: 1-17. </w:t>
      </w:r>
      <w:r w:rsidRPr="0035207F">
        <w:rPr>
          <w:rFonts w:ascii="Trade Gothic LT Std" w:eastAsia="Times New Roman" w:hAnsi="Trade Gothic LT Std" w:cs="Times New Roman"/>
          <w:lang w:val="en-US" w:eastAsia="de-DE"/>
          <w:rPrChange w:id="104" w:author="Falko Glöckler" w:date="2019-05-03T13:31:00Z">
            <w:rPr>
              <w:rFonts w:ascii="Trade Gothic LT Std" w:eastAsia="Times New Roman" w:hAnsi="Trade Gothic LT Std" w:cs="Times New Roman"/>
              <w:lang w:eastAsia="de-DE"/>
            </w:rPr>
          </w:rPrChange>
        </w:rPr>
        <w:t xml:space="preserve">DOI: </w:t>
      </w:r>
      <w:r w:rsidR="00FC29AC">
        <w:fldChar w:fldCharType="begin"/>
      </w:r>
      <w:r w:rsidR="00FC29AC" w:rsidRPr="0035207F">
        <w:rPr>
          <w:lang w:val="en-US"/>
          <w:rPrChange w:id="105" w:author="Falko Glöckler" w:date="2019-05-03T13:31:00Z">
            <w:rPr/>
          </w:rPrChange>
        </w:rPr>
        <w:instrText xml:space="preserve"> HYPERLINK "https://doi.org/1</w:instrText>
      </w:r>
      <w:r w:rsidR="00FC29AC" w:rsidRPr="0035207F">
        <w:rPr>
          <w:lang w:val="en-US"/>
          <w:rPrChange w:id="106" w:author="Falko Glöckler" w:date="2019-05-03T13:31:00Z">
            <w:rPr/>
          </w:rPrChange>
        </w:rPr>
        <w:instrText xml:space="preserve">0.1016/j.palaeo.2017.12.028" \t "_blank" </w:instrText>
      </w:r>
      <w:r w:rsidR="00FC29AC">
        <w:fldChar w:fldCharType="separate"/>
      </w:r>
      <w:r w:rsidRPr="0035207F">
        <w:rPr>
          <w:rFonts w:ascii="Trade Gothic LT Std" w:eastAsia="Times New Roman" w:hAnsi="Trade Gothic LT Std" w:cs="Times New Roman"/>
          <w:color w:val="0000FF"/>
          <w:u w:val="single"/>
          <w:lang w:val="en-US" w:eastAsia="de-DE"/>
          <w:rPrChange w:id="107" w:author="Falko Glöckler" w:date="2019-05-03T13:31:00Z">
            <w:rPr>
              <w:rFonts w:ascii="Trade Gothic LT Std" w:eastAsia="Times New Roman" w:hAnsi="Trade Gothic LT Std" w:cs="Times New Roman"/>
              <w:color w:val="0000FF"/>
              <w:u w:val="single"/>
              <w:lang w:eastAsia="de-DE"/>
            </w:rPr>
          </w:rPrChange>
        </w:rPr>
        <w:t>10.1016/j.palaeo.2017.12.028</w:t>
      </w:r>
      <w:r w:rsidR="00FC29AC">
        <w:rPr>
          <w:rFonts w:ascii="Trade Gothic LT Std" w:eastAsia="Times New Roman" w:hAnsi="Trade Gothic LT Std" w:cs="Times New Roman"/>
          <w:color w:val="0000FF"/>
          <w:u w:val="single"/>
          <w:lang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val="en-US" w:eastAsia="de-DE"/>
          <w:rPrChange w:id="108" w:author="Falko Glöckler" w:date="2019-05-03T13:31:00Z">
            <w:rPr>
              <w:rFonts w:ascii="Trade Gothic LT Std" w:eastAsia="Times New Roman" w:hAnsi="Trade Gothic LT Std" w:cs="Times New Roman"/>
              <w:lang w:eastAsia="de-DE"/>
            </w:rPr>
          </w:rPrChange>
        </w:rPr>
      </w:pPr>
    </w:p>
    <w:p w:rsidR="001F15E2" w:rsidRPr="0035207F" w:rsidRDefault="001F15E2" w:rsidP="001F15E2">
      <w:pPr>
        <w:spacing w:after="0" w:line="240" w:lineRule="auto"/>
        <w:rPr>
          <w:rFonts w:ascii="Trade Gothic LT Std" w:eastAsia="Times New Roman" w:hAnsi="Trade Gothic LT Std" w:cs="Times New Roman"/>
          <w:lang w:eastAsia="de-DE"/>
          <w:rPrChange w:id="109" w:author="Falko Glöckler" w:date="2019-05-03T13:31:00Z">
            <w:rPr>
              <w:rFonts w:ascii="Trade Gothic LT Std" w:eastAsia="Times New Roman" w:hAnsi="Trade Gothic LT Std" w:cs="Times New Roman"/>
              <w:lang w:val="en-US" w:eastAsia="de-DE"/>
            </w:rPr>
          </w:rPrChange>
        </w:rPr>
      </w:pPr>
      <w:r w:rsidRPr="0035207F">
        <w:rPr>
          <w:rFonts w:ascii="Trade Gothic LT Std" w:eastAsia="Times New Roman" w:hAnsi="Trade Gothic LT Std" w:cs="Times New Roman"/>
          <w:lang w:val="en-US" w:eastAsia="de-DE"/>
          <w:rPrChange w:id="110" w:author="Falko Glöckler" w:date="2019-05-03T13:31:00Z">
            <w:rPr>
              <w:rFonts w:ascii="Trade Gothic LT Std" w:eastAsia="Times New Roman" w:hAnsi="Trade Gothic LT Std" w:cs="Times New Roman"/>
              <w:lang w:eastAsia="de-DE"/>
            </w:rPr>
          </w:rPrChange>
        </w:rPr>
        <w:t xml:space="preserve">Gebhard, U.; Lindner, M.; Lude, A.; Möller, A.; </w:t>
      </w:r>
      <w:r w:rsidRPr="0035207F">
        <w:rPr>
          <w:rFonts w:ascii="Trade Gothic LT Std" w:eastAsia="Times New Roman" w:hAnsi="Trade Gothic LT Std" w:cs="Times New Roman"/>
          <w:b/>
          <w:bCs/>
          <w:lang w:val="en-US" w:eastAsia="de-DE"/>
          <w:rPrChange w:id="111" w:author="Falko Glöckler" w:date="2019-05-03T13:31:00Z">
            <w:rPr>
              <w:rFonts w:ascii="Trade Gothic LT Std" w:eastAsia="Times New Roman" w:hAnsi="Trade Gothic LT Std" w:cs="Times New Roman"/>
              <w:b/>
              <w:bCs/>
              <w:lang w:eastAsia="de-DE"/>
            </w:rPr>
          </w:rPrChange>
        </w:rPr>
        <w:t>Moormann, A.</w:t>
      </w:r>
      <w:r w:rsidRPr="0035207F">
        <w:rPr>
          <w:rFonts w:ascii="Trade Gothic LT Std" w:eastAsia="Times New Roman" w:hAnsi="Trade Gothic LT Std" w:cs="Times New Roman"/>
          <w:lang w:val="en-US" w:eastAsia="de-DE"/>
          <w:rPrChange w:id="112" w:author="Falko Glöckler" w:date="2019-05-03T13:31:00Z">
            <w:rPr>
              <w:rFonts w:ascii="Trade Gothic LT Std" w:eastAsia="Times New Roman" w:hAnsi="Trade Gothic LT Std" w:cs="Times New Roman"/>
              <w:lang w:eastAsia="de-DE"/>
            </w:rPr>
          </w:rPrChange>
        </w:rPr>
        <w:t xml:space="preserve">; Retzlaff-Fürst, C.; Scheersoi, A.; Wilde, M. (2018). </w:t>
      </w:r>
      <w:r w:rsidRPr="00432713">
        <w:rPr>
          <w:rFonts w:ascii="Trade Gothic LT Std" w:eastAsia="Times New Roman" w:hAnsi="Trade Gothic LT Std" w:cs="Times New Roman"/>
          <w:lang w:eastAsia="de-DE"/>
        </w:rPr>
        <w:t xml:space="preserve">Neue Arbeitsgruppe „Außerschulisches Biologielernen“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Biologiedidaktik. </w:t>
      </w:r>
      <w:r w:rsidRPr="00432713">
        <w:rPr>
          <w:rFonts w:ascii="Trade Gothic LT Std" w:eastAsia="Times New Roman" w:hAnsi="Trade Gothic LT Std" w:cs="Times New Roman"/>
          <w:i/>
          <w:iCs/>
          <w:lang w:eastAsia="de-DE"/>
        </w:rPr>
        <w:t>Biologie in unserer Zeit, 48 (1)</w:t>
      </w:r>
      <w:r w:rsidRPr="00432713">
        <w:rPr>
          <w:rFonts w:ascii="Trade Gothic LT Std" w:eastAsia="Times New Roman" w:hAnsi="Trade Gothic LT Std" w:cs="Times New Roman"/>
          <w:lang w:eastAsia="de-DE"/>
        </w:rPr>
        <w:t xml:space="preserve">: 18-19. </w:t>
      </w:r>
      <w:r w:rsidRPr="0035207F">
        <w:rPr>
          <w:rFonts w:ascii="Trade Gothic LT Std" w:eastAsia="Times New Roman" w:hAnsi="Trade Gothic LT Std" w:cs="Times New Roman"/>
          <w:lang w:eastAsia="de-DE"/>
          <w:rPrChange w:id="113" w:author="Falko Glöckler" w:date="2019-05-03T13:31:00Z">
            <w:rPr>
              <w:rFonts w:ascii="Trade Gothic LT Std" w:eastAsia="Times New Roman" w:hAnsi="Trade Gothic LT Std" w:cs="Times New Roman"/>
              <w:lang w:val="en-US" w:eastAsia="de-DE"/>
            </w:rPr>
          </w:rPrChange>
        </w:rPr>
        <w:t xml:space="preserve">DOI: </w:t>
      </w:r>
      <w:r w:rsidR="00FC29AC">
        <w:fldChar w:fldCharType="begin"/>
      </w:r>
      <w:r w:rsidR="00FC29AC">
        <w:instrText xml:space="preserve"> HYPERLINK "https://doi.org/10.1002/biuz.201870109" \t "_blank" </w:instrText>
      </w:r>
      <w:r w:rsidR="00FC29AC">
        <w:fldChar w:fldCharType="separate"/>
      </w:r>
      <w:r w:rsidRPr="0035207F">
        <w:rPr>
          <w:rFonts w:ascii="Trade Gothic LT Std" w:eastAsia="Times New Roman" w:hAnsi="Trade Gothic LT Std" w:cs="Times New Roman"/>
          <w:color w:val="0000FF"/>
          <w:u w:val="single"/>
          <w:lang w:eastAsia="de-DE"/>
          <w:rPrChange w:id="114" w:author="Falko Glöckler" w:date="2019-05-03T13:31:00Z">
            <w:rPr>
              <w:rFonts w:ascii="Trade Gothic LT Std" w:eastAsia="Times New Roman" w:hAnsi="Trade Gothic LT Std" w:cs="Times New Roman"/>
              <w:color w:val="0000FF"/>
              <w:u w:val="single"/>
              <w:lang w:val="en-US" w:eastAsia="de-DE"/>
            </w:rPr>
          </w:rPrChange>
        </w:rPr>
        <w:t>10.1002/biuz.201870109</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115" w:author="Falko Glöckler" w:date="2019-05-03T13:31:00Z">
            <w:rPr>
              <w:rFonts w:ascii="Trade Gothic LT Std" w:eastAsia="Times New Roman" w:hAnsi="Trade Gothic LT Std" w:cs="Times New Roman"/>
              <w:lang w:val="en-US"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Geschke, J.</w:t>
      </w:r>
      <w:r w:rsidRPr="00432713">
        <w:rPr>
          <w:rFonts w:ascii="Trade Gothic LT Std" w:eastAsia="Times New Roman" w:hAnsi="Trade Gothic LT Std" w:cs="Times New Roman"/>
          <w:lang w:val="en-US" w:eastAsia="de-DE"/>
        </w:rPr>
        <w:t>; Cazelles, K.; Bartomeus, I.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rcites</w:t>
      </w:r>
      <w:proofErr w:type="gramEnd"/>
      <w:r w:rsidRPr="00432713">
        <w:rPr>
          <w:rFonts w:ascii="Trade Gothic LT Std" w:eastAsia="Times New Roman" w:hAnsi="Trade Gothic LT Std" w:cs="Times New Roman"/>
          <w:lang w:val="en-US" w:eastAsia="de-DE"/>
        </w:rPr>
        <w:t xml:space="preserve">: An R package to access the CITES Speciesplus database. </w:t>
      </w:r>
      <w:r w:rsidRPr="00432713">
        <w:rPr>
          <w:rFonts w:ascii="Trade Gothic LT Std" w:eastAsia="Times New Roman" w:hAnsi="Trade Gothic LT Std" w:cs="Times New Roman"/>
          <w:i/>
          <w:iCs/>
          <w:lang w:val="en-US" w:eastAsia="de-DE"/>
        </w:rPr>
        <w:t>Journal of Open Source Software</w:t>
      </w:r>
      <w:r w:rsidRPr="00432713">
        <w:rPr>
          <w:rFonts w:ascii="Trade Gothic LT Std" w:eastAsia="Times New Roman" w:hAnsi="Trade Gothic LT Std" w:cs="Times New Roman"/>
          <w:lang w:val="en-US" w:eastAsia="de-DE"/>
        </w:rPr>
        <w:t xml:space="preserve">: 1091. DOI: </w:t>
      </w:r>
      <w:r w:rsidR="00FC29AC">
        <w:fldChar w:fldCharType="begin"/>
      </w:r>
      <w:r w:rsidR="00FC29AC" w:rsidRPr="0035207F">
        <w:rPr>
          <w:lang w:val="en-US"/>
          <w:rPrChange w:id="116" w:author="Falko Glöckler" w:date="2019-05-03T13:31:00Z">
            <w:rPr/>
          </w:rPrChange>
        </w:rPr>
        <w:instrText xml:space="preserve"> HYPERLINK "https://doi.org/10.21105/joss.01091" \t "_blank" </w:instrText>
      </w:r>
      <w:r w:rsidR="00FC29AC">
        <w:fldChar w:fldCharType="separate"/>
      </w:r>
      <w:r w:rsidRPr="00432713">
        <w:rPr>
          <w:rFonts w:ascii="Trade Gothic LT Std" w:eastAsia="Times New Roman" w:hAnsi="Trade Gothic LT Std" w:cs="Times New Roman"/>
          <w:color w:val="0000FF"/>
          <w:u w:val="single"/>
          <w:lang w:val="en-US" w:eastAsia="de-DE"/>
        </w:rPr>
        <w:t>10.</w:t>
      </w:r>
      <w:r w:rsidRPr="00432713">
        <w:rPr>
          <w:rFonts w:ascii="Trade Gothic LT Std" w:eastAsia="Times New Roman" w:hAnsi="Trade Gothic LT Std" w:cs="Times New Roman"/>
          <w:color w:val="0000FF"/>
          <w:u w:val="single"/>
          <w:lang w:val="en-US" w:eastAsia="de-DE"/>
        </w:rPr>
        <w:t>2</w:t>
      </w:r>
      <w:r w:rsidRPr="00432713">
        <w:rPr>
          <w:rFonts w:ascii="Trade Gothic LT Std" w:eastAsia="Times New Roman" w:hAnsi="Trade Gothic LT Std" w:cs="Times New Roman"/>
          <w:color w:val="0000FF"/>
          <w:u w:val="single"/>
          <w:lang w:val="en-US" w:eastAsia="de-DE"/>
        </w:rPr>
        <w:t>1105/joss.01091</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117" w:author="Falko Glöckler" w:date="2019-05-03T13:31:00Z">
            <w:rPr>
              <w:rFonts w:ascii="Trade Gothic LT Std" w:eastAsia="Times New Roman" w:hAnsi="Trade Gothic LT Std" w:cs="Times New Roman"/>
              <w:lang w:eastAsia="de-DE"/>
            </w:rPr>
          </w:rPrChange>
        </w:rPr>
        <w:t xml:space="preserve">Gilasian, E.; </w:t>
      </w:r>
      <w:r w:rsidRPr="0035207F">
        <w:rPr>
          <w:rFonts w:ascii="Trade Gothic LT Std" w:eastAsia="Times New Roman" w:hAnsi="Trade Gothic LT Std" w:cs="Times New Roman"/>
          <w:b/>
          <w:bCs/>
          <w:lang w:val="en-US" w:eastAsia="de-DE"/>
          <w:rPrChange w:id="118" w:author="Falko Glöckler" w:date="2019-05-03T13:31:00Z">
            <w:rPr>
              <w:rFonts w:ascii="Trade Gothic LT Std" w:eastAsia="Times New Roman" w:hAnsi="Trade Gothic LT Std" w:cs="Times New Roman"/>
              <w:b/>
              <w:bCs/>
              <w:lang w:eastAsia="de-DE"/>
            </w:rPr>
          </w:rPrChange>
        </w:rPr>
        <w:t>Ziegler, J.</w:t>
      </w:r>
      <w:r w:rsidRPr="0035207F">
        <w:rPr>
          <w:rFonts w:ascii="Trade Gothic LT Std" w:eastAsia="Times New Roman" w:hAnsi="Trade Gothic LT Std" w:cs="Times New Roman"/>
          <w:lang w:val="en-US" w:eastAsia="de-DE"/>
          <w:rPrChange w:id="119" w:author="Falko Glöckler" w:date="2019-05-03T13:31:00Z">
            <w:rPr>
              <w:rFonts w:ascii="Trade Gothic LT Std" w:eastAsia="Times New Roman" w:hAnsi="Trade Gothic LT Std" w:cs="Times New Roman"/>
              <w:lang w:eastAsia="de-DE"/>
            </w:rPr>
          </w:rPrChange>
        </w:rPr>
        <w:t>; Parchami-Araghi, M. (2018).</w:t>
      </w:r>
      <w:proofErr w:type="gramEnd"/>
      <w:r w:rsidRPr="0035207F">
        <w:rPr>
          <w:rFonts w:ascii="Trade Gothic LT Std" w:eastAsia="Times New Roman" w:hAnsi="Trade Gothic LT Std" w:cs="Times New Roman"/>
          <w:lang w:val="en-US" w:eastAsia="de-DE"/>
          <w:rPrChange w:id="120"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Review of the genus Trichactia Stein (Diptera: Tachinidae) in the Palaearctic Region, with the description of a new species from </w:t>
      </w:r>
      <w:r w:rsidRPr="00432713">
        <w:rPr>
          <w:rFonts w:ascii="Trade Gothic LT Std" w:eastAsia="Times New Roman" w:hAnsi="Trade Gothic LT Std" w:cs="Times New Roman"/>
          <w:lang w:val="en-US" w:eastAsia="de-DE"/>
        </w:rPr>
        <w:lastRenderedPageBreak/>
        <w:t xml:space="preserve">Iran and the East Mediterranean. </w:t>
      </w:r>
      <w:r w:rsidRPr="00432713">
        <w:rPr>
          <w:rFonts w:ascii="Trade Gothic LT Std" w:eastAsia="Times New Roman" w:hAnsi="Trade Gothic LT Std" w:cs="Times New Roman"/>
          <w:i/>
          <w:iCs/>
          <w:lang w:val="en-US" w:eastAsia="de-DE"/>
        </w:rPr>
        <w:t>Zootaxa, 4526 (2)</w:t>
      </w:r>
      <w:r w:rsidRPr="00432713">
        <w:rPr>
          <w:rFonts w:ascii="Trade Gothic LT Std" w:eastAsia="Times New Roman" w:hAnsi="Trade Gothic LT Std" w:cs="Times New Roman"/>
          <w:lang w:val="en-US" w:eastAsia="de-DE"/>
        </w:rPr>
        <w:t xml:space="preserve">: 207-220. DOI: </w:t>
      </w:r>
      <w:r w:rsidR="00FC29AC">
        <w:fldChar w:fldCharType="begin"/>
      </w:r>
      <w:r w:rsidR="00FC29AC" w:rsidRPr="0035207F">
        <w:rPr>
          <w:lang w:val="en-US"/>
          <w:rPrChange w:id="121" w:author="Falko Glöckler" w:date="2019-05-03T13:31:00Z">
            <w:rPr/>
          </w:rPrChange>
        </w:rPr>
        <w:instrText xml:space="preserve"> HYPERLINK "https://doi.org/10.11646/zootaxa.4526.2.6" \t "_blank" </w:instrText>
      </w:r>
      <w:r w:rsidR="00FC29AC">
        <w:fldChar w:fldCharType="separate"/>
      </w:r>
      <w:r w:rsidRPr="00432713">
        <w:rPr>
          <w:rFonts w:ascii="Trade Gothic LT Std" w:eastAsia="Times New Roman" w:hAnsi="Trade Gothic LT Std" w:cs="Times New Roman"/>
          <w:color w:val="0000FF"/>
          <w:u w:val="single"/>
          <w:lang w:val="en-US" w:eastAsia="de-DE"/>
        </w:rPr>
        <w:t>10.11646/zootaxa.4526.2.6</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FC29AC">
        <w:rPr>
          <w:rFonts w:ascii="Trade Gothic LT Std" w:eastAsia="Times New Roman" w:hAnsi="Trade Gothic LT Std" w:cs="Times New Roman"/>
          <w:b/>
          <w:lang w:val="en-US" w:eastAsia="de-DE"/>
          <w:rPrChange w:id="122" w:author="Falko Glöckler" w:date="2019-05-03T13:42:00Z">
            <w:rPr>
              <w:rFonts w:ascii="Trade Gothic LT Std" w:eastAsia="Times New Roman" w:hAnsi="Trade Gothic LT Std" w:cs="Times New Roman"/>
              <w:lang w:eastAsia="de-DE"/>
            </w:rPr>
          </w:rPrChange>
        </w:rPr>
        <w:t>Grau, J.</w:t>
      </w:r>
      <w:r w:rsidRPr="0035207F">
        <w:rPr>
          <w:rFonts w:ascii="Trade Gothic LT Std" w:eastAsia="Times New Roman" w:hAnsi="Trade Gothic LT Std" w:cs="Times New Roman"/>
          <w:lang w:val="en-US" w:eastAsia="de-DE"/>
          <w:rPrChange w:id="123" w:author="Falko Glöckler" w:date="2019-05-03T13:31:00Z">
            <w:rPr>
              <w:rFonts w:ascii="Trade Gothic LT Std" w:eastAsia="Times New Roman" w:hAnsi="Trade Gothic LT Std" w:cs="Times New Roman"/>
              <w:lang w:eastAsia="de-DE"/>
            </w:rPr>
          </w:rPrChange>
        </w:rPr>
        <w:t>; Hackl, T.; Koepfli, K.; Hofreiter, M. (2018).</w:t>
      </w:r>
      <w:proofErr w:type="gramEnd"/>
      <w:r w:rsidRPr="0035207F">
        <w:rPr>
          <w:rFonts w:ascii="Trade Gothic LT Std" w:eastAsia="Times New Roman" w:hAnsi="Trade Gothic LT Std" w:cs="Times New Roman"/>
          <w:lang w:val="en-US" w:eastAsia="de-DE"/>
          <w:rPrChange w:id="124"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Improving draft genome contiguity with reference-derived in silico mate-pair libraries. </w:t>
      </w:r>
      <w:r w:rsidRPr="00432713">
        <w:rPr>
          <w:rFonts w:ascii="Trade Gothic LT Std" w:eastAsia="Times New Roman" w:hAnsi="Trade Gothic LT Std" w:cs="Times New Roman"/>
          <w:i/>
          <w:iCs/>
          <w:lang w:val="en-US" w:eastAsia="de-DE"/>
        </w:rPr>
        <w:t>GigaScience, 7 (5)</w:t>
      </w:r>
      <w:r w:rsidRPr="00432713">
        <w:rPr>
          <w:rFonts w:ascii="Trade Gothic LT Std" w:eastAsia="Times New Roman" w:hAnsi="Trade Gothic LT Std" w:cs="Times New Roman"/>
          <w:lang w:val="en-US" w:eastAsia="de-DE"/>
        </w:rPr>
        <w:t xml:space="preserve">: 1-6. DOI: </w:t>
      </w:r>
      <w:r w:rsidR="00FC29AC">
        <w:fldChar w:fldCharType="begin"/>
      </w:r>
      <w:r w:rsidR="00FC29AC" w:rsidRPr="0035207F">
        <w:rPr>
          <w:lang w:val="en-US"/>
          <w:rPrChange w:id="125" w:author="Falko Glöckler" w:date="2019-05-03T13:31:00Z">
            <w:rPr/>
          </w:rPrChange>
        </w:rPr>
        <w:instrText xml:space="preserve"> HYPERLINK "https://doi.org/10.1093/gigascience/giy029" \t "_blank" </w:instrText>
      </w:r>
      <w:r w:rsidR="00FC29AC">
        <w:fldChar w:fldCharType="separate"/>
      </w:r>
      <w:r w:rsidRPr="00432713">
        <w:rPr>
          <w:rFonts w:ascii="Trade Gothic LT Std" w:eastAsia="Times New Roman" w:hAnsi="Trade Gothic LT Std" w:cs="Times New Roman"/>
          <w:color w:val="0000FF"/>
          <w:u w:val="single"/>
          <w:lang w:val="en-US" w:eastAsia="de-DE"/>
        </w:rPr>
        <w:t>10.1093/gigascience/giy029</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126" w:author="Falko Glöckler" w:date="2019-05-03T13:31:00Z">
            <w:rPr>
              <w:rFonts w:ascii="Trade Gothic LT Std" w:eastAsia="Times New Roman" w:hAnsi="Trade Gothic LT Std" w:cs="Times New Roman"/>
              <w:lang w:eastAsia="de-DE"/>
            </w:rPr>
          </w:rPrChange>
        </w:rPr>
        <w:t xml:space="preserve">Grözinger, F.; Feldhaar, H.; Thein, J.; </w:t>
      </w:r>
      <w:r w:rsidR="00432713" w:rsidRPr="0035207F">
        <w:rPr>
          <w:rFonts w:ascii="Trade Gothic LT Std" w:eastAsia="Times New Roman" w:hAnsi="Trade Gothic LT Std" w:cs="Times New Roman"/>
          <w:b/>
          <w:bCs/>
          <w:lang w:val="en-US" w:eastAsia="de-DE"/>
          <w:rPrChange w:id="127" w:author="Falko Glöckler" w:date="2019-05-03T13:31:00Z">
            <w:rPr>
              <w:rFonts w:ascii="Trade Gothic LT Std" w:eastAsia="Times New Roman" w:hAnsi="Trade Gothic LT Std" w:cs="Times New Roman"/>
              <w:b/>
              <w:bCs/>
              <w:lang w:eastAsia="de-DE"/>
            </w:rPr>
          </w:rPrChange>
        </w:rPr>
        <w:t>Rödel, M.-O.</w:t>
      </w:r>
      <w:proofErr w:type="gramEnd"/>
      <w:r w:rsidRPr="0035207F">
        <w:rPr>
          <w:rFonts w:ascii="Trade Gothic LT Std" w:eastAsia="Times New Roman" w:hAnsi="Trade Gothic LT Std" w:cs="Times New Roman"/>
          <w:lang w:val="en-US" w:eastAsia="de-DE"/>
          <w:rPrChange w:id="128" w:author="Falko Glöckler" w:date="2019-05-03T13:31:00Z">
            <w:rPr>
              <w:rFonts w:ascii="Trade Gothic LT Std" w:eastAsia="Times New Roman" w:hAnsi="Trade Gothic LT Std" w:cs="Times New Roman"/>
              <w:lang w:eastAsia="de-DE"/>
            </w:rPr>
          </w:rPrChange>
        </w:rPr>
        <w:t xml:space="preserve"> (2018). </w:t>
      </w:r>
      <w:r w:rsidRPr="00432713">
        <w:rPr>
          <w:rFonts w:ascii="Trade Gothic LT Std" w:eastAsia="Times New Roman" w:hAnsi="Trade Gothic LT Std" w:cs="Times New Roman"/>
          <w:lang w:val="en-US" w:eastAsia="de-DE"/>
        </w:rPr>
        <w:t xml:space="preserve">Testing the impact of environmental conditions and matriline on tadpole developmental traits in the </w:t>
      </w:r>
      <w:proofErr w:type="gramStart"/>
      <w:r w:rsidRPr="00432713">
        <w:rPr>
          <w:rFonts w:ascii="Trade Gothic LT Std" w:eastAsia="Times New Roman" w:hAnsi="Trade Gothic LT Std" w:cs="Times New Roman"/>
          <w:lang w:val="en-US" w:eastAsia="de-DE"/>
        </w:rPr>
        <w:t>european</w:t>
      </w:r>
      <w:proofErr w:type="gramEnd"/>
      <w:r w:rsidRPr="00432713">
        <w:rPr>
          <w:rFonts w:ascii="Trade Gothic LT Std" w:eastAsia="Times New Roman" w:hAnsi="Trade Gothic LT Std" w:cs="Times New Roman"/>
          <w:lang w:val="en-US" w:eastAsia="de-DE"/>
        </w:rPr>
        <w:t xml:space="preserve"> common frog, rana temporaria, in the field. </w:t>
      </w:r>
      <w:r w:rsidRPr="00432713">
        <w:rPr>
          <w:rFonts w:ascii="Trade Gothic LT Std" w:eastAsia="Times New Roman" w:hAnsi="Trade Gothic LT Std" w:cs="Times New Roman"/>
          <w:i/>
          <w:iCs/>
          <w:lang w:val="en-US" w:eastAsia="de-DE"/>
        </w:rPr>
        <w:t>Salamandra, 54 (3)</w:t>
      </w:r>
      <w:r w:rsidRPr="00432713">
        <w:rPr>
          <w:rFonts w:ascii="Trade Gothic LT Std" w:eastAsia="Times New Roman" w:hAnsi="Trade Gothic LT Std" w:cs="Times New Roman"/>
          <w:lang w:val="en-US" w:eastAsia="de-DE"/>
        </w:rPr>
        <w:t>: 201-209</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proofErr w:type="gramStart"/>
      <w:r w:rsidRPr="00432713">
        <w:rPr>
          <w:rFonts w:ascii="Trade Gothic LT Std" w:eastAsia="Times New Roman" w:hAnsi="Trade Gothic LT Std" w:cs="Times New Roman"/>
          <w:b/>
          <w:bCs/>
          <w:lang w:val="en-US" w:eastAsia="de-DE"/>
        </w:rPr>
        <w:t>Günther, R.</w:t>
      </w:r>
      <w:r w:rsidRPr="00432713">
        <w:rPr>
          <w:rFonts w:ascii="Trade Gothic LT Std" w:eastAsia="Times New Roman" w:hAnsi="Trade Gothic LT Std" w:cs="Times New Roman"/>
          <w:lang w:val="en-US" w:eastAsia="de-DE"/>
        </w:rPr>
        <w:t>; Richards, S.; Tjaturadi, B.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Two new frog species from the Foja Mountains in north</w:t>
      </w:r>
      <w:r w:rsidRPr="00432713">
        <w:rPr>
          <w:rFonts w:ascii="Trade Gothic LT Std" w:eastAsia="Times New Roman" w:hAnsi="Trade Gothic LT Std" w:cs="Times New Roman"/>
          <w:lang w:val="en-US" w:eastAsia="de-DE"/>
        </w:rPr>
        <w:softHyphen/>
        <w:t xml:space="preserve"> western New Guinea (Amphibia, Anura, Micro hylidae).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eastAsia="de-DE"/>
        </w:rPr>
        <w:t>Vertebrate Zoology, 68 (2)</w:t>
      </w:r>
      <w:r w:rsidRPr="00432713">
        <w:rPr>
          <w:rFonts w:ascii="Trade Gothic LT Std" w:eastAsia="Times New Roman" w:hAnsi="Trade Gothic LT Std" w:cs="Times New Roman"/>
          <w:lang w:eastAsia="de-DE"/>
        </w:rPr>
        <w:t>: 109-122</w:t>
      </w:r>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Hamann, C.</w:t>
      </w:r>
      <w:r w:rsidRPr="00432713">
        <w:rPr>
          <w:rFonts w:ascii="Trade Gothic LT Std" w:eastAsia="Times New Roman" w:hAnsi="Trade Gothic LT Std" w:cs="Times New Roman"/>
          <w:lang w:eastAsia="de-DE"/>
        </w:rPr>
        <w:t xml:space="preserve">; Bläsing, S.; </w:t>
      </w:r>
      <w:r w:rsidRPr="00432713">
        <w:rPr>
          <w:rFonts w:ascii="Trade Gothic LT Std" w:eastAsia="Times New Roman" w:hAnsi="Trade Gothic LT Std" w:cs="Times New Roman"/>
          <w:b/>
          <w:bCs/>
          <w:lang w:eastAsia="de-DE"/>
        </w:rPr>
        <w:t>Hecht, L.</w:t>
      </w:r>
      <w:r w:rsidRPr="00432713">
        <w:rPr>
          <w:rFonts w:ascii="Trade Gothic LT Std" w:eastAsia="Times New Roman" w:hAnsi="Trade Gothic LT Std" w:cs="Times New Roman"/>
          <w:lang w:eastAsia="de-DE"/>
        </w:rPr>
        <w:t xml:space="preserve">; Schäffer, S.; Deutsch, A.; Osterholz, J.; Lexow, B. (2018). </w:t>
      </w:r>
      <w:r w:rsidRPr="00432713">
        <w:rPr>
          <w:rFonts w:ascii="Trade Gothic LT Std" w:eastAsia="Times New Roman" w:hAnsi="Trade Gothic LT Std" w:cs="Times New Roman"/>
          <w:lang w:val="en-US" w:eastAsia="de-DE"/>
        </w:rPr>
        <w:t xml:space="preserve">The reaction of carbonates in contact with laser-generated, superheated silicate melts: Constraining impact metamorphism of carbonate-bearing target rocks. </w:t>
      </w:r>
      <w:r w:rsidRPr="00432713">
        <w:rPr>
          <w:rFonts w:ascii="Trade Gothic LT Std" w:eastAsia="Times New Roman" w:hAnsi="Trade Gothic LT Std" w:cs="Times New Roman"/>
          <w:i/>
          <w:iCs/>
          <w:lang w:val="en-US" w:eastAsia="de-DE"/>
        </w:rPr>
        <w:t>Meteoritics &amp; Planetary Science, 53 (8)</w:t>
      </w:r>
      <w:r w:rsidRPr="00432713">
        <w:rPr>
          <w:rFonts w:ascii="Trade Gothic LT Std" w:eastAsia="Times New Roman" w:hAnsi="Trade Gothic LT Std" w:cs="Times New Roman"/>
          <w:lang w:val="en-US" w:eastAsia="de-DE"/>
        </w:rPr>
        <w:t xml:space="preserve">: 1644-1686. DOI: </w:t>
      </w:r>
      <w:r w:rsidR="00FC29AC">
        <w:fldChar w:fldCharType="begin"/>
      </w:r>
      <w:r w:rsidR="00FC29AC" w:rsidRPr="0035207F">
        <w:rPr>
          <w:lang w:val="en-US"/>
          <w:rPrChange w:id="129" w:author="Falko Glöckler" w:date="2019-05-03T13:31:00Z">
            <w:rPr/>
          </w:rPrChange>
        </w:rPr>
        <w:instrText xml:space="preserve"> HYPERLINK "https://doi.org/10.1111/maps.</w:instrText>
      </w:r>
      <w:r w:rsidR="00FC29AC" w:rsidRPr="0035207F">
        <w:rPr>
          <w:lang w:val="en-US"/>
          <w:rPrChange w:id="130" w:author="Falko Glöckler" w:date="2019-05-03T13:31:00Z">
            <w:rPr/>
          </w:rPrChange>
        </w:rPr>
        <w:instrText xml:space="preserve">13133" \t "_blank" </w:instrText>
      </w:r>
      <w:r w:rsidR="00FC29AC">
        <w:fldChar w:fldCharType="separate"/>
      </w:r>
      <w:r w:rsidRPr="00432713">
        <w:rPr>
          <w:rFonts w:ascii="Trade Gothic LT Std" w:eastAsia="Times New Roman" w:hAnsi="Trade Gothic LT Std" w:cs="Times New Roman"/>
          <w:color w:val="0000FF"/>
          <w:u w:val="single"/>
          <w:lang w:val="en-US" w:eastAsia="de-DE"/>
        </w:rPr>
        <w:t>10.1111/maps.13133</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FC29AC">
        <w:rPr>
          <w:rFonts w:ascii="Trade Gothic LT Std" w:eastAsia="Times New Roman" w:hAnsi="Trade Gothic LT Std" w:cs="Times New Roman"/>
          <w:b/>
          <w:bCs/>
          <w:lang w:eastAsia="de-DE"/>
        </w:rPr>
        <w:t>Hamann, C.</w:t>
      </w:r>
      <w:r w:rsidRPr="00FC29AC">
        <w:rPr>
          <w:rFonts w:ascii="Trade Gothic LT Std" w:eastAsia="Times New Roman" w:hAnsi="Trade Gothic LT Std" w:cs="Times New Roman"/>
          <w:lang w:eastAsia="de-DE"/>
        </w:rPr>
        <w:t xml:space="preserve">; Fazio, A.; Ebert, M.; </w:t>
      </w:r>
      <w:r w:rsidRPr="00FC29AC">
        <w:rPr>
          <w:rFonts w:ascii="Trade Gothic LT Std" w:eastAsia="Times New Roman" w:hAnsi="Trade Gothic LT Std" w:cs="Times New Roman"/>
          <w:b/>
          <w:bCs/>
          <w:lang w:eastAsia="de-DE"/>
        </w:rPr>
        <w:t>Hecht, L.</w:t>
      </w:r>
      <w:r w:rsidRPr="00FC29AC">
        <w:rPr>
          <w:rFonts w:ascii="Trade Gothic LT Std" w:eastAsia="Times New Roman" w:hAnsi="Trade Gothic LT Std" w:cs="Times New Roman"/>
          <w:lang w:eastAsia="de-DE"/>
        </w:rPr>
        <w:t xml:space="preserve">; Wirth, R.; Folco, L.; Deutsch, A.; </w:t>
      </w:r>
      <w:r w:rsidRPr="00FC29AC">
        <w:rPr>
          <w:rFonts w:ascii="Trade Gothic LT Std" w:eastAsia="Times New Roman" w:hAnsi="Trade Gothic LT Std" w:cs="Times New Roman"/>
          <w:b/>
          <w:lang w:eastAsia="de-DE"/>
          <w:rPrChange w:id="131" w:author="Falko Glöckler" w:date="2019-05-03T13:42:00Z">
            <w:rPr>
              <w:rFonts w:ascii="Trade Gothic LT Std" w:eastAsia="Times New Roman" w:hAnsi="Trade Gothic LT Std" w:cs="Times New Roman"/>
              <w:lang w:eastAsia="de-DE"/>
            </w:rPr>
          </w:rPrChange>
        </w:rPr>
        <w:t xml:space="preserve">Reimold, </w:t>
      </w:r>
      <w:del w:id="132" w:author="Falko Glöckler" w:date="2019-05-03T13:42:00Z">
        <w:r w:rsidRPr="00FC29AC" w:rsidDel="00FC29AC">
          <w:rPr>
            <w:rFonts w:ascii="Trade Gothic LT Std" w:eastAsia="Times New Roman" w:hAnsi="Trade Gothic LT Std" w:cs="Times New Roman"/>
            <w:b/>
            <w:lang w:eastAsia="de-DE"/>
            <w:rPrChange w:id="133" w:author="Falko Glöckler" w:date="2019-05-03T13:42:00Z">
              <w:rPr>
                <w:rFonts w:ascii="Trade Gothic LT Std" w:eastAsia="Times New Roman" w:hAnsi="Trade Gothic LT Std" w:cs="Times New Roman"/>
                <w:lang w:eastAsia="de-DE"/>
              </w:rPr>
            </w:rPrChange>
          </w:rPr>
          <w:delText>W</w:delText>
        </w:r>
      </w:del>
      <w:ins w:id="134" w:author="Falko Glöckler" w:date="2019-05-03T13:42:00Z">
        <w:r w:rsidR="00FC29AC" w:rsidRPr="00FC29AC">
          <w:rPr>
            <w:rFonts w:ascii="Trade Gothic LT Std" w:eastAsia="Times New Roman" w:hAnsi="Trade Gothic LT Std" w:cs="Times New Roman"/>
            <w:b/>
            <w:lang w:eastAsia="de-DE"/>
            <w:rPrChange w:id="135" w:author="Falko Glöckler" w:date="2019-05-03T13:42:00Z">
              <w:rPr>
                <w:rFonts w:ascii="Trade Gothic LT Std" w:eastAsia="Times New Roman" w:hAnsi="Trade Gothic LT Std" w:cs="Times New Roman"/>
                <w:lang w:val="en-US" w:eastAsia="de-DE"/>
              </w:rPr>
            </w:rPrChange>
          </w:rPr>
          <w:t>U</w:t>
        </w:r>
      </w:ins>
      <w:r w:rsidRPr="00FC29AC">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Silicate liquid immiscibility in impact melts. </w:t>
      </w:r>
      <w:r w:rsidRPr="00432713">
        <w:rPr>
          <w:rFonts w:ascii="Trade Gothic LT Std" w:eastAsia="Times New Roman" w:hAnsi="Trade Gothic LT Std" w:cs="Times New Roman"/>
          <w:i/>
          <w:iCs/>
          <w:lang w:val="en-US" w:eastAsia="de-DE"/>
        </w:rPr>
        <w:t>Meteoritics &amp; Planetary Science, 53 (8)</w:t>
      </w:r>
      <w:r w:rsidRPr="00432713">
        <w:rPr>
          <w:rFonts w:ascii="Trade Gothic LT Std" w:eastAsia="Times New Roman" w:hAnsi="Trade Gothic LT Std" w:cs="Times New Roman"/>
          <w:lang w:val="en-US" w:eastAsia="de-DE"/>
        </w:rPr>
        <w:t xml:space="preserve">: 1594-1632. DOI: </w:t>
      </w:r>
      <w:r w:rsidR="00FC29AC">
        <w:fldChar w:fldCharType="begin"/>
      </w:r>
      <w:r w:rsidR="00FC29AC" w:rsidRPr="0035207F">
        <w:rPr>
          <w:lang w:val="en-US"/>
          <w:rPrChange w:id="136" w:author="Falko Glöckler" w:date="2019-05-03T13:31:00Z">
            <w:rPr/>
          </w:rPrChange>
        </w:rPr>
        <w:instrText xml:space="preserve"> HYPERLINK</w:instrText>
      </w:r>
      <w:r w:rsidR="00FC29AC" w:rsidRPr="0035207F">
        <w:rPr>
          <w:lang w:val="en-US"/>
          <w:rPrChange w:id="137" w:author="Falko Glöckler" w:date="2019-05-03T13:31:00Z">
            <w:rPr/>
          </w:rPrChange>
        </w:rPr>
        <w:instrText xml:space="preserve"> "https://doi.org/10.1111/maps.12907" \t "_blank" </w:instrText>
      </w:r>
      <w:r w:rsidR="00FC29AC">
        <w:fldChar w:fldCharType="separate"/>
      </w:r>
      <w:r w:rsidRPr="00432713">
        <w:rPr>
          <w:rFonts w:ascii="Trade Gothic LT Std" w:eastAsia="Times New Roman" w:hAnsi="Trade Gothic LT Std" w:cs="Times New Roman"/>
          <w:color w:val="0000FF"/>
          <w:u w:val="single"/>
          <w:lang w:val="en-US" w:eastAsia="de-DE"/>
        </w:rPr>
        <w:t>10.1111/maps.12907</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val="en-US" w:eastAsia="de-DE"/>
        </w:rPr>
        <w:t>Haridy, Y.</w:t>
      </w:r>
      <w:r w:rsidRPr="00432713">
        <w:rPr>
          <w:rFonts w:ascii="Trade Gothic LT Std" w:eastAsia="Times New Roman" w:hAnsi="Trade Gothic LT Std" w:cs="Times New Roman"/>
          <w:lang w:val="en-US" w:eastAsia="de-DE"/>
        </w:rPr>
        <w:t xml:space="preserve"> (2018). Histological </w:t>
      </w:r>
      <w:proofErr w:type="gramStart"/>
      <w:r w:rsidRPr="00432713">
        <w:rPr>
          <w:rFonts w:ascii="Trade Gothic LT Std" w:eastAsia="Times New Roman" w:hAnsi="Trade Gothic LT Std" w:cs="Times New Roman"/>
          <w:lang w:val="en-US" w:eastAsia="de-DE"/>
        </w:rPr>
        <w:t>analysis of post-eruption tooth wear</w:t>
      </w:r>
      <w:proofErr w:type="gramEnd"/>
      <w:r w:rsidRPr="00432713">
        <w:rPr>
          <w:rFonts w:ascii="Trade Gothic LT Std" w:eastAsia="Times New Roman" w:hAnsi="Trade Gothic LT Std" w:cs="Times New Roman"/>
          <w:lang w:val="en-US" w:eastAsia="de-DE"/>
        </w:rPr>
        <w:t xml:space="preserve"> adaptations, and ontogenetic changes in tooth implantation in the acrodontan squamate Pogona vitticeps. </w:t>
      </w:r>
      <w:r w:rsidRPr="00432713">
        <w:rPr>
          <w:rFonts w:ascii="Trade Gothic LT Std" w:eastAsia="Times New Roman" w:hAnsi="Trade Gothic LT Std" w:cs="Times New Roman"/>
          <w:i/>
          <w:iCs/>
          <w:lang w:val="en-US" w:eastAsia="de-DE"/>
        </w:rPr>
        <w:t>PeerJ</w:t>
      </w:r>
      <w:r w:rsidRPr="00432713">
        <w:rPr>
          <w:rFonts w:ascii="Trade Gothic LT Std" w:eastAsia="Times New Roman" w:hAnsi="Trade Gothic LT Std" w:cs="Times New Roman"/>
          <w:lang w:val="en-US" w:eastAsia="de-DE"/>
        </w:rPr>
        <w:t xml:space="preserve">: e5923. DOI: </w:t>
      </w:r>
      <w:hyperlink r:id="rId35" w:tgtFrame="_blank" w:history="1">
        <w:r w:rsidRPr="00432713">
          <w:rPr>
            <w:rFonts w:ascii="Trade Gothic LT Std" w:eastAsia="Times New Roman" w:hAnsi="Trade Gothic LT Std" w:cs="Times New Roman"/>
            <w:color w:val="0000FF"/>
            <w:u w:val="single"/>
            <w:lang w:val="en-US" w:eastAsia="de-DE"/>
          </w:rPr>
          <w:t>10.7717/peerj.5923</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Hecker, S.; Bonney, R.; Haklay, M.; Hölker, F.; Hofer, H.; </w:t>
      </w:r>
      <w:r w:rsidRPr="00FC29AC">
        <w:rPr>
          <w:rFonts w:ascii="Trade Gothic LT Std" w:eastAsia="Times New Roman" w:hAnsi="Trade Gothic LT Std" w:cs="Times New Roman"/>
          <w:b/>
          <w:lang w:val="en-US" w:eastAsia="de-DE"/>
          <w:rPrChange w:id="138" w:author="Falko Glöckler" w:date="2019-05-03T13:42:00Z">
            <w:rPr>
              <w:rFonts w:ascii="Trade Gothic LT Std" w:eastAsia="Times New Roman" w:hAnsi="Trade Gothic LT Std" w:cs="Times New Roman"/>
              <w:lang w:val="en-US" w:eastAsia="de-DE"/>
            </w:rPr>
          </w:rPrChange>
        </w:rPr>
        <w:t>Goebel, C.</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Gold, M.</w:t>
      </w:r>
      <w:r w:rsidRPr="00432713">
        <w:rPr>
          <w:rFonts w:ascii="Trade Gothic LT Std" w:eastAsia="Times New Roman" w:hAnsi="Trade Gothic LT Std" w:cs="Times New Roman"/>
          <w:lang w:val="en-US" w:eastAsia="de-DE"/>
        </w:rPr>
        <w:t xml:space="preserve">; Makuch, Z.; Ponti, M.; Richter, A.; Robinson, L.; Iglesias, J.; Owen, R.; Peltola, T.; Sforzi, A.; Shirk, J.; </w:t>
      </w:r>
      <w:r w:rsidRPr="00432713">
        <w:rPr>
          <w:rFonts w:ascii="Trade Gothic LT Std" w:eastAsia="Times New Roman" w:hAnsi="Trade Gothic LT Std" w:cs="Times New Roman"/>
          <w:b/>
          <w:bCs/>
          <w:lang w:val="en-US" w:eastAsia="de-DE"/>
        </w:rPr>
        <w:t>Vogel, J.</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Vohland, K.</w:t>
      </w:r>
      <w:r w:rsidRPr="00432713">
        <w:rPr>
          <w:rFonts w:ascii="Trade Gothic LT Std" w:eastAsia="Times New Roman" w:hAnsi="Trade Gothic LT Std" w:cs="Times New Roman"/>
          <w:lang w:val="en-US" w:eastAsia="de-DE"/>
        </w:rPr>
        <w:t xml:space="preserve">; Witt, T.; Bonn, A. (2018). </w:t>
      </w:r>
      <w:proofErr w:type="gramStart"/>
      <w:r w:rsidRPr="00432713">
        <w:rPr>
          <w:rFonts w:ascii="Trade Gothic LT Std" w:eastAsia="Times New Roman" w:hAnsi="Trade Gothic LT Std" w:cs="Times New Roman"/>
          <w:lang w:val="en-US" w:eastAsia="de-DE"/>
        </w:rPr>
        <w:t>Innovation in Citizen Science – Perspectives on Science-Policy Advances.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Citizen Science: Theory and Practice, 3 (1)</w:t>
      </w:r>
      <w:r w:rsidRPr="00432713">
        <w:rPr>
          <w:rFonts w:ascii="Trade Gothic LT Std" w:eastAsia="Times New Roman" w:hAnsi="Trade Gothic LT Std" w:cs="Times New Roman"/>
          <w:lang w:val="en-US" w:eastAsia="de-DE"/>
        </w:rPr>
        <w:t xml:space="preserve">: 1-14. DOI: </w:t>
      </w:r>
      <w:hyperlink r:id="rId36" w:tgtFrame="_blank" w:history="1">
        <w:r w:rsidRPr="00432713">
          <w:rPr>
            <w:rFonts w:ascii="Trade Gothic LT Std" w:eastAsia="Times New Roman" w:hAnsi="Trade Gothic LT Std" w:cs="Times New Roman"/>
            <w:color w:val="0000FF"/>
            <w:u w:val="single"/>
            <w:lang w:val="en-US" w:eastAsia="de-DE"/>
          </w:rPr>
          <w:t>10.5334/cstp.114</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val="en-US" w:eastAsia="de-DE"/>
          <w:rPrChange w:id="139" w:author="Falko Glöckler" w:date="2019-05-03T13:31:00Z">
            <w:rPr>
              <w:rFonts w:ascii="Trade Gothic LT Std" w:eastAsia="Times New Roman" w:hAnsi="Trade Gothic LT Std" w:cs="Times New Roman"/>
              <w:lang w:eastAsia="de-DE"/>
            </w:rPr>
          </w:rPrChange>
        </w:rPr>
      </w:pPr>
      <w:proofErr w:type="gramStart"/>
      <w:r w:rsidRPr="00432713">
        <w:rPr>
          <w:rFonts w:ascii="Trade Gothic LT Std" w:eastAsia="Times New Roman" w:hAnsi="Trade Gothic LT Std" w:cs="Times New Roman"/>
          <w:lang w:val="en-US" w:eastAsia="de-DE"/>
        </w:rPr>
        <w:t xml:space="preserve">Heikkilä, M.; Brown, J.; Baixeras, J.; </w:t>
      </w:r>
      <w:r w:rsidRPr="00432713">
        <w:rPr>
          <w:rFonts w:ascii="Trade Gothic LT Std" w:eastAsia="Times New Roman" w:hAnsi="Trade Gothic LT Std" w:cs="Times New Roman"/>
          <w:b/>
          <w:bCs/>
          <w:lang w:val="en-US" w:eastAsia="de-DE"/>
        </w:rPr>
        <w:t>Mey, W.</w:t>
      </w:r>
      <w:r w:rsidRPr="00432713">
        <w:rPr>
          <w:rFonts w:ascii="Trade Gothic LT Std" w:eastAsia="Times New Roman" w:hAnsi="Trade Gothic LT Std" w:cs="Times New Roman"/>
          <w:lang w:val="en-US" w:eastAsia="de-DE"/>
        </w:rPr>
        <w:t>; Kozlov, M. (2018).</w:t>
      </w:r>
      <w:proofErr w:type="gramEnd"/>
      <w:r w:rsidRPr="00432713">
        <w:rPr>
          <w:rFonts w:ascii="Trade Gothic LT Std" w:eastAsia="Times New Roman" w:hAnsi="Trade Gothic LT Std" w:cs="Times New Roman"/>
          <w:lang w:val="en-US" w:eastAsia="de-DE"/>
        </w:rPr>
        <w:t xml:space="preserve"> Re-examining the rare and the lost: a review of fossil Tortricidae (Lepidoptera). </w:t>
      </w:r>
      <w:r w:rsidRPr="00432713">
        <w:rPr>
          <w:rFonts w:ascii="Trade Gothic LT Std" w:eastAsia="Times New Roman" w:hAnsi="Trade Gothic LT Std" w:cs="Times New Roman"/>
          <w:i/>
          <w:iCs/>
          <w:lang w:val="en-US" w:eastAsia="de-DE"/>
        </w:rPr>
        <w:t>Zootaxa, 4394 (1)</w:t>
      </w:r>
      <w:r w:rsidRPr="00432713">
        <w:rPr>
          <w:rFonts w:ascii="Trade Gothic LT Std" w:eastAsia="Times New Roman" w:hAnsi="Trade Gothic LT Std" w:cs="Times New Roman"/>
          <w:lang w:val="en-US" w:eastAsia="de-DE"/>
        </w:rPr>
        <w:t xml:space="preserve">: 41-61. </w:t>
      </w:r>
      <w:r w:rsidRPr="0035207F">
        <w:rPr>
          <w:rFonts w:ascii="Trade Gothic LT Std" w:eastAsia="Times New Roman" w:hAnsi="Trade Gothic LT Std" w:cs="Times New Roman"/>
          <w:lang w:val="en-US" w:eastAsia="de-DE"/>
          <w:rPrChange w:id="140" w:author="Falko Glöckler" w:date="2019-05-03T13:31:00Z">
            <w:rPr>
              <w:rFonts w:ascii="Trade Gothic LT Std" w:eastAsia="Times New Roman" w:hAnsi="Trade Gothic LT Std" w:cs="Times New Roman"/>
              <w:lang w:eastAsia="de-DE"/>
            </w:rPr>
          </w:rPrChange>
        </w:rPr>
        <w:t xml:space="preserve">DOI: </w:t>
      </w:r>
      <w:r w:rsidR="00FC29AC">
        <w:fldChar w:fldCharType="begin"/>
      </w:r>
      <w:r w:rsidR="00FC29AC" w:rsidRPr="0035207F">
        <w:rPr>
          <w:lang w:val="en-US"/>
          <w:rPrChange w:id="141" w:author="Falko Glöckler" w:date="2019-05-03T13:31:00Z">
            <w:rPr/>
          </w:rPrChange>
        </w:rPr>
        <w:instrText xml:space="preserve"> HYPERLINK "https://doi.org/10.11646/zo</w:instrText>
      </w:r>
      <w:r w:rsidR="00FC29AC" w:rsidRPr="0035207F">
        <w:rPr>
          <w:lang w:val="en-US"/>
          <w:rPrChange w:id="142" w:author="Falko Glöckler" w:date="2019-05-03T13:31:00Z">
            <w:rPr/>
          </w:rPrChange>
        </w:rPr>
        <w:instrText xml:space="preserve">otaxa.4394.1.2" \t "_blank" </w:instrText>
      </w:r>
      <w:r w:rsidR="00FC29AC">
        <w:fldChar w:fldCharType="separate"/>
      </w:r>
      <w:r w:rsidRPr="0035207F">
        <w:rPr>
          <w:rFonts w:ascii="Trade Gothic LT Std" w:eastAsia="Times New Roman" w:hAnsi="Trade Gothic LT Std" w:cs="Times New Roman"/>
          <w:color w:val="0000FF"/>
          <w:u w:val="single"/>
          <w:lang w:val="en-US" w:eastAsia="de-DE"/>
          <w:rPrChange w:id="143" w:author="Falko Glöckler" w:date="2019-05-03T13:31:00Z">
            <w:rPr>
              <w:rFonts w:ascii="Trade Gothic LT Std" w:eastAsia="Times New Roman" w:hAnsi="Trade Gothic LT Std" w:cs="Times New Roman"/>
              <w:color w:val="0000FF"/>
              <w:u w:val="single"/>
              <w:lang w:eastAsia="de-DE"/>
            </w:rPr>
          </w:rPrChange>
        </w:rPr>
        <w:t>10.11646/zootaxa.4394.1.2</w:t>
      </w:r>
      <w:r w:rsidR="00FC29AC">
        <w:rPr>
          <w:rFonts w:ascii="Trade Gothic LT Std" w:eastAsia="Times New Roman" w:hAnsi="Trade Gothic LT Std" w:cs="Times New Roman"/>
          <w:color w:val="0000FF"/>
          <w:u w:val="single"/>
          <w:lang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val="en-US" w:eastAsia="de-DE"/>
          <w:rPrChange w:id="144" w:author="Falko Glöckler" w:date="2019-05-03T13:31:00Z">
            <w:rPr>
              <w:rFonts w:ascii="Trade Gothic LT Std" w:eastAsia="Times New Roman" w:hAnsi="Trade Gothic LT Std" w:cs="Times New Roman"/>
              <w:lang w:eastAsia="de-DE"/>
            </w:rPr>
          </w:rPrChange>
        </w:rPr>
        <w:t xml:space="preserve">Heiland, S.; Bartz, R.; </w:t>
      </w:r>
      <w:r w:rsidRPr="0035207F">
        <w:rPr>
          <w:rFonts w:ascii="Trade Gothic LT Std" w:eastAsia="Times New Roman" w:hAnsi="Trade Gothic LT Std" w:cs="Times New Roman"/>
          <w:b/>
          <w:bCs/>
          <w:lang w:val="en-US" w:eastAsia="de-DE"/>
          <w:rPrChange w:id="145" w:author="Falko Glöckler" w:date="2019-05-03T13:31:00Z">
            <w:rPr>
              <w:rFonts w:ascii="Trade Gothic LT Std" w:eastAsia="Times New Roman" w:hAnsi="Trade Gothic LT Std" w:cs="Times New Roman"/>
              <w:b/>
              <w:bCs/>
              <w:lang w:eastAsia="de-DE"/>
            </w:rPr>
          </w:rPrChange>
        </w:rPr>
        <w:t>Schliep, R.</w:t>
      </w:r>
      <w:r w:rsidRPr="0035207F">
        <w:rPr>
          <w:rFonts w:ascii="Trade Gothic LT Std" w:eastAsia="Times New Roman" w:hAnsi="Trade Gothic LT Std" w:cs="Times New Roman"/>
          <w:lang w:val="en-US" w:eastAsia="de-DE"/>
          <w:rPrChange w:id="146" w:author="Falko Glöckler" w:date="2019-05-03T13:31: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b/>
          <w:bCs/>
          <w:lang w:val="en-US" w:eastAsia="de-DE"/>
          <w:rPrChange w:id="147" w:author="Falko Glöckler" w:date="2019-05-03T13:31:00Z">
            <w:rPr>
              <w:rFonts w:ascii="Trade Gothic LT Std" w:eastAsia="Times New Roman" w:hAnsi="Trade Gothic LT Std" w:cs="Times New Roman"/>
              <w:b/>
              <w:bCs/>
              <w:lang w:eastAsia="de-DE"/>
            </w:rPr>
          </w:rPrChange>
        </w:rPr>
        <w:t>Schäffler, L.</w:t>
      </w:r>
      <w:r w:rsidRPr="0035207F">
        <w:rPr>
          <w:rFonts w:ascii="Trade Gothic LT Std" w:eastAsia="Times New Roman" w:hAnsi="Trade Gothic LT Std" w:cs="Times New Roman"/>
          <w:lang w:val="en-US" w:eastAsia="de-DE"/>
          <w:rPrChange w:id="148" w:author="Falko Glöckler" w:date="2019-05-03T13:31:00Z">
            <w:rPr>
              <w:rFonts w:ascii="Trade Gothic LT Std" w:eastAsia="Times New Roman" w:hAnsi="Trade Gothic LT Std" w:cs="Times New Roman"/>
              <w:lang w:eastAsia="de-DE"/>
            </w:rPr>
          </w:rPrChange>
        </w:rPr>
        <w:t xml:space="preserve">; Dziock, S.; Radtke, L.; Trautmann, S.; Kowarik, I.; Dziock, F.; Sudfeldt, C.; Sukopp, U. (2018). </w:t>
      </w:r>
      <w:r w:rsidRPr="00432713">
        <w:rPr>
          <w:rFonts w:ascii="Trade Gothic LT Std" w:eastAsia="Times New Roman" w:hAnsi="Trade Gothic LT Std" w:cs="Times New Roman"/>
          <w:lang w:eastAsia="de-DE"/>
        </w:rPr>
        <w:t xml:space="preserve">Indikatoren zur Darstellung von Auswirkungen des Klimawandels auf die biologische Vielfalt in Deutschland. </w:t>
      </w:r>
      <w:r w:rsidRPr="00432713">
        <w:rPr>
          <w:rFonts w:ascii="Trade Gothic LT Std" w:eastAsia="Times New Roman" w:hAnsi="Trade Gothic LT Std" w:cs="Times New Roman"/>
          <w:i/>
          <w:iCs/>
          <w:lang w:eastAsia="de-DE"/>
        </w:rPr>
        <w:t>Natur und Landschaft, 93 (1)</w:t>
      </w:r>
      <w:r w:rsidRPr="00432713">
        <w:rPr>
          <w:rFonts w:ascii="Trade Gothic LT Std" w:eastAsia="Times New Roman" w:hAnsi="Trade Gothic LT Std" w:cs="Times New Roman"/>
          <w:lang w:eastAsia="de-DE"/>
        </w:rPr>
        <w:t xml:space="preserve">: 2-13. </w:t>
      </w:r>
      <w:r w:rsidRPr="00432713">
        <w:rPr>
          <w:rFonts w:ascii="Trade Gothic LT Std" w:eastAsia="Times New Roman" w:hAnsi="Trade Gothic LT Std" w:cs="Times New Roman"/>
          <w:lang w:val="en-US" w:eastAsia="de-DE"/>
        </w:rPr>
        <w:t xml:space="preserve">DOI: </w:t>
      </w:r>
      <w:hyperlink r:id="rId37" w:tgtFrame="_blank" w:history="1">
        <w:r w:rsidRPr="00432713">
          <w:rPr>
            <w:rFonts w:ascii="Trade Gothic LT Std" w:eastAsia="Times New Roman" w:hAnsi="Trade Gothic LT Std" w:cs="Times New Roman"/>
            <w:color w:val="0000FF"/>
            <w:u w:val="single"/>
            <w:lang w:val="en-US" w:eastAsia="de-DE"/>
          </w:rPr>
          <w:t>10.17433/1.2018.50153533.2-13</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val="en-US" w:eastAsia="de-DE"/>
          <w:rPrChange w:id="149" w:author="Falko Glöckler" w:date="2019-05-03T13:31:00Z">
            <w:rPr>
              <w:rFonts w:ascii="Trade Gothic LT Std" w:eastAsia="Times New Roman" w:hAnsi="Trade Gothic LT Std" w:cs="Times New Roman"/>
              <w:lang w:eastAsia="de-DE"/>
            </w:rPr>
          </w:rPrChange>
        </w:rPr>
      </w:pPr>
      <w:r w:rsidRPr="00432713">
        <w:rPr>
          <w:rFonts w:ascii="Trade Gothic LT Std" w:eastAsia="Times New Roman" w:hAnsi="Trade Gothic LT Std" w:cs="Times New Roman"/>
          <w:lang w:eastAsia="de-DE"/>
        </w:rPr>
        <w:t xml:space="preserve">Heindel, K.; </w:t>
      </w:r>
      <w:bookmarkStart w:id="150" w:name="_GoBack"/>
      <w:r w:rsidRPr="00FC29AC">
        <w:rPr>
          <w:rFonts w:ascii="Trade Gothic LT Std" w:eastAsia="Times New Roman" w:hAnsi="Trade Gothic LT Std" w:cs="Times New Roman"/>
          <w:b/>
          <w:lang w:eastAsia="de-DE"/>
          <w:rPrChange w:id="151" w:author="Falko Glöckler" w:date="2019-05-03T13:43:00Z">
            <w:rPr>
              <w:rFonts w:ascii="Trade Gothic LT Std" w:eastAsia="Times New Roman" w:hAnsi="Trade Gothic LT Std" w:cs="Times New Roman"/>
              <w:lang w:eastAsia="de-DE"/>
            </w:rPr>
          </w:rPrChange>
        </w:rPr>
        <w:t>Foster, W.</w:t>
      </w:r>
      <w:bookmarkEnd w:id="150"/>
      <w:r w:rsidRPr="00432713">
        <w:rPr>
          <w:rFonts w:ascii="Trade Gothic LT Std" w:eastAsia="Times New Roman" w:hAnsi="Trade Gothic LT Std" w:cs="Times New Roman"/>
          <w:lang w:eastAsia="de-DE"/>
        </w:rPr>
        <w:t>; Richoz, S.; Birgel, D.; Roden, V.; Baud, A.; Brandner, R.; Krystyn, L.; Mohtat, T.; Ko</w:t>
      </w:r>
      <w:r w:rsidRPr="00432713">
        <w:rPr>
          <w:rFonts w:ascii="Courier New" w:eastAsia="Times New Roman" w:hAnsi="Courier New" w:cs="Courier New"/>
          <w:lang w:eastAsia="de-DE"/>
        </w:rPr>
        <w:t>ş</w:t>
      </w:r>
      <w:r w:rsidRPr="00432713">
        <w:rPr>
          <w:rFonts w:ascii="Trade Gothic LT Std" w:eastAsia="Times New Roman" w:hAnsi="Trade Gothic LT Std" w:cs="Times New Roman"/>
          <w:lang w:eastAsia="de-DE"/>
        </w:rPr>
        <w:t xml:space="preserve">un, E.; Twitchett, R.; Reitner, J.; Peckmann, J. (2018). </w:t>
      </w:r>
      <w:proofErr w:type="gramStart"/>
      <w:r w:rsidRPr="00432713">
        <w:rPr>
          <w:rFonts w:ascii="Trade Gothic LT Std" w:eastAsia="Times New Roman" w:hAnsi="Trade Gothic LT Std" w:cs="Times New Roman"/>
          <w:lang w:val="en-US" w:eastAsia="de-DE"/>
        </w:rPr>
        <w:t>The formation of microbial-metazoan bioherms and biostromes following the latest Permian mass extinction.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Gondwana Research, 61</w:t>
      </w:r>
      <w:r w:rsidRPr="00432713">
        <w:rPr>
          <w:rFonts w:ascii="Trade Gothic LT Std" w:eastAsia="Times New Roman" w:hAnsi="Trade Gothic LT Std" w:cs="Times New Roman"/>
          <w:lang w:val="en-US" w:eastAsia="de-DE"/>
        </w:rPr>
        <w:t xml:space="preserve">: 187-202. </w:t>
      </w:r>
      <w:r w:rsidRPr="0035207F">
        <w:rPr>
          <w:rFonts w:ascii="Trade Gothic LT Std" w:eastAsia="Times New Roman" w:hAnsi="Trade Gothic LT Std" w:cs="Times New Roman"/>
          <w:lang w:val="en-US" w:eastAsia="de-DE"/>
          <w:rPrChange w:id="152" w:author="Falko Glöckler" w:date="2019-05-03T13:31:00Z">
            <w:rPr>
              <w:rFonts w:ascii="Trade Gothic LT Std" w:eastAsia="Times New Roman" w:hAnsi="Trade Gothic LT Std" w:cs="Times New Roman"/>
              <w:lang w:eastAsia="de-DE"/>
            </w:rPr>
          </w:rPrChange>
        </w:rPr>
        <w:t xml:space="preserve">DOI: </w:t>
      </w:r>
      <w:r w:rsidR="00FC29AC">
        <w:fldChar w:fldCharType="begin"/>
      </w:r>
      <w:r w:rsidR="00FC29AC" w:rsidRPr="0035207F">
        <w:rPr>
          <w:lang w:val="en-US"/>
          <w:rPrChange w:id="153" w:author="Falko Glöckler" w:date="2019-05-03T13:31:00Z">
            <w:rPr/>
          </w:rPrChange>
        </w:rPr>
        <w:instrText xml:space="preserve"> HYPERLINK "https://doi.org/10.1016/j.gr.2018.05.007" \t "_blank" </w:instrText>
      </w:r>
      <w:r w:rsidR="00FC29AC">
        <w:fldChar w:fldCharType="separate"/>
      </w:r>
      <w:r w:rsidRPr="0035207F">
        <w:rPr>
          <w:rFonts w:ascii="Trade Gothic LT Std" w:eastAsia="Times New Roman" w:hAnsi="Trade Gothic LT Std" w:cs="Times New Roman"/>
          <w:color w:val="0000FF"/>
          <w:u w:val="single"/>
          <w:lang w:val="en-US" w:eastAsia="de-DE"/>
          <w:rPrChange w:id="154" w:author="Falko Glöckler" w:date="2019-05-03T13:31:00Z">
            <w:rPr>
              <w:rFonts w:ascii="Trade Gothic LT Std" w:eastAsia="Times New Roman" w:hAnsi="Trade Gothic LT Std" w:cs="Times New Roman"/>
              <w:color w:val="0000FF"/>
              <w:u w:val="single"/>
              <w:lang w:eastAsia="de-DE"/>
            </w:rPr>
          </w:rPrChange>
        </w:rPr>
        <w:t>10.1016/j.gr.2018.05.007</w:t>
      </w:r>
      <w:r w:rsidR="00FC29AC">
        <w:rPr>
          <w:rFonts w:ascii="Trade Gothic LT Std" w:eastAsia="Times New Roman" w:hAnsi="Trade Gothic LT Std" w:cs="Times New Roman"/>
          <w:color w:val="0000FF"/>
          <w:u w:val="single"/>
          <w:lang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val="en-US" w:eastAsia="de-DE"/>
          <w:rPrChange w:id="155" w:author="Falko Glöckler" w:date="2019-05-03T13:31:00Z">
            <w:rPr>
              <w:rFonts w:ascii="Trade Gothic LT Std" w:eastAsia="Times New Roman" w:hAnsi="Trade Gothic LT Std" w:cs="Times New Roman"/>
              <w:lang w:eastAsia="de-DE"/>
            </w:rPr>
          </w:rPrChange>
        </w:rPr>
      </w:pPr>
    </w:p>
    <w:p w:rsidR="001F15E2" w:rsidRPr="0035207F" w:rsidRDefault="001F15E2" w:rsidP="001F15E2">
      <w:pPr>
        <w:spacing w:after="0" w:line="240" w:lineRule="auto"/>
        <w:rPr>
          <w:rFonts w:ascii="Trade Gothic LT Std" w:eastAsia="Times New Roman" w:hAnsi="Trade Gothic LT Std" w:cs="Times New Roman"/>
          <w:lang w:eastAsia="de-DE"/>
          <w:rPrChange w:id="156" w:author="Falko Glöckler" w:date="2019-05-03T13:31:00Z">
            <w:rPr>
              <w:rFonts w:ascii="Trade Gothic LT Std" w:eastAsia="Times New Roman" w:hAnsi="Trade Gothic LT Std" w:cs="Times New Roman"/>
              <w:lang w:val="en-US" w:eastAsia="de-DE"/>
            </w:rPr>
          </w:rPrChange>
        </w:rPr>
      </w:pPr>
      <w:r w:rsidRPr="0035207F">
        <w:rPr>
          <w:rFonts w:ascii="Trade Gothic LT Std" w:eastAsia="Times New Roman" w:hAnsi="Trade Gothic LT Std" w:cs="Times New Roman"/>
          <w:lang w:val="en-US" w:eastAsia="de-DE"/>
          <w:rPrChange w:id="157" w:author="Falko Glöckler" w:date="2019-05-03T13:31:00Z">
            <w:rPr>
              <w:rFonts w:ascii="Trade Gothic LT Std" w:eastAsia="Times New Roman" w:hAnsi="Trade Gothic LT Std" w:cs="Times New Roman"/>
              <w:lang w:eastAsia="de-DE"/>
            </w:rPr>
          </w:rPrChange>
        </w:rPr>
        <w:t xml:space="preserve">Herbig, H.; Salamon, M.; Amler, M.; Buchholz, P.; </w:t>
      </w:r>
      <w:r w:rsidRPr="0035207F">
        <w:rPr>
          <w:rFonts w:ascii="Trade Gothic LT Std" w:eastAsia="Times New Roman" w:hAnsi="Trade Gothic LT Std" w:cs="Times New Roman"/>
          <w:b/>
          <w:bCs/>
          <w:lang w:val="en-US" w:eastAsia="de-DE"/>
          <w:rPrChange w:id="158" w:author="Falko Glöckler" w:date="2019-05-03T13:31:00Z">
            <w:rPr>
              <w:rFonts w:ascii="Trade Gothic LT Std" w:eastAsia="Times New Roman" w:hAnsi="Trade Gothic LT Std" w:cs="Times New Roman"/>
              <w:b/>
              <w:bCs/>
              <w:lang w:eastAsia="de-DE"/>
            </w:rPr>
          </w:rPrChange>
        </w:rPr>
        <w:t>Korn, D.</w:t>
      </w:r>
      <w:r w:rsidRPr="0035207F">
        <w:rPr>
          <w:rFonts w:ascii="Trade Gothic LT Std" w:eastAsia="Times New Roman" w:hAnsi="Trade Gothic LT Std" w:cs="Times New Roman"/>
          <w:lang w:val="en-US" w:eastAsia="de-DE"/>
          <w:rPrChange w:id="159" w:author="Falko Glöckler" w:date="2019-05-03T13:31:00Z">
            <w:rPr>
              <w:rFonts w:ascii="Trade Gothic LT Std" w:eastAsia="Times New Roman" w:hAnsi="Trade Gothic LT Std" w:cs="Times New Roman"/>
              <w:lang w:eastAsia="de-DE"/>
            </w:rPr>
          </w:rPrChange>
        </w:rPr>
        <w:t xml:space="preserve">; Luppold, F.; Menning, M.; Nesbor, H.; Schneider, J.; </w:t>
      </w:r>
      <w:r w:rsidRPr="0035207F">
        <w:rPr>
          <w:rFonts w:ascii="Trade Gothic LT Std" w:eastAsia="Times New Roman" w:hAnsi="Trade Gothic LT Std" w:cs="Times New Roman"/>
          <w:b/>
          <w:bCs/>
          <w:lang w:val="en-US" w:eastAsia="de-DE"/>
          <w:rPrChange w:id="160" w:author="Falko Glöckler" w:date="2019-05-03T13:31:00Z">
            <w:rPr>
              <w:rFonts w:ascii="Trade Gothic LT Std" w:eastAsia="Times New Roman" w:hAnsi="Trade Gothic LT Std" w:cs="Times New Roman"/>
              <w:b/>
              <w:bCs/>
              <w:lang w:eastAsia="de-DE"/>
            </w:rPr>
          </w:rPrChange>
        </w:rPr>
        <w:t>Schultka, S.</w:t>
      </w:r>
      <w:r w:rsidRPr="0035207F">
        <w:rPr>
          <w:rFonts w:ascii="Trade Gothic LT Std" w:eastAsia="Times New Roman" w:hAnsi="Trade Gothic LT Std" w:cs="Times New Roman"/>
          <w:lang w:val="en-US" w:eastAsia="de-DE"/>
          <w:rPrChange w:id="161" w:author="Falko Glöckler" w:date="2019-05-03T13:31:00Z">
            <w:rPr>
              <w:rFonts w:ascii="Trade Gothic LT Std" w:eastAsia="Times New Roman" w:hAnsi="Trade Gothic LT Std" w:cs="Times New Roman"/>
              <w:lang w:eastAsia="de-DE"/>
            </w:rPr>
          </w:rPrChange>
        </w:rPr>
        <w:t xml:space="preserve">; Weller, H.; Weyer, D.; Wrede, V. (2018). </w:t>
      </w:r>
      <w:r w:rsidRPr="00432713">
        <w:rPr>
          <w:rFonts w:ascii="Trade Gothic LT Std" w:eastAsia="Times New Roman" w:hAnsi="Trade Gothic LT Std" w:cs="Times New Roman"/>
          <w:lang w:eastAsia="de-DE"/>
        </w:rPr>
        <w:t xml:space="preserve">Das Karbon in der Stratigraphischen Tabelle von Deutschland 2016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The Carboniferous in the Stratigraphic Table of Germany 2016. </w:t>
      </w:r>
      <w:r w:rsidRPr="00432713">
        <w:rPr>
          <w:rFonts w:ascii="Trade Gothic LT Std" w:eastAsia="Times New Roman" w:hAnsi="Trade Gothic LT Std" w:cs="Times New Roman"/>
          <w:i/>
          <w:iCs/>
          <w:lang w:eastAsia="de-DE"/>
        </w:rPr>
        <w:t>Zeitschrift der Deutschen Gesellschaft für Geowissenschaften, 168 (4)</w:t>
      </w:r>
      <w:r w:rsidRPr="00432713">
        <w:rPr>
          <w:rFonts w:ascii="Trade Gothic LT Std" w:eastAsia="Times New Roman" w:hAnsi="Trade Gothic LT Std" w:cs="Times New Roman"/>
          <w:lang w:eastAsia="de-DE"/>
        </w:rPr>
        <w:t xml:space="preserve">: 483-502. </w:t>
      </w:r>
      <w:r w:rsidRPr="0035207F">
        <w:rPr>
          <w:rFonts w:ascii="Trade Gothic LT Std" w:eastAsia="Times New Roman" w:hAnsi="Trade Gothic LT Std" w:cs="Times New Roman"/>
          <w:lang w:eastAsia="de-DE"/>
          <w:rPrChange w:id="162" w:author="Falko Glöckler" w:date="2019-05-03T13:31:00Z">
            <w:rPr>
              <w:rFonts w:ascii="Trade Gothic LT Std" w:eastAsia="Times New Roman" w:hAnsi="Trade Gothic LT Std" w:cs="Times New Roman"/>
              <w:lang w:val="en-US" w:eastAsia="de-DE"/>
            </w:rPr>
          </w:rPrChange>
        </w:rPr>
        <w:t xml:space="preserve">DOI: </w:t>
      </w:r>
      <w:r w:rsidR="00FC29AC">
        <w:fldChar w:fldCharType="begin"/>
      </w:r>
      <w:r w:rsidR="00FC29AC">
        <w:instrText xml:space="preserve"> HYPERLINK "https://doi.org/10.1127/zdgg/2017/0133" \t "_blank" </w:instrText>
      </w:r>
      <w:r w:rsidR="00FC29AC">
        <w:fldChar w:fldCharType="separate"/>
      </w:r>
      <w:r w:rsidRPr="0035207F">
        <w:rPr>
          <w:rFonts w:ascii="Trade Gothic LT Std" w:eastAsia="Times New Roman" w:hAnsi="Trade Gothic LT Std" w:cs="Times New Roman"/>
          <w:color w:val="0000FF"/>
          <w:u w:val="single"/>
          <w:lang w:eastAsia="de-DE"/>
          <w:rPrChange w:id="163" w:author="Falko Glöckler" w:date="2019-05-03T13:31:00Z">
            <w:rPr>
              <w:rFonts w:ascii="Trade Gothic LT Std" w:eastAsia="Times New Roman" w:hAnsi="Trade Gothic LT Std" w:cs="Times New Roman"/>
              <w:color w:val="0000FF"/>
              <w:u w:val="single"/>
              <w:lang w:val="en-US" w:eastAsia="de-DE"/>
            </w:rPr>
          </w:rPrChange>
        </w:rPr>
        <w:t>10.1127/zdgg/2017/0133</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164" w:author="Falko Glöckler" w:date="2019-05-03T13:31:00Z">
            <w:rPr>
              <w:rFonts w:ascii="Trade Gothic LT Std" w:eastAsia="Times New Roman" w:hAnsi="Trade Gothic LT Std" w:cs="Times New Roman"/>
              <w:lang w:val="en-US"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lastRenderedPageBreak/>
        <w:t>Hilgers, L.</w:t>
      </w:r>
      <w:r w:rsidRPr="00432713">
        <w:rPr>
          <w:rFonts w:ascii="Trade Gothic LT Std" w:eastAsia="Times New Roman" w:hAnsi="Trade Gothic LT Std" w:cs="Times New Roman"/>
          <w:lang w:eastAsia="de-DE"/>
        </w:rPr>
        <w:t xml:space="preserve">; Hartmann, S.; Hofreiter, M.; </w:t>
      </w:r>
      <w:r w:rsidRPr="00432713">
        <w:rPr>
          <w:rFonts w:ascii="Trade Gothic LT Std" w:eastAsia="Times New Roman" w:hAnsi="Trade Gothic LT Std" w:cs="Times New Roman"/>
          <w:b/>
          <w:bCs/>
          <w:lang w:eastAsia="de-DE"/>
        </w:rPr>
        <w:t xml:space="preserve">Von </w:t>
      </w:r>
      <w:r w:rsidR="00432713" w:rsidRPr="00432713">
        <w:rPr>
          <w:rFonts w:ascii="Trade Gothic LT Std" w:eastAsia="Times New Roman" w:hAnsi="Trade Gothic LT Std" w:cs="Times New Roman"/>
          <w:b/>
          <w:bCs/>
          <w:lang w:eastAsia="de-DE"/>
        </w:rPr>
        <w:t>Rintelen, T.</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Novel Genes, Ancient Genes, and Gene Co-Option Contributed to the Genetic Basis of the Radula, a Molluscan Innovation. </w:t>
      </w:r>
      <w:r w:rsidRPr="00432713">
        <w:rPr>
          <w:rFonts w:ascii="Trade Gothic LT Std" w:eastAsia="Times New Roman" w:hAnsi="Trade Gothic LT Std" w:cs="Times New Roman"/>
          <w:i/>
          <w:iCs/>
          <w:lang w:val="en-US" w:eastAsia="de-DE"/>
        </w:rPr>
        <w:t>Molecular Biology and Evolution, 35 (7)</w:t>
      </w:r>
      <w:r w:rsidRPr="00432713">
        <w:rPr>
          <w:rFonts w:ascii="Trade Gothic LT Std" w:eastAsia="Times New Roman" w:hAnsi="Trade Gothic LT Std" w:cs="Times New Roman"/>
          <w:lang w:val="en-US" w:eastAsia="de-DE"/>
        </w:rPr>
        <w:t xml:space="preserve">: 1638-1652. DOI: </w:t>
      </w:r>
      <w:hyperlink r:id="rId38" w:tgtFrame="_blank" w:history="1">
        <w:r w:rsidRPr="00432713">
          <w:rPr>
            <w:rFonts w:ascii="Trade Gothic LT Std" w:eastAsia="Times New Roman" w:hAnsi="Trade Gothic LT Std" w:cs="Times New Roman"/>
            <w:color w:val="0000FF"/>
            <w:u w:val="single"/>
            <w:lang w:val="en-US" w:eastAsia="de-DE"/>
          </w:rPr>
          <w:t>10.1093/molbev/msy052</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Hofmann, R.</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Tietje, M.</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Aberhan, M.</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Diversity partitioning in Phanerozoic benthic marine communities.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Proceedings of the National Academy of Sciences, 116</w:t>
      </w:r>
      <w:r w:rsidRPr="00432713">
        <w:rPr>
          <w:rFonts w:ascii="Trade Gothic LT Std" w:eastAsia="Times New Roman" w:hAnsi="Trade Gothic LT Std" w:cs="Times New Roman"/>
          <w:lang w:val="en-US" w:eastAsia="de-DE"/>
        </w:rPr>
        <w:t xml:space="preserve">: 201814487. DOI: </w:t>
      </w:r>
      <w:r w:rsidR="00FC29AC">
        <w:fldChar w:fldCharType="begin"/>
      </w:r>
      <w:r w:rsidR="00FC29AC" w:rsidRPr="0035207F">
        <w:rPr>
          <w:lang w:val="en-US"/>
          <w:rPrChange w:id="165" w:author="Falko Glöckler" w:date="2019-05-03T13:31:00Z">
            <w:rPr/>
          </w:rPrChange>
        </w:rPr>
        <w:instrText xml:space="preserve"> HYPERLI</w:instrText>
      </w:r>
      <w:r w:rsidR="00FC29AC" w:rsidRPr="0035207F">
        <w:rPr>
          <w:lang w:val="en-US"/>
          <w:rPrChange w:id="166" w:author="Falko Glöckler" w:date="2019-05-03T13:31:00Z">
            <w:rPr/>
          </w:rPrChange>
        </w:rPr>
        <w:instrText xml:space="preserve">NK "https://doi.org/10.1073/pnas.1814487116" \t "_blank" </w:instrText>
      </w:r>
      <w:r w:rsidR="00FC29AC">
        <w:fldChar w:fldCharType="separate"/>
      </w:r>
      <w:r w:rsidRPr="00432713">
        <w:rPr>
          <w:rFonts w:ascii="Trade Gothic LT Std" w:eastAsia="Times New Roman" w:hAnsi="Trade Gothic LT Std" w:cs="Times New Roman"/>
          <w:color w:val="0000FF"/>
          <w:u w:val="single"/>
          <w:lang w:val="en-US" w:eastAsia="de-DE"/>
        </w:rPr>
        <w:t>10.1073/pnas.1814487116</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167" w:author="Falko Glöckler" w:date="2019-05-03T13:31:00Z">
            <w:rPr>
              <w:rFonts w:ascii="Trade Gothic LT Std" w:eastAsia="Times New Roman" w:hAnsi="Trade Gothic LT Std" w:cs="Times New Roman"/>
              <w:lang w:eastAsia="de-DE"/>
            </w:rPr>
          </w:rPrChange>
        </w:rPr>
        <w:t xml:space="preserve">Holwerda, F.; </w:t>
      </w:r>
      <w:r w:rsidRPr="0035207F">
        <w:rPr>
          <w:rFonts w:ascii="Trade Gothic LT Std" w:eastAsia="Times New Roman" w:hAnsi="Trade Gothic LT Std" w:cs="Times New Roman"/>
          <w:b/>
          <w:bCs/>
          <w:lang w:val="en-US" w:eastAsia="de-DE"/>
          <w:rPrChange w:id="168" w:author="Falko Glöckler" w:date="2019-05-03T13:31:00Z">
            <w:rPr>
              <w:rFonts w:ascii="Trade Gothic LT Std" w:eastAsia="Times New Roman" w:hAnsi="Trade Gothic LT Std" w:cs="Times New Roman"/>
              <w:b/>
              <w:bCs/>
              <w:lang w:eastAsia="de-DE"/>
            </w:rPr>
          </w:rPrChange>
        </w:rPr>
        <w:t>Díez Díaz, V.</w:t>
      </w:r>
      <w:r w:rsidRPr="0035207F">
        <w:rPr>
          <w:rFonts w:ascii="Trade Gothic LT Std" w:eastAsia="Times New Roman" w:hAnsi="Trade Gothic LT Std" w:cs="Times New Roman"/>
          <w:lang w:val="en-US" w:eastAsia="de-DE"/>
          <w:rPrChange w:id="169" w:author="Falko Glöckler" w:date="2019-05-03T13:31:00Z">
            <w:rPr>
              <w:rFonts w:ascii="Trade Gothic LT Std" w:eastAsia="Times New Roman" w:hAnsi="Trade Gothic LT Std" w:cs="Times New Roman"/>
              <w:lang w:eastAsia="de-DE"/>
            </w:rPr>
          </w:rPrChange>
        </w:rPr>
        <w:t>; Blanco, A.; Montie, R.; Reumer, J. (2018).</w:t>
      </w:r>
      <w:proofErr w:type="gramEnd"/>
      <w:r w:rsidRPr="0035207F">
        <w:rPr>
          <w:rFonts w:ascii="Trade Gothic LT Std" w:eastAsia="Times New Roman" w:hAnsi="Trade Gothic LT Std" w:cs="Times New Roman"/>
          <w:lang w:val="en-US" w:eastAsia="de-DE"/>
          <w:rPrChange w:id="170"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Late Cretaceous sauropod tooth morphotypes may provide supporting evidence for faunal connections between North Africa and Southern Europe. </w:t>
      </w:r>
      <w:r w:rsidRPr="00432713">
        <w:rPr>
          <w:rFonts w:ascii="Trade Gothic LT Std" w:eastAsia="Times New Roman" w:hAnsi="Trade Gothic LT Std" w:cs="Times New Roman"/>
          <w:i/>
          <w:iCs/>
          <w:lang w:val="en-US" w:eastAsia="de-DE"/>
        </w:rPr>
        <w:t>PeerJ</w:t>
      </w:r>
      <w:r w:rsidRPr="00432713">
        <w:rPr>
          <w:rFonts w:ascii="Trade Gothic LT Std" w:eastAsia="Times New Roman" w:hAnsi="Trade Gothic LT Std" w:cs="Times New Roman"/>
          <w:lang w:val="en-US" w:eastAsia="de-DE"/>
        </w:rPr>
        <w:t xml:space="preserve">: e5925. DOI: </w:t>
      </w:r>
      <w:r w:rsidR="00FC29AC">
        <w:fldChar w:fldCharType="begin"/>
      </w:r>
      <w:r w:rsidR="00FC29AC" w:rsidRPr="0035207F">
        <w:rPr>
          <w:lang w:val="en-US"/>
          <w:rPrChange w:id="171" w:author="Falko Glöckler" w:date="2019-05-03T13:31:00Z">
            <w:rPr/>
          </w:rPrChange>
        </w:rPr>
        <w:instrText xml:space="preserve"> HYPERLINK "https://doi.org/10.7717/peerj.5925" \t "_blank" </w:instrText>
      </w:r>
      <w:r w:rsidR="00FC29AC">
        <w:fldChar w:fldCharType="separate"/>
      </w:r>
      <w:r w:rsidRPr="00432713">
        <w:rPr>
          <w:rFonts w:ascii="Trade Gothic LT Std" w:eastAsia="Times New Roman" w:hAnsi="Trade Gothic LT Std" w:cs="Times New Roman"/>
          <w:color w:val="0000FF"/>
          <w:u w:val="single"/>
          <w:lang w:val="en-US" w:eastAsia="de-DE"/>
        </w:rPr>
        <w:t>10.7717/peerj.5925</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Iannuzzi, R.; Neregato, R.; Cisneros, J.; Angielczyk, K.; Rößler, R.; Rohn, R.; Marsicano, C.; </w:t>
      </w:r>
      <w:r w:rsidRPr="00432713">
        <w:rPr>
          <w:rFonts w:ascii="Trade Gothic LT Std" w:eastAsia="Times New Roman" w:hAnsi="Trade Gothic LT Std" w:cs="Times New Roman"/>
          <w:b/>
          <w:bCs/>
          <w:lang w:val="en-US" w:eastAsia="de-DE"/>
        </w:rPr>
        <w:t>Fröbisch, J.</w:t>
      </w:r>
      <w:r w:rsidRPr="00432713">
        <w:rPr>
          <w:rFonts w:ascii="Trade Gothic LT Std" w:eastAsia="Times New Roman" w:hAnsi="Trade Gothic LT Std" w:cs="Times New Roman"/>
          <w:lang w:val="en-US" w:eastAsia="de-DE"/>
        </w:rPr>
        <w:t xml:space="preserve">; Fairchild, T.; Smith, R.; Kurzawe, F.; Richter, M.; Langer, M.; Tavares, T.; Kammerer, C.; Conceição, D.; Pardo, J.; Roesler, G. (2018). Re-evaluation of the Permian macrofossils from the Parnaíba Basin: biostratigraphic, palaeoenvironmental and palaeogeographical implications. </w:t>
      </w:r>
      <w:r w:rsidRPr="00432713">
        <w:rPr>
          <w:rFonts w:ascii="Trade Gothic LT Std" w:eastAsia="Times New Roman" w:hAnsi="Trade Gothic LT Std" w:cs="Times New Roman"/>
          <w:i/>
          <w:iCs/>
          <w:lang w:val="en-US" w:eastAsia="de-DE"/>
        </w:rPr>
        <w:t>Special Publications, 472</w:t>
      </w:r>
      <w:r w:rsidRPr="00432713">
        <w:rPr>
          <w:rFonts w:ascii="Trade Gothic LT Std" w:eastAsia="Times New Roman" w:hAnsi="Trade Gothic LT Std" w:cs="Times New Roman"/>
          <w:lang w:val="en-US" w:eastAsia="de-DE"/>
        </w:rPr>
        <w:t xml:space="preserve">: 223-249. DOI: </w:t>
      </w:r>
      <w:hyperlink r:id="rId39" w:tgtFrame="_blank" w:history="1">
        <w:r w:rsidRPr="00432713">
          <w:rPr>
            <w:rFonts w:ascii="Trade Gothic LT Std" w:eastAsia="Times New Roman" w:hAnsi="Trade Gothic LT Std" w:cs="Times New Roman"/>
            <w:color w:val="0000FF"/>
            <w:u w:val="single"/>
            <w:lang w:val="en-US" w:eastAsia="de-DE"/>
          </w:rPr>
          <w:t>10.1144/sp472.14</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Jahnke, C.; Wannous, M.; Troeger, U.; </w:t>
      </w:r>
      <w:r w:rsidRPr="00432713">
        <w:rPr>
          <w:rFonts w:ascii="Trade Gothic LT Std" w:eastAsia="Times New Roman" w:hAnsi="Trade Gothic LT Std" w:cs="Times New Roman"/>
          <w:b/>
          <w:bCs/>
          <w:lang w:val="en-US" w:eastAsia="de-DE"/>
        </w:rPr>
        <w:t>Falk, M.</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Struck, U.</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Impact of seawater intrusion and disposal of desalinization brines on groundwater quality in El Gouna, Egypt, Red Sea Area.</w:t>
      </w:r>
      <w:proofErr w:type="gramEnd"/>
      <w:r w:rsidRPr="00432713">
        <w:rPr>
          <w:rFonts w:ascii="Trade Gothic LT Std" w:eastAsia="Times New Roman" w:hAnsi="Trade Gothic LT Std" w:cs="Times New Roman"/>
          <w:lang w:val="en-US" w:eastAsia="de-DE"/>
        </w:rPr>
        <w:t xml:space="preserve"> Process analyses by means of chemical and isotopic signatures. </w:t>
      </w:r>
      <w:proofErr w:type="gramStart"/>
      <w:r w:rsidRPr="00432713">
        <w:rPr>
          <w:rFonts w:ascii="Trade Gothic LT Std" w:eastAsia="Times New Roman" w:hAnsi="Trade Gothic LT Std" w:cs="Times New Roman"/>
          <w:i/>
          <w:iCs/>
          <w:lang w:val="en-US" w:eastAsia="de-DE"/>
        </w:rPr>
        <w:t>Applied Geochemistry, 100</w:t>
      </w:r>
      <w:r w:rsidRPr="00432713">
        <w:rPr>
          <w:rFonts w:ascii="Trade Gothic LT Std" w:eastAsia="Times New Roman" w:hAnsi="Trade Gothic LT Std" w:cs="Times New Roman"/>
          <w:lang w:val="en-US" w:eastAsia="de-DE"/>
        </w:rPr>
        <w:t>: 64-76.</w:t>
      </w:r>
      <w:proofErr w:type="gramEnd"/>
      <w:r w:rsidRPr="00432713">
        <w:rPr>
          <w:rFonts w:ascii="Trade Gothic LT Std" w:eastAsia="Times New Roman" w:hAnsi="Trade Gothic LT Std" w:cs="Times New Roman"/>
          <w:lang w:val="en-US" w:eastAsia="de-DE"/>
        </w:rPr>
        <w:t xml:space="preserve"> DOI: </w:t>
      </w:r>
      <w:hyperlink r:id="rId40" w:tgtFrame="_blank" w:history="1">
        <w:r w:rsidRPr="00432713">
          <w:rPr>
            <w:rFonts w:ascii="Trade Gothic LT Std" w:eastAsia="Times New Roman" w:hAnsi="Trade Gothic LT Std" w:cs="Times New Roman"/>
            <w:color w:val="0000FF"/>
            <w:u w:val="single"/>
            <w:lang w:val="en-US" w:eastAsia="de-DE"/>
          </w:rPr>
          <w:t>10.1016/j.apgeochem.2018.11.001</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Jensen, J.; Payseur, B.; </w:t>
      </w:r>
      <w:r w:rsidRPr="00432713">
        <w:rPr>
          <w:rFonts w:ascii="Trade Gothic LT Std" w:eastAsia="Times New Roman" w:hAnsi="Trade Gothic LT Std" w:cs="Times New Roman"/>
          <w:b/>
          <w:bCs/>
          <w:lang w:val="en-US" w:eastAsia="de-DE"/>
        </w:rPr>
        <w:t>Stephan, W.</w:t>
      </w:r>
      <w:r w:rsidRPr="00432713">
        <w:rPr>
          <w:rFonts w:ascii="Trade Gothic LT Std" w:eastAsia="Times New Roman" w:hAnsi="Trade Gothic LT Std" w:cs="Times New Roman"/>
          <w:lang w:val="en-US" w:eastAsia="de-DE"/>
        </w:rPr>
        <w:t>; Aquadro, C.; Lynch, M.; Charlesworth, D.; Charlesworth, B. (2018).</w:t>
      </w:r>
      <w:proofErr w:type="gramEnd"/>
      <w:r w:rsidRPr="00432713">
        <w:rPr>
          <w:rFonts w:ascii="Trade Gothic LT Std" w:eastAsia="Times New Roman" w:hAnsi="Trade Gothic LT Std" w:cs="Times New Roman"/>
          <w:lang w:val="en-US" w:eastAsia="de-DE"/>
        </w:rPr>
        <w:t xml:space="preserve"> The importance of the Neutral Theory in 1968 and 50 years on: A response to Kern and Hahn 2018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COMMENTARY. </w:t>
      </w:r>
      <w:r w:rsidRPr="00432713">
        <w:rPr>
          <w:rFonts w:ascii="Trade Gothic LT Std" w:eastAsia="Times New Roman" w:hAnsi="Trade Gothic LT Std" w:cs="Times New Roman"/>
          <w:i/>
          <w:iCs/>
          <w:lang w:val="en-US" w:eastAsia="de-DE"/>
        </w:rPr>
        <w:t>Evolution, 73 (1)</w:t>
      </w:r>
      <w:r w:rsidRPr="00432713">
        <w:rPr>
          <w:rFonts w:ascii="Trade Gothic LT Std" w:eastAsia="Times New Roman" w:hAnsi="Trade Gothic LT Std" w:cs="Times New Roman"/>
          <w:lang w:val="en-US" w:eastAsia="de-DE"/>
        </w:rPr>
        <w:t xml:space="preserve">: 111-114. DOI: </w:t>
      </w:r>
      <w:hyperlink r:id="rId41" w:tgtFrame="_blank" w:history="1">
        <w:r w:rsidRPr="00432713">
          <w:rPr>
            <w:rFonts w:ascii="Trade Gothic LT Std" w:eastAsia="Times New Roman" w:hAnsi="Trade Gothic LT Std" w:cs="Times New Roman"/>
            <w:color w:val="0000FF"/>
            <w:u w:val="single"/>
            <w:lang w:val="en-US" w:eastAsia="de-DE"/>
          </w:rPr>
          <w:t>10.1111/evo.13650</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Jepson, J.; Khramov, A.; </w:t>
      </w:r>
      <w:r w:rsidRPr="00432713">
        <w:rPr>
          <w:rFonts w:ascii="Trade Gothic LT Std" w:eastAsia="Times New Roman" w:hAnsi="Trade Gothic LT Std" w:cs="Times New Roman"/>
          <w:b/>
          <w:bCs/>
          <w:lang w:val="en-US" w:eastAsia="de-DE"/>
        </w:rPr>
        <w:t>Ohl,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New Mesomantispinae (Insecta: Neuroptera: Mantispidae) from the Jurassic of Karatau, Kazakhstan. </w:t>
      </w:r>
      <w:r w:rsidRPr="00432713">
        <w:rPr>
          <w:rFonts w:ascii="Trade Gothic LT Std" w:eastAsia="Times New Roman" w:hAnsi="Trade Gothic LT Std" w:cs="Times New Roman"/>
          <w:i/>
          <w:iCs/>
          <w:lang w:val="en-US" w:eastAsia="de-DE"/>
        </w:rPr>
        <w:t>Zootaxa, 4402 (3)</w:t>
      </w:r>
      <w:r w:rsidRPr="00432713">
        <w:rPr>
          <w:rFonts w:ascii="Trade Gothic LT Std" w:eastAsia="Times New Roman" w:hAnsi="Trade Gothic LT Std" w:cs="Times New Roman"/>
          <w:lang w:val="en-US" w:eastAsia="de-DE"/>
        </w:rPr>
        <w:t xml:space="preserve">: 563. DOI: </w:t>
      </w:r>
      <w:hyperlink r:id="rId42" w:tgtFrame="_blank" w:history="1">
        <w:r w:rsidRPr="00432713">
          <w:rPr>
            <w:rFonts w:ascii="Trade Gothic LT Std" w:eastAsia="Times New Roman" w:hAnsi="Trade Gothic LT Std" w:cs="Times New Roman"/>
            <w:color w:val="0000FF"/>
            <w:u w:val="single"/>
            <w:lang w:val="en-US" w:eastAsia="de-DE"/>
          </w:rPr>
          <w:t>10.11646/zootaxa.4402.3.9</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Jepson, J.; Khramov, A.; </w:t>
      </w:r>
      <w:r w:rsidRPr="00432713">
        <w:rPr>
          <w:rFonts w:ascii="Trade Gothic LT Std" w:eastAsia="Times New Roman" w:hAnsi="Trade Gothic LT Std" w:cs="Times New Roman"/>
          <w:b/>
          <w:bCs/>
          <w:lang w:val="en-US" w:eastAsia="de-DE"/>
        </w:rPr>
        <w:t>Ohl,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A substitute name for a genus of fossil mantispid (Insecta: Neuroptera: Mesomantispinae) from the Jurassic of Kazakhstan. </w:t>
      </w:r>
      <w:r w:rsidRPr="00432713">
        <w:rPr>
          <w:rFonts w:ascii="Trade Gothic LT Std" w:eastAsia="Times New Roman" w:hAnsi="Trade Gothic LT Std" w:cs="Times New Roman"/>
          <w:i/>
          <w:iCs/>
          <w:lang w:val="en-US" w:eastAsia="de-DE"/>
        </w:rPr>
        <w:t>Zootaxa, 4455 (2)</w:t>
      </w:r>
      <w:r w:rsidRPr="00432713">
        <w:rPr>
          <w:rFonts w:ascii="Trade Gothic LT Std" w:eastAsia="Times New Roman" w:hAnsi="Trade Gothic LT Std" w:cs="Times New Roman"/>
          <w:lang w:val="en-US" w:eastAsia="de-DE"/>
        </w:rPr>
        <w:t xml:space="preserve">: 400. DOI: </w:t>
      </w:r>
      <w:r w:rsidR="00FC29AC">
        <w:fldChar w:fldCharType="begin"/>
      </w:r>
      <w:r w:rsidR="00FC29AC" w:rsidRPr="0035207F">
        <w:rPr>
          <w:lang w:val="en-US"/>
          <w:rPrChange w:id="172" w:author="Falko Glöckler" w:date="2019-05-03T13:31:00Z">
            <w:rPr/>
          </w:rPrChange>
        </w:rPr>
        <w:instrText xml:space="preserve"> HYPERLINK "https://doi.org/10.11646/zootaxa.4455.2.10" \t "_blank" </w:instrText>
      </w:r>
      <w:r w:rsidR="00FC29AC">
        <w:fldChar w:fldCharType="separate"/>
      </w:r>
      <w:r w:rsidRPr="00432713">
        <w:rPr>
          <w:rFonts w:ascii="Trade Gothic LT Std" w:eastAsia="Times New Roman" w:hAnsi="Trade Gothic LT Std" w:cs="Times New Roman"/>
          <w:color w:val="0000FF"/>
          <w:u w:val="single"/>
          <w:lang w:val="en-US" w:eastAsia="de-DE"/>
        </w:rPr>
        <w:t>10.11646/zootaxa.4455.2.10</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Jung, T.; </w:t>
      </w:r>
      <w:r w:rsidRPr="00432713">
        <w:rPr>
          <w:rFonts w:ascii="Trade Gothic LT Std" w:eastAsia="Times New Roman" w:hAnsi="Trade Gothic LT Std" w:cs="Times New Roman"/>
          <w:b/>
          <w:bCs/>
          <w:lang w:val="en-US" w:eastAsia="de-DE"/>
        </w:rPr>
        <w:t xml:space="preserve">Coleman, </w:t>
      </w:r>
      <w:ins w:id="173" w:author="Falko Glöckler" w:date="2019-05-03T13:34:00Z">
        <w:r w:rsidR="0035207F">
          <w:rPr>
            <w:rFonts w:ascii="Trade Gothic LT Std" w:eastAsia="Times New Roman" w:hAnsi="Trade Gothic LT Std" w:cs="Times New Roman"/>
            <w:b/>
            <w:bCs/>
            <w:lang w:val="en-US" w:eastAsia="de-DE"/>
          </w:rPr>
          <w:t>O</w:t>
        </w:r>
      </w:ins>
      <w:del w:id="174" w:author="Falko Glöckler" w:date="2019-05-03T13:34:00Z">
        <w:r w:rsidRPr="00432713" w:rsidDel="0035207F">
          <w:rPr>
            <w:rFonts w:ascii="Trade Gothic LT Std" w:eastAsia="Times New Roman" w:hAnsi="Trade Gothic LT Std" w:cs="Times New Roman"/>
            <w:b/>
            <w:bCs/>
            <w:lang w:val="en-US" w:eastAsia="de-DE"/>
          </w:rPr>
          <w:delText>C</w:delText>
        </w:r>
      </w:del>
      <w:r w:rsidRPr="00432713">
        <w:rPr>
          <w:rFonts w:ascii="Trade Gothic LT Std" w:eastAsia="Times New Roman" w:hAnsi="Trade Gothic LT Std" w:cs="Times New Roman"/>
          <w:b/>
          <w:bCs/>
          <w:lang w:val="en-US" w:eastAsia="de-DE"/>
        </w:rPr>
        <w:t>.</w:t>
      </w:r>
      <w:r w:rsidRPr="00432713">
        <w:rPr>
          <w:rFonts w:ascii="Trade Gothic LT Std" w:eastAsia="Times New Roman" w:hAnsi="Trade Gothic LT Std" w:cs="Times New Roman"/>
          <w:lang w:val="en-US" w:eastAsia="de-DE"/>
        </w:rPr>
        <w:t>; Kim, J.; Yoon, S. (2018).</w:t>
      </w:r>
      <w:proofErr w:type="gramEnd"/>
      <w:r w:rsidRPr="00432713">
        <w:rPr>
          <w:rFonts w:ascii="Trade Gothic LT Std" w:eastAsia="Times New Roman" w:hAnsi="Trade Gothic LT Std" w:cs="Times New Roman"/>
          <w:lang w:val="en-US" w:eastAsia="de-DE"/>
        </w:rPr>
        <w:t xml:space="preserve"> First records of the uristid lysianassoids from Korean waters: redescription of Anonyx abei Takekawa &amp; Ishimaru, 2001 and description of Anonyx exilipes sp. n. (Crustacea, Amphipoda, Uristidae). </w:t>
      </w:r>
      <w:r w:rsidRPr="00432713">
        <w:rPr>
          <w:rFonts w:ascii="Trade Gothic LT Std" w:eastAsia="Times New Roman" w:hAnsi="Trade Gothic LT Std" w:cs="Times New Roman"/>
          <w:i/>
          <w:iCs/>
          <w:lang w:val="en-US" w:eastAsia="de-DE"/>
        </w:rPr>
        <w:t>ZooKeys, 733</w:t>
      </w:r>
      <w:r w:rsidRPr="00432713">
        <w:rPr>
          <w:rFonts w:ascii="Trade Gothic LT Std" w:eastAsia="Times New Roman" w:hAnsi="Trade Gothic LT Std" w:cs="Times New Roman"/>
          <w:lang w:val="en-US" w:eastAsia="de-DE"/>
        </w:rPr>
        <w:t xml:space="preserve">: 99-117. DOI: </w:t>
      </w:r>
      <w:hyperlink r:id="rId43" w:tgtFrame="_blank" w:history="1">
        <w:r w:rsidRPr="00432713">
          <w:rPr>
            <w:rFonts w:ascii="Trade Gothic LT Std" w:eastAsia="Times New Roman" w:hAnsi="Trade Gothic LT Std" w:cs="Times New Roman"/>
            <w:color w:val="0000FF"/>
            <w:u w:val="single"/>
            <w:lang w:val="en-US" w:eastAsia="de-DE"/>
          </w:rPr>
          <w:t>10.3897/zookeys.733.22021</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Kaeter, </w:t>
      </w:r>
      <w:proofErr w:type="gramStart"/>
      <w:r w:rsidRPr="00432713">
        <w:rPr>
          <w:rFonts w:ascii="Trade Gothic LT Std" w:eastAsia="Times New Roman" w:hAnsi="Trade Gothic LT Std" w:cs="Times New Roman"/>
          <w:lang w:eastAsia="de-DE"/>
        </w:rPr>
        <w:t>D.;</w:t>
      </w:r>
      <w:proofErr w:type="gramEnd"/>
      <w:r w:rsidRPr="00432713">
        <w:rPr>
          <w:rFonts w:ascii="Trade Gothic LT Std" w:eastAsia="Times New Roman" w:hAnsi="Trade Gothic LT Std" w:cs="Times New Roman"/>
          <w:lang w:eastAsia="de-DE"/>
        </w:rPr>
        <w:t xml:space="preserve"> Ziemann, M.; Böttger, U.; Weber, I.; </w:t>
      </w:r>
      <w:r w:rsidRPr="00432713">
        <w:rPr>
          <w:rFonts w:ascii="Trade Gothic LT Std" w:eastAsia="Times New Roman" w:hAnsi="Trade Gothic LT Std" w:cs="Times New Roman"/>
          <w:b/>
          <w:bCs/>
          <w:lang w:eastAsia="de-DE"/>
        </w:rPr>
        <w:t>Hecht, L.</w:t>
      </w:r>
      <w:r w:rsidRPr="00432713">
        <w:rPr>
          <w:rFonts w:ascii="Trade Gothic LT Std" w:eastAsia="Times New Roman" w:hAnsi="Trade Gothic LT Std" w:cs="Times New Roman"/>
          <w:lang w:eastAsia="de-DE"/>
        </w:rPr>
        <w:t xml:space="preserve">; Voropaev, S.; Korochantsev, A.; Kocherov, A. (2018). </w:t>
      </w:r>
      <w:r w:rsidRPr="00432713">
        <w:rPr>
          <w:rFonts w:ascii="Trade Gothic LT Std" w:eastAsia="Times New Roman" w:hAnsi="Trade Gothic LT Std" w:cs="Times New Roman"/>
          <w:lang w:val="en-US" w:eastAsia="de-DE"/>
        </w:rPr>
        <w:t xml:space="preserve">The Chelyabinsk meteorite: New insights from a comprehensive electron microscopy and Raman spectroscopy study with evidence for graphite in olivine of ordinary chondrites. </w:t>
      </w:r>
      <w:r w:rsidRPr="00432713">
        <w:rPr>
          <w:rFonts w:ascii="Trade Gothic LT Std" w:eastAsia="Times New Roman" w:hAnsi="Trade Gothic LT Std" w:cs="Times New Roman"/>
          <w:i/>
          <w:iCs/>
          <w:lang w:val="en-US" w:eastAsia="de-DE"/>
        </w:rPr>
        <w:t>Meteoritics &amp; Planetary Science, 53 (3)</w:t>
      </w:r>
      <w:r w:rsidRPr="00432713">
        <w:rPr>
          <w:rFonts w:ascii="Trade Gothic LT Std" w:eastAsia="Times New Roman" w:hAnsi="Trade Gothic LT Std" w:cs="Times New Roman"/>
          <w:lang w:val="en-US" w:eastAsia="de-DE"/>
        </w:rPr>
        <w:t xml:space="preserve">: 416-432. DOI: </w:t>
      </w:r>
      <w:hyperlink r:id="rId44" w:tgtFrame="_blank" w:history="1">
        <w:r w:rsidRPr="00432713">
          <w:rPr>
            <w:rFonts w:ascii="Trade Gothic LT Std" w:eastAsia="Times New Roman" w:hAnsi="Trade Gothic LT Std" w:cs="Times New Roman"/>
            <w:color w:val="0000FF"/>
            <w:u w:val="single"/>
            <w:lang w:val="en-US" w:eastAsia="de-DE"/>
          </w:rPr>
          <w:t>10.1111/maps.13027</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Kajihara, H.; Tamura, K.; </w:t>
      </w:r>
      <w:r w:rsidRPr="00432713">
        <w:rPr>
          <w:rFonts w:ascii="Trade Gothic LT Std" w:eastAsia="Times New Roman" w:hAnsi="Trade Gothic LT Std" w:cs="Times New Roman"/>
          <w:b/>
          <w:bCs/>
          <w:lang w:val="en-US" w:eastAsia="de-DE"/>
        </w:rPr>
        <w:t>Yamasaki, H.</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Interstitial hoplonemertean Ototyphlonemertes norenburgi (Nemertea: Monostilifera) from Okinawa, Japan</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Fauna Ryukyuana</w:t>
      </w:r>
      <w:r w:rsidRPr="00432713">
        <w:rPr>
          <w:rFonts w:ascii="Trade Gothic LT Std" w:eastAsia="Times New Roman" w:hAnsi="Trade Gothic LT Std" w:cs="Times New Roman"/>
          <w:lang w:val="en-US" w:eastAsia="de-DE"/>
        </w:rPr>
        <w:t>: 1-3</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b/>
          <w:bCs/>
          <w:lang w:eastAsia="de-DE"/>
        </w:rPr>
        <w:lastRenderedPageBreak/>
        <w:t>Kaufmann, F.</w:t>
      </w:r>
      <w:r w:rsidRPr="0035207F">
        <w:rPr>
          <w:rFonts w:ascii="Trade Gothic LT Std" w:eastAsia="Times New Roman" w:hAnsi="Trade Gothic LT Std" w:cs="Times New Roman"/>
          <w:lang w:eastAsia="de-DE"/>
        </w:rPr>
        <w:t xml:space="preserve">; Vukmanovic, Z.; Holness, M.; </w:t>
      </w:r>
      <w:r w:rsidRPr="0035207F">
        <w:rPr>
          <w:rFonts w:ascii="Trade Gothic LT Std" w:eastAsia="Times New Roman" w:hAnsi="Trade Gothic LT Std" w:cs="Times New Roman"/>
          <w:b/>
          <w:bCs/>
          <w:lang w:eastAsia="de-DE"/>
        </w:rPr>
        <w:t>Hecht, L.</w:t>
      </w:r>
      <w:r w:rsidRPr="0035207F">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Orthopyroxene oikocrysts in the MG1 chromitite layer of the Bushveld Complex: implications for cumulate formation and recrystallisation. </w:t>
      </w:r>
      <w:r w:rsidRPr="00432713">
        <w:rPr>
          <w:rFonts w:ascii="Trade Gothic LT Std" w:eastAsia="Times New Roman" w:hAnsi="Trade Gothic LT Std" w:cs="Times New Roman"/>
          <w:i/>
          <w:iCs/>
          <w:lang w:val="en-US" w:eastAsia="de-DE"/>
        </w:rPr>
        <w:t>Contributions to Mineralogy and Petrology, 173 (2)</w:t>
      </w:r>
      <w:r w:rsidRPr="00432713">
        <w:rPr>
          <w:rFonts w:ascii="Trade Gothic LT Std" w:eastAsia="Times New Roman" w:hAnsi="Trade Gothic LT Std" w:cs="Times New Roman"/>
          <w:lang w:val="en-US" w:eastAsia="de-DE"/>
        </w:rPr>
        <w:t xml:space="preserve">: 1-20. DOI: </w:t>
      </w:r>
      <w:hyperlink r:id="rId45" w:tgtFrame="_blank" w:history="1">
        <w:r w:rsidRPr="00432713">
          <w:rPr>
            <w:rFonts w:ascii="Trade Gothic LT Std" w:eastAsia="Times New Roman" w:hAnsi="Trade Gothic LT Std" w:cs="Times New Roman"/>
            <w:color w:val="0000FF"/>
            <w:u w:val="single"/>
            <w:lang w:val="en-US" w:eastAsia="de-DE"/>
          </w:rPr>
          <w:t>10.1007/s00410-018-1441-x</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Kaya, F.; </w:t>
      </w:r>
      <w:r w:rsidRPr="00432713">
        <w:rPr>
          <w:rFonts w:ascii="Trade Gothic LT Std" w:eastAsia="Times New Roman" w:hAnsi="Trade Gothic LT Std" w:cs="Times New Roman"/>
          <w:b/>
          <w:bCs/>
          <w:lang w:eastAsia="de-DE"/>
        </w:rPr>
        <w:t>Bibi, F.</w:t>
      </w:r>
      <w:r w:rsidRPr="00432713">
        <w:rPr>
          <w:rFonts w:ascii="Trade Gothic LT Std" w:eastAsia="Times New Roman" w:hAnsi="Trade Gothic LT Std" w:cs="Times New Roman"/>
          <w:lang w:eastAsia="de-DE"/>
        </w:rPr>
        <w:t>; Žliobait</w:t>
      </w:r>
      <w:r w:rsidRPr="00432713">
        <w:rPr>
          <w:rFonts w:ascii="Courier New" w:eastAsia="Times New Roman" w:hAnsi="Courier New" w:cs="Courier New"/>
          <w:lang w:eastAsia="de-DE"/>
        </w:rPr>
        <w:t>ė</w:t>
      </w:r>
      <w:r w:rsidRPr="00432713">
        <w:rPr>
          <w:rFonts w:ascii="Trade Gothic LT Std" w:eastAsia="Times New Roman" w:hAnsi="Trade Gothic LT Std" w:cs="Times New Roman"/>
          <w:lang w:eastAsia="de-DE"/>
        </w:rPr>
        <w:t xml:space="preserve">, I.; Eronen, J.; Hui, T.; Fortelius, M. (2018). </w:t>
      </w:r>
      <w:proofErr w:type="gramStart"/>
      <w:r w:rsidRPr="00432713">
        <w:rPr>
          <w:rFonts w:ascii="Trade Gothic LT Std" w:eastAsia="Times New Roman" w:hAnsi="Trade Gothic LT Std" w:cs="Times New Roman"/>
          <w:lang w:val="en-US" w:eastAsia="de-DE"/>
        </w:rPr>
        <w:t>The rise and fall of the Old World savannah fauna and the origins of the African savannah biome.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Nature Ecology &amp; Evolution, 2</w:t>
      </w:r>
      <w:r w:rsidRPr="00432713">
        <w:rPr>
          <w:rFonts w:ascii="Trade Gothic LT Std" w:eastAsia="Times New Roman" w:hAnsi="Trade Gothic LT Std" w:cs="Times New Roman"/>
          <w:lang w:val="en-US" w:eastAsia="de-DE"/>
        </w:rPr>
        <w:t xml:space="preserve">: 241-246. DOI: </w:t>
      </w:r>
      <w:r w:rsidR="00FC29AC">
        <w:fldChar w:fldCharType="begin"/>
      </w:r>
      <w:r w:rsidR="00FC29AC" w:rsidRPr="0035207F">
        <w:rPr>
          <w:lang w:val="en-US"/>
          <w:rPrChange w:id="175" w:author="Falko Glöckler" w:date="2019-05-03T13:31:00Z">
            <w:rPr/>
          </w:rPrChange>
        </w:rPr>
        <w:instrText xml:space="preserve"> HYPERLINK "https://doi.org/10.1038/s41559-017-0414-1" \t "_blank" </w:instrText>
      </w:r>
      <w:r w:rsidR="00FC29AC">
        <w:fldChar w:fldCharType="separate"/>
      </w:r>
      <w:r w:rsidRPr="00432713">
        <w:rPr>
          <w:rFonts w:ascii="Trade Gothic LT Std" w:eastAsia="Times New Roman" w:hAnsi="Trade Gothic LT Std" w:cs="Times New Roman"/>
          <w:color w:val="0000FF"/>
          <w:u w:val="single"/>
          <w:lang w:val="en-US" w:eastAsia="de-DE"/>
        </w:rPr>
        <w:t>10.1038/s41559-017-0414-1</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Kenkmann, T.; Deutsch, A.; Thoma, K.; Ebert, M.; Poelchau, M.; Buhl, E.; Carl, E.; Danilewsky, A.; Dresen, G.; Dufresne, A.; Durr, N.; Ehm, L.; Grosse, C.; Gulde, M.; </w:t>
      </w:r>
      <w:r w:rsidRPr="00432713">
        <w:rPr>
          <w:rFonts w:ascii="Trade Gothic LT Std" w:eastAsia="Times New Roman" w:hAnsi="Trade Gothic LT Std" w:cs="Times New Roman"/>
          <w:b/>
          <w:bCs/>
          <w:lang w:val="en-US" w:eastAsia="de-DE"/>
        </w:rPr>
        <w:t>Güldemeister, N.</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Hamann, C.</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Hecht, L.</w:t>
      </w:r>
      <w:r w:rsidRPr="00432713">
        <w:rPr>
          <w:rFonts w:ascii="Trade Gothic LT Std" w:eastAsia="Times New Roman" w:hAnsi="Trade Gothic LT Std" w:cs="Times New Roman"/>
          <w:lang w:val="en-US" w:eastAsia="de-DE"/>
        </w:rPr>
        <w:t xml:space="preserve">; Hiermaier, S.; Hoerth, T.; Kowitz, A.; Langenhorst, F.; Lexow, B.; Liermann, H.; </w:t>
      </w:r>
      <w:r w:rsidRPr="00432713">
        <w:rPr>
          <w:rFonts w:ascii="Trade Gothic LT Std" w:eastAsia="Times New Roman" w:hAnsi="Trade Gothic LT Std" w:cs="Times New Roman"/>
          <w:b/>
          <w:bCs/>
          <w:lang w:val="en-US" w:eastAsia="de-DE"/>
        </w:rPr>
        <w:t>Luther, R.</w:t>
      </w:r>
      <w:r w:rsidRPr="00432713">
        <w:rPr>
          <w:rFonts w:ascii="Trade Gothic LT Std" w:eastAsia="Times New Roman" w:hAnsi="Trade Gothic LT Std" w:cs="Times New Roman"/>
          <w:lang w:val="en-US" w:eastAsia="de-DE"/>
        </w:rPr>
        <w:t xml:space="preserve">; Mansfeld, U.; Moser, D.; Raith, M.; Reimold, W.; Sauer, M.; Schäfer, F.; </w:t>
      </w:r>
      <w:r w:rsidRPr="00432713">
        <w:rPr>
          <w:rFonts w:ascii="Trade Gothic LT Std" w:eastAsia="Times New Roman" w:hAnsi="Trade Gothic LT Std" w:cs="Times New Roman"/>
          <w:b/>
          <w:bCs/>
          <w:lang w:val="en-US" w:eastAsia="de-DE"/>
        </w:rPr>
        <w:t>Schmitt, R.</w:t>
      </w:r>
      <w:r w:rsidRPr="00432713">
        <w:rPr>
          <w:rFonts w:ascii="Trade Gothic LT Std" w:eastAsia="Times New Roman" w:hAnsi="Trade Gothic LT Std" w:cs="Times New Roman"/>
          <w:lang w:val="en-US" w:eastAsia="de-DE"/>
        </w:rPr>
        <w:t xml:space="preserve">; Sommer, F.; Wilk, J.; Winkler, R.; </w:t>
      </w:r>
      <w:r w:rsidRPr="00432713">
        <w:rPr>
          <w:rFonts w:ascii="Trade Gothic LT Std" w:eastAsia="Times New Roman" w:hAnsi="Trade Gothic LT Std" w:cs="Times New Roman"/>
          <w:b/>
          <w:bCs/>
          <w:lang w:val="en-US" w:eastAsia="de-DE"/>
        </w:rPr>
        <w:t>Wünnemann, K.</w:t>
      </w:r>
      <w:r w:rsidRPr="00432713">
        <w:rPr>
          <w:rFonts w:ascii="Trade Gothic LT Std" w:eastAsia="Times New Roman" w:hAnsi="Trade Gothic LT Std" w:cs="Times New Roman"/>
          <w:lang w:val="en-US" w:eastAsia="de-DE"/>
        </w:rPr>
        <w:t xml:space="preserve"> (2018). Experimental impact cratering: A summary of the major results of the MEMIN research unit. </w:t>
      </w:r>
      <w:r w:rsidRPr="00432713">
        <w:rPr>
          <w:rFonts w:ascii="Trade Gothic LT Std" w:eastAsia="Times New Roman" w:hAnsi="Trade Gothic LT Std" w:cs="Times New Roman"/>
          <w:i/>
          <w:iCs/>
          <w:lang w:val="en-US" w:eastAsia="de-DE"/>
        </w:rPr>
        <w:t>Meteoritics &amp; Planetary Science, 53 (8)</w:t>
      </w:r>
      <w:r w:rsidRPr="00432713">
        <w:rPr>
          <w:rFonts w:ascii="Trade Gothic LT Std" w:eastAsia="Times New Roman" w:hAnsi="Trade Gothic LT Std" w:cs="Times New Roman"/>
          <w:lang w:val="en-US" w:eastAsia="de-DE"/>
        </w:rPr>
        <w:t xml:space="preserve">: 1543-1568. DOI: </w:t>
      </w:r>
      <w:hyperlink r:id="rId46" w:tgtFrame="_blank" w:history="1">
        <w:r w:rsidRPr="00432713">
          <w:rPr>
            <w:rFonts w:ascii="Trade Gothic LT Std" w:eastAsia="Times New Roman" w:hAnsi="Trade Gothic LT Std" w:cs="Times New Roman"/>
            <w:color w:val="0000FF"/>
            <w:u w:val="single"/>
            <w:lang w:val="en-US" w:eastAsia="de-DE"/>
          </w:rPr>
          <w:t>10.1111/maps.13048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eastAsia="de-DE"/>
          <w:rPrChange w:id="176" w:author="Falko Glöckler" w:date="2019-05-03T13:31:00Z">
            <w:rPr>
              <w:rFonts w:ascii="Trade Gothic LT Std" w:eastAsia="Times New Roman" w:hAnsi="Trade Gothic LT Std" w:cs="Times New Roman"/>
              <w:lang w:val="en-US" w:eastAsia="de-DE"/>
            </w:rPr>
          </w:rPrChange>
        </w:rPr>
      </w:pPr>
      <w:proofErr w:type="gramStart"/>
      <w:r w:rsidRPr="00432713">
        <w:rPr>
          <w:rFonts w:ascii="Trade Gothic LT Std" w:eastAsia="Times New Roman" w:hAnsi="Trade Gothic LT Std" w:cs="Times New Roman"/>
          <w:lang w:val="en-US" w:eastAsia="de-DE"/>
        </w:rPr>
        <w:t xml:space="preserve">Kiessling, W.; </w:t>
      </w:r>
      <w:r w:rsidRPr="00432713">
        <w:rPr>
          <w:rFonts w:ascii="Trade Gothic LT Std" w:eastAsia="Times New Roman" w:hAnsi="Trade Gothic LT Std" w:cs="Times New Roman"/>
          <w:b/>
          <w:bCs/>
          <w:lang w:val="en-US" w:eastAsia="de-DE"/>
        </w:rPr>
        <w:t>Schobben, M.</w:t>
      </w:r>
      <w:r w:rsidRPr="00432713">
        <w:rPr>
          <w:rFonts w:ascii="Trade Gothic LT Std" w:eastAsia="Times New Roman" w:hAnsi="Trade Gothic LT Std" w:cs="Times New Roman"/>
          <w:lang w:val="en-US" w:eastAsia="de-DE"/>
        </w:rPr>
        <w:t xml:space="preserve">; Ghaderi, A.; Hairapetian, V.; </w:t>
      </w:r>
      <w:r w:rsidRPr="00432713">
        <w:rPr>
          <w:rFonts w:ascii="Trade Gothic LT Std" w:eastAsia="Times New Roman" w:hAnsi="Trade Gothic LT Std" w:cs="Times New Roman"/>
          <w:b/>
          <w:bCs/>
          <w:lang w:val="en-US" w:eastAsia="de-DE"/>
        </w:rPr>
        <w:t>Leda, L.</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Korn, D.</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Pre–mass extinction decline of latest Permian ammonoids.</w:t>
      </w:r>
      <w:proofErr w:type="gramEnd"/>
      <w:r w:rsidRPr="00432713">
        <w:rPr>
          <w:rFonts w:ascii="Trade Gothic LT Std" w:eastAsia="Times New Roman" w:hAnsi="Trade Gothic LT Std" w:cs="Times New Roman"/>
          <w:lang w:val="en-US" w:eastAsia="de-DE"/>
        </w:rPr>
        <w:t xml:space="preserve"> </w:t>
      </w:r>
      <w:r w:rsidRPr="0035207F">
        <w:rPr>
          <w:rFonts w:ascii="Trade Gothic LT Std" w:eastAsia="Times New Roman" w:hAnsi="Trade Gothic LT Std" w:cs="Times New Roman"/>
          <w:i/>
          <w:iCs/>
          <w:lang w:eastAsia="de-DE"/>
          <w:rPrChange w:id="177" w:author="Falko Glöckler" w:date="2019-05-03T13:31:00Z">
            <w:rPr>
              <w:rFonts w:ascii="Trade Gothic LT Std" w:eastAsia="Times New Roman" w:hAnsi="Trade Gothic LT Std" w:cs="Times New Roman"/>
              <w:i/>
              <w:iCs/>
              <w:lang w:val="en-US" w:eastAsia="de-DE"/>
            </w:rPr>
          </w:rPrChange>
        </w:rPr>
        <w:t>Geology, 46 (3)</w:t>
      </w:r>
      <w:r w:rsidRPr="0035207F">
        <w:rPr>
          <w:rFonts w:ascii="Trade Gothic LT Std" w:eastAsia="Times New Roman" w:hAnsi="Trade Gothic LT Std" w:cs="Times New Roman"/>
          <w:lang w:eastAsia="de-DE"/>
          <w:rPrChange w:id="178" w:author="Falko Glöckler" w:date="2019-05-03T13:31:00Z">
            <w:rPr>
              <w:rFonts w:ascii="Trade Gothic LT Std" w:eastAsia="Times New Roman" w:hAnsi="Trade Gothic LT Std" w:cs="Times New Roman"/>
              <w:lang w:val="en-US" w:eastAsia="de-DE"/>
            </w:rPr>
          </w:rPrChange>
        </w:rPr>
        <w:t xml:space="preserve">: 283-286. DOI: </w:t>
      </w:r>
      <w:r w:rsidR="00FC29AC">
        <w:fldChar w:fldCharType="begin"/>
      </w:r>
      <w:r w:rsidR="00FC29AC">
        <w:instrText xml:space="preserve"> HYPERLINK "https://doi.org/10.1130/g39866.1" \</w:instrText>
      </w:r>
      <w:r w:rsidR="00FC29AC">
        <w:instrText xml:space="preserve">t "_blank" </w:instrText>
      </w:r>
      <w:r w:rsidR="00FC29AC">
        <w:fldChar w:fldCharType="separate"/>
      </w:r>
      <w:r w:rsidRPr="0035207F">
        <w:rPr>
          <w:rFonts w:ascii="Trade Gothic LT Std" w:eastAsia="Times New Roman" w:hAnsi="Trade Gothic LT Std" w:cs="Times New Roman"/>
          <w:color w:val="0000FF"/>
          <w:u w:val="single"/>
          <w:lang w:eastAsia="de-DE"/>
          <w:rPrChange w:id="179" w:author="Falko Glöckler" w:date="2019-05-03T13:31:00Z">
            <w:rPr>
              <w:rFonts w:ascii="Trade Gothic LT Std" w:eastAsia="Times New Roman" w:hAnsi="Trade Gothic LT Std" w:cs="Times New Roman"/>
              <w:color w:val="0000FF"/>
              <w:u w:val="single"/>
              <w:lang w:val="en-US" w:eastAsia="de-DE"/>
            </w:rPr>
          </w:rPrChange>
        </w:rPr>
        <w:t>10.1130/g39866.1</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180" w:author="Falko Glöckler" w:date="2019-05-03T13:31:00Z">
            <w:rPr>
              <w:rFonts w:ascii="Trade Gothic LT Std" w:eastAsia="Times New Roman" w:hAnsi="Trade Gothic LT Std" w:cs="Times New Roman"/>
              <w:lang w:val="en-US" w:eastAsia="de-DE"/>
            </w:rPr>
          </w:rPrChange>
        </w:rPr>
      </w:pPr>
    </w:p>
    <w:p w:rsidR="001F15E2" w:rsidRPr="0035207F" w:rsidRDefault="001F15E2" w:rsidP="001F15E2">
      <w:pPr>
        <w:spacing w:after="0" w:line="240" w:lineRule="auto"/>
        <w:rPr>
          <w:rFonts w:ascii="Trade Gothic LT Std" w:eastAsia="Times New Roman" w:hAnsi="Trade Gothic LT Std" w:cs="Times New Roman"/>
          <w:lang w:eastAsia="de-DE"/>
          <w:rPrChange w:id="181" w:author="Falko Glöckler" w:date="2019-05-03T13:31:00Z">
            <w:rPr>
              <w:rFonts w:ascii="Trade Gothic LT Std" w:eastAsia="Times New Roman" w:hAnsi="Trade Gothic LT Std" w:cs="Times New Roman"/>
              <w:lang w:val="en-US" w:eastAsia="de-DE"/>
            </w:rPr>
          </w:rPrChange>
        </w:rPr>
      </w:pPr>
      <w:r w:rsidRPr="00432713">
        <w:rPr>
          <w:rFonts w:ascii="Trade Gothic LT Std" w:eastAsia="Times New Roman" w:hAnsi="Trade Gothic LT Std" w:cs="Times New Roman"/>
          <w:lang w:eastAsia="de-DE"/>
        </w:rPr>
        <w:t xml:space="preserve">Klug, C.; Samankassou, E.; Pohle, A.; De Baets, K.; Franchi, F.;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Oases of biodiversity: Early Devonian palaeoecology at Hamar Laghdad, Morocco. </w:t>
      </w:r>
      <w:r w:rsidRPr="0035207F">
        <w:rPr>
          <w:rFonts w:ascii="Trade Gothic LT Std" w:eastAsia="Times New Roman" w:hAnsi="Trade Gothic LT Std" w:cs="Times New Roman"/>
          <w:i/>
          <w:iCs/>
          <w:lang w:eastAsia="de-DE"/>
          <w:rPrChange w:id="182" w:author="Falko Glöckler" w:date="2019-05-03T13:31:00Z">
            <w:rPr>
              <w:rFonts w:ascii="Trade Gothic LT Std" w:eastAsia="Times New Roman" w:hAnsi="Trade Gothic LT Std" w:cs="Times New Roman"/>
              <w:i/>
              <w:iCs/>
              <w:lang w:val="en-US" w:eastAsia="de-DE"/>
            </w:rPr>
          </w:rPrChange>
        </w:rPr>
        <w:t>Neues Jahrbuch für Geologie und Paläontologie - A</w:t>
      </w:r>
      <w:r w:rsidRPr="00432713">
        <w:rPr>
          <w:rFonts w:ascii="Trade Gothic LT Std" w:eastAsia="Times New Roman" w:hAnsi="Trade Gothic LT Std" w:cs="Times New Roman"/>
          <w:i/>
          <w:iCs/>
          <w:lang w:eastAsia="de-DE"/>
        </w:rPr>
        <w:t>bhandlungen, 290 (1-3)</w:t>
      </w:r>
      <w:r w:rsidRPr="00432713">
        <w:rPr>
          <w:rFonts w:ascii="Trade Gothic LT Std" w:eastAsia="Times New Roman" w:hAnsi="Trade Gothic LT Std" w:cs="Times New Roman"/>
          <w:lang w:eastAsia="de-DE"/>
        </w:rPr>
        <w:t xml:space="preserve">: 9-48. </w:t>
      </w:r>
      <w:r w:rsidRPr="0035207F">
        <w:rPr>
          <w:rFonts w:ascii="Trade Gothic LT Std" w:eastAsia="Times New Roman" w:hAnsi="Trade Gothic LT Std" w:cs="Times New Roman"/>
          <w:lang w:eastAsia="de-DE"/>
          <w:rPrChange w:id="183" w:author="Falko Glöckler" w:date="2019-05-03T13:31:00Z">
            <w:rPr>
              <w:rFonts w:ascii="Trade Gothic LT Std" w:eastAsia="Times New Roman" w:hAnsi="Trade Gothic LT Std" w:cs="Times New Roman"/>
              <w:lang w:val="en-US" w:eastAsia="de-DE"/>
            </w:rPr>
          </w:rPrChange>
        </w:rPr>
        <w:t xml:space="preserve">DOI: </w:t>
      </w:r>
      <w:r w:rsidR="00FC29AC">
        <w:fldChar w:fldCharType="begin"/>
      </w:r>
      <w:r w:rsidR="00FC29AC">
        <w:instrText xml:space="preserve"> HYPERLINK "https://doi.org/10.1127/njgpa/2018/0772" \t "_blank" </w:instrText>
      </w:r>
      <w:r w:rsidR="00FC29AC">
        <w:fldChar w:fldCharType="separate"/>
      </w:r>
      <w:r w:rsidRPr="0035207F">
        <w:rPr>
          <w:rFonts w:ascii="Trade Gothic LT Std" w:eastAsia="Times New Roman" w:hAnsi="Trade Gothic LT Std" w:cs="Times New Roman"/>
          <w:color w:val="0000FF"/>
          <w:u w:val="single"/>
          <w:lang w:eastAsia="de-DE"/>
          <w:rPrChange w:id="184" w:author="Falko Glöckler" w:date="2019-05-03T13:31:00Z">
            <w:rPr>
              <w:rFonts w:ascii="Trade Gothic LT Std" w:eastAsia="Times New Roman" w:hAnsi="Trade Gothic LT Std" w:cs="Times New Roman"/>
              <w:color w:val="0000FF"/>
              <w:u w:val="single"/>
              <w:lang w:val="en-US" w:eastAsia="de-DE"/>
            </w:rPr>
          </w:rPrChange>
        </w:rPr>
        <w:t>10.1127/njgpa/2018/0772</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185" w:author="Falko Glöckler" w:date="2019-05-03T13:31:00Z">
            <w:rPr>
              <w:rFonts w:ascii="Trade Gothic LT Std" w:eastAsia="Times New Roman" w:hAnsi="Trade Gothic LT Std" w:cs="Times New Roman"/>
              <w:lang w:val="en-US"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eastAsia="de-DE"/>
          <w:rPrChange w:id="186" w:author="Falko Glöckler" w:date="2019-05-03T13:31:00Z">
            <w:rPr>
              <w:rFonts w:ascii="Trade Gothic LT Std" w:eastAsia="Times New Roman" w:hAnsi="Trade Gothic LT Std" w:cs="Times New Roman"/>
              <w:lang w:val="en-US" w:eastAsia="de-DE"/>
            </w:rPr>
          </w:rPrChange>
        </w:rPr>
        <w:t xml:space="preserve">Kocian, M.; </w:t>
      </w:r>
      <w:r w:rsidRPr="0035207F">
        <w:rPr>
          <w:rFonts w:ascii="Trade Gothic LT Std" w:eastAsia="Times New Roman" w:hAnsi="Trade Gothic LT Std" w:cs="Times New Roman"/>
          <w:b/>
          <w:bCs/>
          <w:lang w:eastAsia="de-DE"/>
          <w:rPrChange w:id="187" w:author="Falko Glöckler" w:date="2019-05-03T13:31:00Z">
            <w:rPr>
              <w:rFonts w:ascii="Trade Gothic LT Std" w:eastAsia="Times New Roman" w:hAnsi="Trade Gothic LT Std" w:cs="Times New Roman"/>
              <w:b/>
              <w:bCs/>
              <w:lang w:val="en-US" w:eastAsia="de-DE"/>
            </w:rPr>
          </w:rPrChange>
        </w:rPr>
        <w:t>Schülke, M.</w:t>
      </w:r>
      <w:r w:rsidRPr="0035207F">
        <w:rPr>
          <w:rFonts w:ascii="Trade Gothic LT Std" w:eastAsia="Times New Roman" w:hAnsi="Trade Gothic LT Std" w:cs="Times New Roman"/>
          <w:lang w:eastAsia="de-DE"/>
          <w:rPrChange w:id="188" w:author="Falko Glöckler" w:date="2019-05-03T13:31:00Z">
            <w:rPr>
              <w:rFonts w:ascii="Trade Gothic LT Std" w:eastAsia="Times New Roman" w:hAnsi="Trade Gothic LT Std" w:cs="Times New Roman"/>
              <w:lang w:val="en-US" w:eastAsia="de-DE"/>
            </w:rPr>
          </w:rPrChange>
        </w:rPr>
        <w:t xml:space="preserve"> (2018). </w:t>
      </w:r>
      <w:r w:rsidRPr="00432713">
        <w:rPr>
          <w:rFonts w:ascii="Trade Gothic LT Std" w:eastAsia="Times New Roman" w:hAnsi="Trade Gothic LT Std" w:cs="Times New Roman"/>
          <w:lang w:val="en-US" w:eastAsia="de-DE"/>
        </w:rPr>
        <w:t xml:space="preserve">New species and records of Ischnosoma Stephens (Coleoptera: Staphylinidae: Tachyporinae) from Nepal. </w:t>
      </w:r>
      <w:r w:rsidRPr="00432713">
        <w:rPr>
          <w:rFonts w:ascii="Trade Gothic LT Std" w:eastAsia="Times New Roman" w:hAnsi="Trade Gothic LT Std" w:cs="Times New Roman"/>
          <w:i/>
          <w:iCs/>
          <w:lang w:val="en-US" w:eastAsia="de-DE"/>
        </w:rPr>
        <w:t>Zootaxa, 4442 (4)</w:t>
      </w:r>
      <w:r w:rsidRPr="00432713">
        <w:rPr>
          <w:rFonts w:ascii="Trade Gothic LT Std" w:eastAsia="Times New Roman" w:hAnsi="Trade Gothic LT Std" w:cs="Times New Roman"/>
          <w:lang w:val="en-US" w:eastAsia="de-DE"/>
        </w:rPr>
        <w:t xml:space="preserve">: 501. DOI: </w:t>
      </w:r>
      <w:hyperlink r:id="rId47" w:tgtFrame="_blank" w:history="1">
        <w:r w:rsidRPr="00432713">
          <w:rPr>
            <w:rFonts w:ascii="Trade Gothic LT Std" w:eastAsia="Times New Roman" w:hAnsi="Trade Gothic LT Std" w:cs="Times New Roman"/>
            <w:color w:val="0000FF"/>
            <w:u w:val="single"/>
            <w:lang w:val="en-US" w:eastAsia="de-DE"/>
          </w:rPr>
          <w:t>10.11646/zootaxa.4442.4.1</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Bockwinkel, J.; Ebbighausen, V. (2018). </w:t>
      </w:r>
      <w:proofErr w:type="gramStart"/>
      <w:r w:rsidRPr="00432713">
        <w:rPr>
          <w:rFonts w:ascii="Trade Gothic LT Std" w:eastAsia="Times New Roman" w:hAnsi="Trade Gothic LT Std" w:cs="Times New Roman"/>
          <w:lang w:val="en-US" w:eastAsia="de-DE"/>
        </w:rPr>
        <w:t>Middle Famennian (Late Devonian) ammonoids from the Anti-Atlas of Morocco.</w:t>
      </w:r>
      <w:proofErr w:type="gramEnd"/>
      <w:r w:rsidRPr="00432713">
        <w:rPr>
          <w:rFonts w:ascii="Trade Gothic LT Std" w:eastAsia="Times New Roman" w:hAnsi="Trade Gothic LT Std" w:cs="Times New Roman"/>
          <w:lang w:val="en-US" w:eastAsia="de-DE"/>
        </w:rPr>
        <w:t xml:space="preserve"> </w:t>
      </w:r>
      <w:r w:rsidRPr="0035207F">
        <w:rPr>
          <w:rFonts w:ascii="Trade Gothic LT Std" w:eastAsia="Times New Roman" w:hAnsi="Trade Gothic LT Std" w:cs="Times New Roman"/>
          <w:lang w:eastAsia="de-DE"/>
          <w:rPrChange w:id="189" w:author="Falko Glöckler" w:date="2019-05-03T13:31:00Z">
            <w:rPr>
              <w:rFonts w:ascii="Trade Gothic LT Std" w:eastAsia="Times New Roman" w:hAnsi="Trade Gothic LT Std" w:cs="Times New Roman"/>
              <w:lang w:val="en-US" w:eastAsia="de-DE"/>
            </w:rPr>
          </w:rPrChange>
        </w:rPr>
        <w:t xml:space="preserve">4. Costaclymenia. </w:t>
      </w:r>
      <w:r w:rsidRPr="0035207F">
        <w:rPr>
          <w:rFonts w:ascii="Trade Gothic LT Std" w:eastAsia="Times New Roman" w:hAnsi="Trade Gothic LT Std" w:cs="Times New Roman"/>
          <w:i/>
          <w:iCs/>
          <w:lang w:eastAsia="de-DE"/>
          <w:rPrChange w:id="190" w:author="Falko Glöckler" w:date="2019-05-03T13:31:00Z">
            <w:rPr>
              <w:rFonts w:ascii="Trade Gothic LT Std" w:eastAsia="Times New Roman" w:hAnsi="Trade Gothic LT Std" w:cs="Times New Roman"/>
              <w:i/>
              <w:iCs/>
              <w:lang w:val="en-US" w:eastAsia="de-DE"/>
            </w:rPr>
          </w:rPrChange>
        </w:rPr>
        <w:t>Neues Jahrbuch für Geologie und Pal</w:t>
      </w:r>
      <w:r w:rsidRPr="00432713">
        <w:rPr>
          <w:rFonts w:ascii="Trade Gothic LT Std" w:eastAsia="Times New Roman" w:hAnsi="Trade Gothic LT Std" w:cs="Times New Roman"/>
          <w:i/>
          <w:iCs/>
          <w:lang w:eastAsia="de-DE"/>
        </w:rPr>
        <w:t>äontologie - Abhandlungen, 289 (1)</w:t>
      </w:r>
      <w:r w:rsidRPr="00432713">
        <w:rPr>
          <w:rFonts w:ascii="Trade Gothic LT Std" w:eastAsia="Times New Roman" w:hAnsi="Trade Gothic LT Std" w:cs="Times New Roman"/>
          <w:lang w:eastAsia="de-DE"/>
        </w:rPr>
        <w:t xml:space="preserve">: 35-41. DOI: </w:t>
      </w:r>
      <w:hyperlink r:id="rId48" w:tgtFrame="_blank" w:history="1">
        <w:r w:rsidRPr="00432713">
          <w:rPr>
            <w:rFonts w:ascii="Trade Gothic LT Std" w:eastAsia="Times New Roman" w:hAnsi="Trade Gothic LT Std" w:cs="Times New Roman"/>
            <w:color w:val="0000FF"/>
            <w:u w:val="single"/>
            <w:lang w:eastAsia="de-DE"/>
          </w:rPr>
          <w:t>10.1127/njgpa/2018/0748</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proofErr w:type="gramStart"/>
      <w:r w:rsidRPr="0035207F">
        <w:rPr>
          <w:rFonts w:ascii="Trade Gothic LT Std" w:eastAsia="Times New Roman" w:hAnsi="Trade Gothic LT Std" w:cs="Times New Roman"/>
          <w:b/>
          <w:bCs/>
          <w:lang w:val="en-US" w:eastAsia="de-DE"/>
          <w:rPrChange w:id="191" w:author="Falko Glöckler" w:date="2019-05-03T13:31:00Z">
            <w:rPr>
              <w:rFonts w:ascii="Trade Gothic LT Std" w:eastAsia="Times New Roman" w:hAnsi="Trade Gothic LT Std" w:cs="Times New Roman"/>
              <w:b/>
              <w:bCs/>
              <w:lang w:eastAsia="de-DE"/>
            </w:rPr>
          </w:rPrChange>
        </w:rPr>
        <w:t>Korn, D.</w:t>
      </w:r>
      <w:r w:rsidRPr="0035207F">
        <w:rPr>
          <w:rFonts w:ascii="Trade Gothic LT Std" w:eastAsia="Times New Roman" w:hAnsi="Trade Gothic LT Std" w:cs="Times New Roman"/>
          <w:lang w:val="en-US" w:eastAsia="de-DE"/>
          <w:rPrChange w:id="192" w:author="Falko Glöckler" w:date="2019-05-03T13:31:00Z">
            <w:rPr>
              <w:rFonts w:ascii="Trade Gothic LT Std" w:eastAsia="Times New Roman" w:hAnsi="Trade Gothic LT Std" w:cs="Times New Roman"/>
              <w:lang w:eastAsia="de-DE"/>
            </w:rPr>
          </w:rPrChange>
        </w:rPr>
        <w:t>; Price, J. (2018).</w:t>
      </w:r>
      <w:proofErr w:type="gramEnd"/>
      <w:r w:rsidRPr="0035207F">
        <w:rPr>
          <w:rFonts w:ascii="Trade Gothic LT Std" w:eastAsia="Times New Roman" w:hAnsi="Trade Gothic LT Std" w:cs="Times New Roman"/>
          <w:lang w:val="en-US" w:eastAsia="de-DE"/>
          <w:rPrChange w:id="193" w:author="Falko Glöckler" w:date="2019-05-03T13:31:00Z">
            <w:rPr>
              <w:rFonts w:ascii="Trade Gothic LT Std" w:eastAsia="Times New Roman" w:hAnsi="Trade Gothic LT Std" w:cs="Times New Roman"/>
              <w:lang w:eastAsia="de-DE"/>
            </w:rPr>
          </w:rPrChange>
        </w:rPr>
        <w:t xml:space="preserve"> </w:t>
      </w:r>
      <w:proofErr w:type="gramStart"/>
      <w:r w:rsidRPr="0035207F">
        <w:rPr>
          <w:rFonts w:ascii="Trade Gothic LT Std" w:eastAsia="Times New Roman" w:hAnsi="Trade Gothic LT Std" w:cs="Times New Roman"/>
          <w:lang w:val="en-US" w:eastAsia="de-DE"/>
          <w:rPrChange w:id="194" w:author="Falko Glöckler" w:date="2019-05-03T13:31:00Z">
            <w:rPr>
              <w:rFonts w:ascii="Trade Gothic LT Std" w:eastAsia="Times New Roman" w:hAnsi="Trade Gothic LT Std" w:cs="Times New Roman"/>
              <w:lang w:eastAsia="de-DE"/>
            </w:rPr>
          </w:rPrChange>
        </w:rPr>
        <w:t>The genus Sellaclymenia in Europe (Ammonoidea, Late Devonian).</w:t>
      </w:r>
      <w:proofErr w:type="gramEnd"/>
      <w:r w:rsidRPr="0035207F">
        <w:rPr>
          <w:rFonts w:ascii="Trade Gothic LT Std" w:eastAsia="Times New Roman" w:hAnsi="Trade Gothic LT Std" w:cs="Times New Roman"/>
          <w:lang w:val="en-US" w:eastAsia="de-DE"/>
          <w:rPrChange w:id="195"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i/>
          <w:iCs/>
          <w:lang w:eastAsia="de-DE"/>
        </w:rPr>
        <w:t>Neues Jahrbuch für Geologie und Paläontologie - Abhandlungen, 288 (2)</w:t>
      </w:r>
      <w:r w:rsidRPr="00432713">
        <w:rPr>
          <w:rFonts w:ascii="Trade Gothic LT Std" w:eastAsia="Times New Roman" w:hAnsi="Trade Gothic LT Std" w:cs="Times New Roman"/>
          <w:lang w:eastAsia="de-DE"/>
        </w:rPr>
        <w:t xml:space="preserve">: 227-233. DOI: </w:t>
      </w:r>
      <w:hyperlink r:id="rId49" w:tgtFrame="_blank" w:history="1">
        <w:r w:rsidRPr="00432713">
          <w:rPr>
            <w:rFonts w:ascii="Trade Gothic LT Std" w:eastAsia="Times New Roman" w:hAnsi="Trade Gothic LT Std" w:cs="Times New Roman"/>
            <w:color w:val="0000FF"/>
            <w:u w:val="single"/>
            <w:lang w:eastAsia="de-DE"/>
          </w:rPr>
          <w:t>10.1127/njgpa/2018/0735</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Korn, D.</w:t>
      </w:r>
      <w:r w:rsidRPr="00432713">
        <w:rPr>
          <w:rFonts w:ascii="Trade Gothic LT Std" w:eastAsia="Times New Roman" w:hAnsi="Trade Gothic LT Std" w:cs="Times New Roman"/>
          <w:lang w:val="en-US" w:eastAsia="de-DE"/>
        </w:rPr>
        <w:t>; Price, J.; Weyer, D. (2018).</w:t>
      </w:r>
      <w:proofErr w:type="gramEnd"/>
      <w:r w:rsidRPr="00432713">
        <w:rPr>
          <w:rFonts w:ascii="Trade Gothic LT Std" w:eastAsia="Times New Roman" w:hAnsi="Trade Gothic LT Std" w:cs="Times New Roman"/>
          <w:lang w:val="en-US" w:eastAsia="de-DE"/>
        </w:rPr>
        <w:t xml:space="preserve"> </w:t>
      </w:r>
      <w:proofErr w:type="gramStart"/>
      <w:r w:rsidRPr="0035207F">
        <w:rPr>
          <w:rFonts w:ascii="Trade Gothic LT Std" w:eastAsia="Times New Roman" w:hAnsi="Trade Gothic LT Std" w:cs="Times New Roman"/>
          <w:lang w:val="en-US" w:eastAsia="de-DE"/>
          <w:rPrChange w:id="196" w:author="Falko Glöckler" w:date="2019-05-03T13:31:00Z">
            <w:rPr>
              <w:rFonts w:ascii="Trade Gothic LT Std" w:eastAsia="Times New Roman" w:hAnsi="Trade Gothic LT Std" w:cs="Times New Roman"/>
              <w:lang w:eastAsia="de-DE"/>
            </w:rPr>
          </w:rPrChange>
        </w:rPr>
        <w:t>The genus Costaclymenia in Europe (Ammonoidea, Late Devonian).</w:t>
      </w:r>
      <w:proofErr w:type="gramEnd"/>
      <w:r w:rsidRPr="0035207F">
        <w:rPr>
          <w:rFonts w:ascii="Trade Gothic LT Std" w:eastAsia="Times New Roman" w:hAnsi="Trade Gothic LT Std" w:cs="Times New Roman"/>
          <w:lang w:val="en-US" w:eastAsia="de-DE"/>
          <w:rPrChange w:id="197"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i/>
          <w:iCs/>
          <w:lang w:eastAsia="de-DE"/>
        </w:rPr>
        <w:t>Neues Jahrbuch für Geologie und Paläontologie - Abhandlungen, 287 (3)</w:t>
      </w:r>
      <w:r w:rsidRPr="00432713">
        <w:rPr>
          <w:rFonts w:ascii="Trade Gothic LT Std" w:eastAsia="Times New Roman" w:hAnsi="Trade Gothic LT Std" w:cs="Times New Roman"/>
          <w:lang w:eastAsia="de-DE"/>
        </w:rPr>
        <w:t xml:space="preserve">: 249-260. </w:t>
      </w:r>
      <w:r w:rsidRPr="00432713">
        <w:rPr>
          <w:rFonts w:ascii="Trade Gothic LT Std" w:eastAsia="Times New Roman" w:hAnsi="Trade Gothic LT Std" w:cs="Times New Roman"/>
          <w:lang w:val="en-US" w:eastAsia="de-DE"/>
        </w:rPr>
        <w:t xml:space="preserve">DOI: </w:t>
      </w:r>
      <w:hyperlink r:id="rId50" w:tgtFrame="_blank" w:history="1">
        <w:r w:rsidRPr="00432713">
          <w:rPr>
            <w:rFonts w:ascii="Trade Gothic LT Std" w:eastAsia="Times New Roman" w:hAnsi="Trade Gothic LT Std" w:cs="Times New Roman"/>
            <w:color w:val="0000FF"/>
            <w:u w:val="single"/>
            <w:lang w:val="en-US" w:eastAsia="de-DE"/>
          </w:rPr>
          <w:t>10.1127/njgpa/2018/0716</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Korn, D.</w:t>
      </w:r>
      <w:r w:rsidRPr="00432713">
        <w:rPr>
          <w:rFonts w:ascii="Trade Gothic LT Std" w:eastAsia="Times New Roman" w:hAnsi="Trade Gothic LT Std" w:cs="Times New Roman"/>
          <w:lang w:val="en-US" w:eastAsia="de-DE"/>
        </w:rPr>
        <w:t>; Price, J.; Weyer, D.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Case 3759–Conservation of Costaclymenia Schindewolf, 1920 and Costaclymeniidae Ruzhencev, 1957 by proposed designation of a neotype for Goniatites binodosus Münster, 1832 (Mollusca, Cephalopoda, Ammonoidea).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The Bulletin of Zoological Nomenclature, 75 (1)</w:t>
      </w:r>
      <w:r w:rsidRPr="00432713">
        <w:rPr>
          <w:rFonts w:ascii="Trade Gothic LT Std" w:eastAsia="Times New Roman" w:hAnsi="Trade Gothic LT Std" w:cs="Times New Roman"/>
          <w:lang w:val="en-US" w:eastAsia="de-DE"/>
        </w:rPr>
        <w:t xml:space="preserve">: 142-145. DOI: </w:t>
      </w:r>
      <w:hyperlink r:id="rId51" w:tgtFrame="_blank" w:history="1">
        <w:r w:rsidRPr="00432713">
          <w:rPr>
            <w:rFonts w:ascii="Trade Gothic LT Std" w:eastAsia="Times New Roman" w:hAnsi="Trade Gothic LT Std" w:cs="Times New Roman"/>
            <w:color w:val="0000FF"/>
            <w:u w:val="single"/>
            <w:lang w:val="en-US" w:eastAsia="de-DE"/>
          </w:rPr>
          <w:t>10.21805/bzn.v75.a030</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Kossovaya, O.; Weyer, D.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Lopingian corals from the Omolon Massif (Eastern Siberia), the northernmost Permian boreal Rugosa community.</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 xml:space="preserve">Neues Jahrbuch für </w:t>
      </w:r>
      <w:r w:rsidRPr="00432713">
        <w:rPr>
          <w:rFonts w:ascii="Trade Gothic LT Std" w:eastAsia="Times New Roman" w:hAnsi="Trade Gothic LT Std" w:cs="Times New Roman"/>
          <w:i/>
          <w:iCs/>
          <w:lang w:eastAsia="de-DE"/>
        </w:rPr>
        <w:t>Geologie und Paläontologie - Abhandlungen, 287 (2)</w:t>
      </w:r>
      <w:r w:rsidRPr="00432713">
        <w:rPr>
          <w:rFonts w:ascii="Trade Gothic LT Std" w:eastAsia="Times New Roman" w:hAnsi="Trade Gothic LT Std" w:cs="Times New Roman"/>
          <w:lang w:eastAsia="de-DE"/>
        </w:rPr>
        <w:t xml:space="preserve">: 167-194. </w:t>
      </w:r>
      <w:r w:rsidRPr="00432713">
        <w:rPr>
          <w:rFonts w:ascii="Trade Gothic LT Std" w:eastAsia="Times New Roman" w:hAnsi="Trade Gothic LT Std" w:cs="Times New Roman"/>
          <w:lang w:val="en-US" w:eastAsia="de-DE"/>
        </w:rPr>
        <w:t xml:space="preserve">DOI: </w:t>
      </w:r>
      <w:hyperlink r:id="rId52" w:tgtFrame="_blank" w:history="1">
        <w:r w:rsidRPr="00432713">
          <w:rPr>
            <w:rFonts w:ascii="Trade Gothic LT Std" w:eastAsia="Times New Roman" w:hAnsi="Trade Gothic LT Std" w:cs="Times New Roman"/>
            <w:color w:val="0000FF"/>
            <w:u w:val="single"/>
            <w:lang w:val="en-US" w:eastAsia="de-DE"/>
          </w:rPr>
          <w:t>10.1127/njgpa/2018/0711</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lastRenderedPageBreak/>
        <w:t xml:space="preserve">Kouamé, N.; Tohe, B.; Assemian, N.; Gourene, G.; </w:t>
      </w:r>
      <w:r w:rsidR="00432713" w:rsidRPr="00432713">
        <w:rPr>
          <w:rFonts w:ascii="Trade Gothic LT Std" w:eastAsia="Times New Roman" w:hAnsi="Trade Gothic LT Std" w:cs="Times New Roman"/>
          <w:b/>
          <w:bCs/>
          <w:lang w:val="en-US" w:eastAsia="de-DE"/>
        </w:rPr>
        <w:t>Rödel, M.-O.</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(2018). Spatio-temporal distribution of five species of West African leaf-litter frogs.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Salamandra, 54 (1)</w:t>
      </w:r>
      <w:r w:rsidRPr="00432713">
        <w:rPr>
          <w:rFonts w:ascii="Trade Gothic LT Std" w:eastAsia="Times New Roman" w:hAnsi="Trade Gothic LT Std" w:cs="Times New Roman"/>
          <w:lang w:val="en-US" w:eastAsia="de-DE"/>
        </w:rPr>
        <w:t>: 21-29</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Kpan, T.; Kouamé, N.; Barej, M.; Adeba, P.; </w:t>
      </w:r>
      <w:r w:rsidRPr="00432713">
        <w:rPr>
          <w:rFonts w:ascii="Trade Gothic LT Std" w:eastAsia="Times New Roman" w:hAnsi="Trade Gothic LT Std" w:cs="Times New Roman"/>
          <w:b/>
          <w:bCs/>
          <w:lang w:val="en-US" w:eastAsia="de-DE"/>
        </w:rPr>
        <w:t>Emmrich, M.</w:t>
      </w:r>
      <w:r w:rsidRPr="00432713">
        <w:rPr>
          <w:rFonts w:ascii="Trade Gothic LT Std" w:eastAsia="Times New Roman" w:hAnsi="Trade Gothic LT Std" w:cs="Times New Roman"/>
          <w:lang w:val="en-US" w:eastAsia="de-DE"/>
        </w:rPr>
        <w:t xml:space="preserve">; Ofori-Boateng, C.; </w:t>
      </w:r>
      <w:r w:rsidR="00432713" w:rsidRPr="00432713">
        <w:rPr>
          <w:rFonts w:ascii="Trade Gothic LT Std" w:eastAsia="Times New Roman" w:hAnsi="Trade Gothic LT Std" w:cs="Times New Roman"/>
          <w:b/>
          <w:bCs/>
          <w:lang w:val="en-US" w:eastAsia="de-DE"/>
        </w:rPr>
        <w:t>Rödel, M.-O.</w:t>
      </w:r>
      <w:proofErr w:type="gramEnd"/>
      <w:r w:rsidRPr="00432713">
        <w:rPr>
          <w:rFonts w:ascii="Trade Gothic LT Std" w:eastAsia="Times New Roman" w:hAnsi="Trade Gothic LT Std" w:cs="Times New Roman"/>
          <w:lang w:val="en-US" w:eastAsia="de-DE"/>
        </w:rPr>
        <w:t xml:space="preserve"> (2018). A new Puddle Frog, genus Phrynobatrachus (Amphibia: Anura: Phrynobatrachidae), from the eastern part of the Upper Guinea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biodiversity hotspot, West Africa. </w:t>
      </w:r>
      <w:r w:rsidRPr="00432713">
        <w:rPr>
          <w:rFonts w:ascii="Trade Gothic LT Std" w:eastAsia="Times New Roman" w:hAnsi="Trade Gothic LT Std" w:cs="Times New Roman"/>
          <w:i/>
          <w:iCs/>
          <w:lang w:val="en-US" w:eastAsia="de-DE"/>
        </w:rPr>
        <w:t>Zootaxa, 4388 (2)</w:t>
      </w:r>
      <w:r w:rsidRPr="00432713">
        <w:rPr>
          <w:rFonts w:ascii="Trade Gothic LT Std" w:eastAsia="Times New Roman" w:hAnsi="Trade Gothic LT Std" w:cs="Times New Roman"/>
          <w:lang w:val="en-US" w:eastAsia="de-DE"/>
        </w:rPr>
        <w:t xml:space="preserve">: 221. DOI: </w:t>
      </w:r>
      <w:r w:rsidR="00FC29AC">
        <w:fldChar w:fldCharType="begin"/>
      </w:r>
      <w:r w:rsidR="00FC29AC" w:rsidRPr="0035207F">
        <w:rPr>
          <w:lang w:val="en-US"/>
          <w:rPrChange w:id="198" w:author="Falko Glöckler" w:date="2019-05-03T13:31:00Z">
            <w:rPr/>
          </w:rPrChange>
        </w:rPr>
        <w:instrText xml:space="preserve"> HYPERLINK "https://doi.org/10.11646/zootaxa.4388.2.5" \t "_blank" </w:instrText>
      </w:r>
      <w:r w:rsidR="00FC29AC">
        <w:fldChar w:fldCharType="separate"/>
      </w:r>
      <w:r w:rsidRPr="00432713">
        <w:rPr>
          <w:rFonts w:ascii="Trade Gothic LT Std" w:eastAsia="Times New Roman" w:hAnsi="Trade Gothic LT Std" w:cs="Times New Roman"/>
          <w:color w:val="0000FF"/>
          <w:u w:val="single"/>
          <w:lang w:val="en-US" w:eastAsia="de-DE"/>
        </w:rPr>
        <w:t>10.11646/zootaxa.4388.2.5</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Lasseck,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Machines vs. Human Experts: Contribution to the ExpertLifeCLEF 2018 Plant Identification Task. </w:t>
      </w:r>
      <w:r w:rsidRPr="00432713">
        <w:rPr>
          <w:rFonts w:ascii="Trade Gothic LT Std" w:eastAsia="Times New Roman" w:hAnsi="Trade Gothic LT Std" w:cs="Times New Roman"/>
          <w:i/>
          <w:iCs/>
          <w:lang w:val="en-US" w:eastAsia="de-DE"/>
        </w:rPr>
        <w:t>CEUR Workshop Proceedings</w:t>
      </w:r>
      <w:r w:rsidRPr="00432713">
        <w:rPr>
          <w:rFonts w:ascii="Trade Gothic LT Std" w:eastAsia="Times New Roman" w:hAnsi="Trade Gothic LT Std" w:cs="Times New Roman"/>
          <w:lang w:val="en-US" w:eastAsia="de-DE"/>
        </w:rPr>
        <w:t>: 1-6</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eastAsia="de-DE"/>
        </w:rPr>
        <w:t xml:space="preserve">Lautenschlager, S.; Ferreira, G.; </w:t>
      </w:r>
      <w:r w:rsidRPr="0035207F">
        <w:rPr>
          <w:rFonts w:ascii="Trade Gothic LT Std" w:eastAsia="Times New Roman" w:hAnsi="Trade Gothic LT Std" w:cs="Times New Roman"/>
          <w:b/>
          <w:bCs/>
          <w:lang w:eastAsia="de-DE"/>
        </w:rPr>
        <w:t>Werneburg, I.</w:t>
      </w:r>
      <w:r w:rsidRPr="0035207F">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Sensory Evolution and Ecology of Early Turtles Revealed by Digital Endocranial Reconstructions.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Frontiers in Ecology and Evolution, 6 (7)</w:t>
      </w:r>
      <w:r w:rsidRPr="00432713">
        <w:rPr>
          <w:rFonts w:ascii="Trade Gothic LT Std" w:eastAsia="Times New Roman" w:hAnsi="Trade Gothic LT Std" w:cs="Times New Roman"/>
          <w:lang w:val="en-US" w:eastAsia="de-DE"/>
        </w:rPr>
        <w:t xml:space="preserve">: 1-16. DOI: </w:t>
      </w:r>
      <w:r w:rsidR="00FC29AC">
        <w:fldChar w:fldCharType="begin"/>
      </w:r>
      <w:r w:rsidR="00FC29AC" w:rsidRPr="0035207F">
        <w:rPr>
          <w:lang w:val="en-US"/>
          <w:rPrChange w:id="199" w:author="Falko Glöckler" w:date="2019-05-03T13:31:00Z">
            <w:rPr/>
          </w:rPrChange>
        </w:rPr>
        <w:instrText xml:space="preserve"> HYPERLINK "https://doi.org/10.3389/fevo.2018.00007" \t "_blan</w:instrText>
      </w:r>
      <w:r w:rsidR="00FC29AC" w:rsidRPr="0035207F">
        <w:rPr>
          <w:lang w:val="en-US"/>
          <w:rPrChange w:id="200" w:author="Falko Glöckler" w:date="2019-05-03T13:31:00Z">
            <w:rPr/>
          </w:rPrChange>
        </w:rPr>
        <w:instrText xml:space="preserve">k" </w:instrText>
      </w:r>
      <w:r w:rsidR="00FC29AC">
        <w:fldChar w:fldCharType="separate"/>
      </w:r>
      <w:r w:rsidRPr="00432713">
        <w:rPr>
          <w:rFonts w:ascii="Trade Gothic LT Std" w:eastAsia="Times New Roman" w:hAnsi="Trade Gothic LT Std" w:cs="Times New Roman"/>
          <w:color w:val="0000FF"/>
          <w:u w:val="single"/>
          <w:lang w:val="en-US" w:eastAsia="de-DE"/>
        </w:rPr>
        <w:t>10.3389/fevo.2018.00007</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Leroy, S.; Chalié, F.; Wesselingh, F.; Sanjani, M.; Lahijani, H.; Athersuch, J.; </w:t>
      </w:r>
      <w:r w:rsidRPr="00432713">
        <w:rPr>
          <w:rFonts w:ascii="Trade Gothic LT Std" w:eastAsia="Times New Roman" w:hAnsi="Trade Gothic LT Std" w:cs="Times New Roman"/>
          <w:b/>
          <w:bCs/>
          <w:lang w:val="en-US" w:eastAsia="de-DE"/>
        </w:rPr>
        <w:t>Struck, U.</w:t>
      </w:r>
      <w:r w:rsidRPr="00432713">
        <w:rPr>
          <w:rFonts w:ascii="Trade Gothic LT Std" w:eastAsia="Times New Roman" w:hAnsi="Trade Gothic LT Std" w:cs="Times New Roman"/>
          <w:lang w:val="en-US" w:eastAsia="de-DE"/>
        </w:rPr>
        <w:t xml:space="preserve">; Plunkett, G.; Reimer, P.; Habibi, P.; Kabiri, K.; Haghani, S.; Naderi Beni, A.; Arpe, K. (2018). Multi-proxy indicators in a Pontocaspian system: a depth transect of surface sediment in the SE Caspian Sea. </w:t>
      </w:r>
      <w:r w:rsidRPr="00432713">
        <w:rPr>
          <w:rFonts w:ascii="Trade Gothic LT Std" w:eastAsia="Times New Roman" w:hAnsi="Trade Gothic LT Std" w:cs="Times New Roman"/>
          <w:i/>
          <w:iCs/>
          <w:lang w:val="en-US" w:eastAsia="de-DE"/>
        </w:rPr>
        <w:t>Geologica Belgica, 21 (3-4)</w:t>
      </w:r>
      <w:r w:rsidRPr="00432713">
        <w:rPr>
          <w:rFonts w:ascii="Trade Gothic LT Std" w:eastAsia="Times New Roman" w:hAnsi="Trade Gothic LT Std" w:cs="Times New Roman"/>
          <w:lang w:val="en-US" w:eastAsia="de-DE"/>
        </w:rPr>
        <w:t xml:space="preserve">: 143. DOI: </w:t>
      </w:r>
      <w:hyperlink r:id="rId53" w:tgtFrame="_blank" w:history="1">
        <w:r w:rsidRPr="00432713">
          <w:rPr>
            <w:rFonts w:ascii="Trade Gothic LT Std" w:eastAsia="Times New Roman" w:hAnsi="Trade Gothic LT Std" w:cs="Times New Roman"/>
            <w:color w:val="0000FF"/>
            <w:u w:val="single"/>
            <w:lang w:val="en-US" w:eastAsia="de-DE"/>
          </w:rPr>
          <w:t>10.20341/gb.2018.008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val="en-US" w:eastAsia="de-DE"/>
        </w:rPr>
        <w:t>Lippert, I.</w:t>
      </w:r>
      <w:r w:rsidRPr="00432713">
        <w:rPr>
          <w:rFonts w:ascii="Trade Gothic LT Std" w:eastAsia="Times New Roman" w:hAnsi="Trade Gothic LT Std" w:cs="Times New Roman"/>
          <w:lang w:val="en-US" w:eastAsia="de-DE"/>
        </w:rPr>
        <w:t xml:space="preserve"> (2018). </w:t>
      </w:r>
      <w:proofErr w:type="gramStart"/>
      <w:r w:rsidRPr="00432713">
        <w:rPr>
          <w:rFonts w:ascii="Trade Gothic LT Std" w:eastAsia="Times New Roman" w:hAnsi="Trade Gothic LT Std" w:cs="Times New Roman"/>
          <w:lang w:val="en-US" w:eastAsia="de-DE"/>
        </w:rPr>
        <w:t>On Not Muddling Lunches and Flights.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Science and Technology Studies, 31 (4)</w:t>
      </w:r>
      <w:r w:rsidRPr="00432713">
        <w:rPr>
          <w:rFonts w:ascii="Trade Gothic LT Std" w:eastAsia="Times New Roman" w:hAnsi="Trade Gothic LT Std" w:cs="Times New Roman"/>
          <w:lang w:val="en-US" w:eastAsia="de-DE"/>
        </w:rPr>
        <w:t xml:space="preserve">: 52-74. DOI: </w:t>
      </w:r>
      <w:r w:rsidR="00FC29AC">
        <w:fldChar w:fldCharType="begin"/>
      </w:r>
      <w:r w:rsidR="00FC29AC" w:rsidRPr="0035207F">
        <w:rPr>
          <w:lang w:val="en-US"/>
          <w:rPrChange w:id="201" w:author="Falko Glöckler" w:date="2019-05-03T13:31:00Z">
            <w:rPr/>
          </w:rPrChange>
        </w:rPr>
        <w:instrText xml:space="preserve"> HYPERLINK "https://doi.org/10.23987/sts.66209" \t "_blank" </w:instrText>
      </w:r>
      <w:r w:rsidR="00FC29AC">
        <w:fldChar w:fldCharType="separate"/>
      </w:r>
      <w:r w:rsidRPr="00432713">
        <w:rPr>
          <w:rFonts w:ascii="Trade Gothic LT Std" w:eastAsia="Times New Roman" w:hAnsi="Trade Gothic LT Std" w:cs="Times New Roman"/>
          <w:color w:val="0000FF"/>
          <w:u w:val="single"/>
          <w:lang w:val="en-US" w:eastAsia="de-DE"/>
        </w:rPr>
        <w:t>10.23987/sts.66209</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Lippert, I.</w:t>
      </w:r>
      <w:r w:rsidRPr="00432713">
        <w:rPr>
          <w:rFonts w:ascii="Trade Gothic LT Std" w:eastAsia="Times New Roman" w:hAnsi="Trade Gothic LT Std" w:cs="Times New Roman"/>
          <w:lang w:val="en-US" w:eastAsia="de-DE"/>
        </w:rPr>
        <w:t>; Verran, H.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After Numbers?</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Innovations in Science and Technology Studies’ Analytics of Numbers and Numbering.</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Science and Technology Studies, 31 (4)</w:t>
      </w:r>
      <w:r w:rsidRPr="00432713">
        <w:rPr>
          <w:rFonts w:ascii="Trade Gothic LT Std" w:eastAsia="Times New Roman" w:hAnsi="Trade Gothic LT Std" w:cs="Times New Roman"/>
          <w:lang w:val="en-US" w:eastAsia="de-DE"/>
        </w:rPr>
        <w:t xml:space="preserve">: 2-12. DOI: </w:t>
      </w:r>
      <w:hyperlink r:id="rId54" w:tgtFrame="_blank" w:history="1">
        <w:r w:rsidRPr="00432713">
          <w:rPr>
            <w:rFonts w:ascii="Trade Gothic LT Std" w:eastAsia="Times New Roman" w:hAnsi="Trade Gothic LT Std" w:cs="Times New Roman"/>
            <w:color w:val="0000FF"/>
            <w:u w:val="single"/>
            <w:lang w:val="en-US" w:eastAsia="de-DE"/>
          </w:rPr>
          <w:t>10.23987/sts.76416</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Liu, H.; Russell, S.; </w:t>
      </w:r>
      <w:r w:rsidRPr="00432713">
        <w:rPr>
          <w:rFonts w:ascii="Trade Gothic LT Std" w:eastAsia="Times New Roman" w:hAnsi="Trade Gothic LT Std" w:cs="Times New Roman"/>
          <w:b/>
          <w:bCs/>
          <w:lang w:eastAsia="de-DE"/>
        </w:rPr>
        <w:t>Vogel, J.</w:t>
      </w:r>
      <w:r w:rsidRPr="00432713">
        <w:rPr>
          <w:rFonts w:ascii="Trade Gothic LT Std" w:eastAsia="Times New Roman" w:hAnsi="Trade Gothic LT Std" w:cs="Times New Roman"/>
          <w:lang w:eastAsia="de-DE"/>
        </w:rPr>
        <w:t xml:space="preserve">; Schneider, H. (2018). </w:t>
      </w:r>
      <w:proofErr w:type="gramStart"/>
      <w:r w:rsidRPr="00432713">
        <w:rPr>
          <w:rFonts w:ascii="Trade Gothic LT Std" w:eastAsia="Times New Roman" w:hAnsi="Trade Gothic LT Std" w:cs="Times New Roman"/>
          <w:lang w:val="en-US" w:eastAsia="de-DE"/>
        </w:rPr>
        <w:t>Inferring the potential of plastid DNA-based identification of derived ferns: a case study on the Asplenium trichomanes aggregate in Europe.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Plant Systematics and Evolution, 304 (8)</w:t>
      </w:r>
      <w:r w:rsidRPr="00432713">
        <w:rPr>
          <w:rFonts w:ascii="Trade Gothic LT Std" w:eastAsia="Times New Roman" w:hAnsi="Trade Gothic LT Std" w:cs="Times New Roman"/>
          <w:lang w:val="en-US" w:eastAsia="de-DE"/>
        </w:rPr>
        <w:t xml:space="preserve">: 1009–1022. DOI: </w:t>
      </w:r>
      <w:hyperlink r:id="rId55" w:tgtFrame="_blank" w:history="1">
        <w:r w:rsidRPr="00432713">
          <w:rPr>
            <w:rFonts w:ascii="Trade Gothic LT Std" w:eastAsia="Times New Roman" w:hAnsi="Trade Gothic LT Std" w:cs="Times New Roman"/>
            <w:color w:val="0000FF"/>
            <w:u w:val="single"/>
            <w:lang w:val="en-US" w:eastAsia="de-DE"/>
          </w:rPr>
          <w:t>10.1007/s00606-018-1529-9</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color w:val="0000FF"/>
          <w:u w:val="single"/>
          <w:lang w:val="en-US" w:eastAsia="de-DE"/>
        </w:rPr>
      </w:pPr>
      <w:proofErr w:type="gramStart"/>
      <w:r w:rsidRPr="00432713">
        <w:rPr>
          <w:rFonts w:ascii="Trade Gothic LT Std" w:eastAsia="Times New Roman" w:hAnsi="Trade Gothic LT Std" w:cs="Times New Roman"/>
          <w:lang w:val="en-US" w:eastAsia="de-DE"/>
        </w:rPr>
        <w:t xml:space="preserve">Liu, J.; Lerosey-Aubril, R.; Steiner, M.; </w:t>
      </w:r>
      <w:r w:rsidRPr="00432713">
        <w:rPr>
          <w:rFonts w:ascii="Trade Gothic LT Std" w:eastAsia="Times New Roman" w:hAnsi="Trade Gothic LT Std" w:cs="Times New Roman"/>
          <w:b/>
          <w:bCs/>
          <w:lang w:val="en-US" w:eastAsia="de-DE"/>
        </w:rPr>
        <w:t>Dunlop, J.</w:t>
      </w:r>
      <w:r w:rsidRPr="00432713">
        <w:rPr>
          <w:rFonts w:ascii="Trade Gothic LT Std" w:eastAsia="Times New Roman" w:hAnsi="Trade Gothic LT Std" w:cs="Times New Roman"/>
          <w:lang w:val="en-US" w:eastAsia="de-DE"/>
        </w:rPr>
        <w:t>; Shu, D.; Paterson, J.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Origin of raptorial feeding in juvenile euarthropods revealed by a Cambrian radiodontan.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National Science Review, 5 (6)</w:t>
      </w:r>
      <w:r w:rsidRPr="00432713">
        <w:rPr>
          <w:rFonts w:ascii="Trade Gothic LT Std" w:eastAsia="Times New Roman" w:hAnsi="Trade Gothic LT Std" w:cs="Times New Roman"/>
          <w:lang w:val="en-US" w:eastAsia="de-DE"/>
        </w:rPr>
        <w:t xml:space="preserve">: 863-869. DOI: </w:t>
      </w:r>
      <w:r w:rsidRPr="00432713">
        <w:rPr>
          <w:rFonts w:ascii="Trade Gothic LT Std" w:eastAsia="Times New Roman" w:hAnsi="Trade Gothic LT Std" w:cs="Times New Roman"/>
          <w:color w:val="0000FF"/>
          <w:u w:val="single"/>
          <w:lang w:val="en-US" w:eastAsia="de-DE"/>
        </w:rPr>
        <w:t>10.1093/nsr/nwy057</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202" w:author="Falko Glöckler" w:date="2019-05-03T13:31:00Z">
            <w:rPr>
              <w:rFonts w:ascii="Trade Gothic LT Std" w:eastAsia="Times New Roman" w:hAnsi="Trade Gothic LT Std" w:cs="Times New Roman"/>
              <w:lang w:eastAsia="de-DE"/>
            </w:rPr>
          </w:rPrChange>
        </w:rPr>
        <w:t xml:space="preserve">Liu, J.; Steiner, M.; </w:t>
      </w:r>
      <w:r w:rsidRPr="0035207F">
        <w:rPr>
          <w:rFonts w:ascii="Trade Gothic LT Std" w:eastAsia="Times New Roman" w:hAnsi="Trade Gothic LT Std" w:cs="Times New Roman"/>
          <w:b/>
          <w:bCs/>
          <w:lang w:val="en-US" w:eastAsia="de-DE"/>
          <w:rPrChange w:id="203" w:author="Falko Glöckler" w:date="2019-05-03T13:31:00Z">
            <w:rPr>
              <w:rFonts w:ascii="Trade Gothic LT Std" w:eastAsia="Times New Roman" w:hAnsi="Trade Gothic LT Std" w:cs="Times New Roman"/>
              <w:b/>
              <w:bCs/>
              <w:lang w:eastAsia="de-DE"/>
            </w:rPr>
          </w:rPrChange>
        </w:rPr>
        <w:t>Dunlop, J.</w:t>
      </w:r>
      <w:r w:rsidRPr="0035207F">
        <w:rPr>
          <w:rFonts w:ascii="Trade Gothic LT Std" w:eastAsia="Times New Roman" w:hAnsi="Trade Gothic LT Std" w:cs="Times New Roman"/>
          <w:lang w:val="en-US" w:eastAsia="de-DE"/>
          <w:rPrChange w:id="204" w:author="Falko Glöckler" w:date="2019-05-03T13:31:00Z">
            <w:rPr>
              <w:rFonts w:ascii="Trade Gothic LT Std" w:eastAsia="Times New Roman" w:hAnsi="Trade Gothic LT Std" w:cs="Times New Roman"/>
              <w:lang w:eastAsia="de-DE"/>
            </w:rPr>
          </w:rPrChange>
        </w:rPr>
        <w:t>; Shu, D. (2018).</w:t>
      </w:r>
      <w:proofErr w:type="gramEnd"/>
      <w:r w:rsidRPr="0035207F">
        <w:rPr>
          <w:rFonts w:ascii="Trade Gothic LT Std" w:eastAsia="Times New Roman" w:hAnsi="Trade Gothic LT Std" w:cs="Times New Roman"/>
          <w:lang w:val="en-US" w:eastAsia="de-DE"/>
          <w:rPrChange w:id="205" w:author="Falko Glöckler" w:date="2019-05-03T13:31: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Microbial decay analysis challenges interpretation of putative organ systems in Cambrian fuxianhuiids. </w:t>
      </w:r>
      <w:r w:rsidRPr="00432713">
        <w:rPr>
          <w:rFonts w:ascii="Trade Gothic LT Std" w:eastAsia="Times New Roman" w:hAnsi="Trade Gothic LT Std" w:cs="Times New Roman"/>
          <w:i/>
          <w:iCs/>
          <w:lang w:val="en-US" w:eastAsia="de-DE"/>
        </w:rPr>
        <w:t>Proceedings of the Royal Society B: Biological Sciences, 285 (1876)</w:t>
      </w:r>
      <w:r w:rsidRPr="00432713">
        <w:rPr>
          <w:rFonts w:ascii="Trade Gothic LT Std" w:eastAsia="Times New Roman" w:hAnsi="Trade Gothic LT Std" w:cs="Times New Roman"/>
          <w:lang w:val="en-US" w:eastAsia="de-DE"/>
        </w:rPr>
        <w:t xml:space="preserve">: 1-10. DOI: </w:t>
      </w:r>
      <w:r w:rsidR="00FC29AC">
        <w:fldChar w:fldCharType="begin"/>
      </w:r>
      <w:r w:rsidR="00FC29AC" w:rsidRPr="0035207F">
        <w:rPr>
          <w:lang w:val="en-US"/>
          <w:rPrChange w:id="206" w:author="Falko Glöckler" w:date="2019-05-03T13:31:00Z">
            <w:rPr/>
          </w:rPrChange>
        </w:rPr>
        <w:instrText xml:space="preserve"> HYPERLINK "https://d</w:instrText>
      </w:r>
      <w:r w:rsidR="00FC29AC" w:rsidRPr="0035207F">
        <w:rPr>
          <w:lang w:val="en-US"/>
          <w:rPrChange w:id="207" w:author="Falko Glöckler" w:date="2019-05-03T13:31:00Z">
            <w:rPr/>
          </w:rPrChange>
        </w:rPr>
        <w:instrText xml:space="preserve">oi.org/10.1098/rspb.2018.0051" \t "_blank" </w:instrText>
      </w:r>
      <w:r w:rsidR="00FC29AC">
        <w:fldChar w:fldCharType="separate"/>
      </w:r>
      <w:r w:rsidRPr="00432713">
        <w:rPr>
          <w:rFonts w:ascii="Trade Gothic LT Std" w:eastAsia="Times New Roman" w:hAnsi="Trade Gothic LT Std" w:cs="Times New Roman"/>
          <w:color w:val="0000FF"/>
          <w:u w:val="single"/>
          <w:lang w:val="en-US" w:eastAsia="de-DE"/>
        </w:rPr>
        <w:t>10.1098/rspb.2018.0051</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Lowe, E.; Garm, A.; </w:t>
      </w:r>
      <w:r w:rsidRPr="00432713">
        <w:rPr>
          <w:rFonts w:ascii="Trade Gothic LT Std" w:eastAsia="Times New Roman" w:hAnsi="Trade Gothic LT Std" w:cs="Times New Roman"/>
          <w:b/>
          <w:bCs/>
          <w:lang w:val="en-US" w:eastAsia="de-DE"/>
        </w:rPr>
        <w:t>Ullrich-Lüter, E.</w:t>
      </w:r>
      <w:r w:rsidRPr="00432713">
        <w:rPr>
          <w:rFonts w:ascii="Trade Gothic LT Std" w:eastAsia="Times New Roman" w:hAnsi="Trade Gothic LT Std" w:cs="Times New Roman"/>
          <w:lang w:val="en-US" w:eastAsia="de-DE"/>
        </w:rPr>
        <w:t>; Cuomo, C.; Arnone, M. (2018).</w:t>
      </w:r>
      <w:proofErr w:type="gramEnd"/>
      <w:r w:rsidRPr="00432713">
        <w:rPr>
          <w:rFonts w:ascii="Trade Gothic LT Std" w:eastAsia="Times New Roman" w:hAnsi="Trade Gothic LT Std" w:cs="Times New Roman"/>
          <w:lang w:val="en-US" w:eastAsia="de-DE"/>
        </w:rPr>
        <w:t xml:space="preserve"> The crowns have eyes: multiple opsins found in the eyes of the crown-of-thorns starfish Acanthaster planci. </w:t>
      </w:r>
      <w:r w:rsidRPr="00432713">
        <w:rPr>
          <w:rFonts w:ascii="Trade Gothic LT Std" w:eastAsia="Times New Roman" w:hAnsi="Trade Gothic LT Std" w:cs="Times New Roman"/>
          <w:i/>
          <w:iCs/>
          <w:lang w:val="en-US" w:eastAsia="de-DE"/>
        </w:rPr>
        <w:t>BMC Evolutionary Biology, 18</w:t>
      </w:r>
      <w:r w:rsidRPr="00432713">
        <w:rPr>
          <w:rFonts w:ascii="Trade Gothic LT Std" w:eastAsia="Times New Roman" w:hAnsi="Trade Gothic LT Std" w:cs="Times New Roman"/>
          <w:lang w:val="en-US" w:eastAsia="de-DE"/>
        </w:rPr>
        <w:t xml:space="preserve">: 1-12. DOI: </w:t>
      </w:r>
      <w:hyperlink r:id="rId56" w:tgtFrame="_blank" w:history="1">
        <w:r w:rsidRPr="00432713">
          <w:rPr>
            <w:rFonts w:ascii="Trade Gothic LT Std" w:eastAsia="Times New Roman" w:hAnsi="Trade Gothic LT Std" w:cs="Times New Roman"/>
            <w:color w:val="0000FF"/>
            <w:u w:val="single"/>
            <w:lang w:val="en-US" w:eastAsia="de-DE"/>
          </w:rPr>
          <w:t>10.1186/s12862-018-1276-0</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Lukhaup, C.; Eprilurahman, R.; </w:t>
      </w:r>
      <w:r w:rsidRPr="00432713">
        <w:rPr>
          <w:rFonts w:ascii="Trade Gothic LT Std" w:eastAsia="Times New Roman" w:hAnsi="Trade Gothic LT Std" w:cs="Times New Roman"/>
          <w:b/>
          <w:bCs/>
          <w:lang w:eastAsia="de-DE"/>
        </w:rPr>
        <w:t xml:space="preserve">Von </w:t>
      </w:r>
      <w:r w:rsidR="00432713" w:rsidRPr="00432713">
        <w:rPr>
          <w:rFonts w:ascii="Trade Gothic LT Std" w:eastAsia="Times New Roman" w:hAnsi="Trade Gothic LT Std" w:cs="Times New Roman"/>
          <w:b/>
          <w:bCs/>
          <w:lang w:eastAsia="de-DE"/>
        </w:rPr>
        <w:t>Rintelen, T.</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Two new species of crayfish of the genus Cherax from Indonesian New Guinea (Crustacea, Decapoda, Parastacidae).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ZooKeys</w:t>
      </w:r>
      <w:r w:rsidRPr="00432713">
        <w:rPr>
          <w:rFonts w:ascii="Trade Gothic LT Std" w:eastAsia="Times New Roman" w:hAnsi="Trade Gothic LT Std" w:cs="Times New Roman"/>
          <w:lang w:val="en-US" w:eastAsia="de-DE"/>
        </w:rPr>
        <w:t xml:space="preserve">: 89-116. DOI: </w:t>
      </w:r>
      <w:hyperlink r:id="rId57" w:tgtFrame="_blank" w:history="1">
        <w:r w:rsidRPr="00432713">
          <w:rPr>
            <w:rFonts w:ascii="Trade Gothic LT Std" w:eastAsia="Times New Roman" w:hAnsi="Trade Gothic LT Std" w:cs="Times New Roman"/>
            <w:color w:val="0000FF"/>
            <w:u w:val="single"/>
            <w:lang w:val="en-US" w:eastAsia="de-DE"/>
          </w:rPr>
          <w:t>10.3897/zookeys.769.26095</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Lukic-Walther, M.; </w:t>
      </w:r>
      <w:r w:rsidRPr="00432713">
        <w:rPr>
          <w:rFonts w:ascii="Trade Gothic LT Std" w:eastAsia="Times New Roman" w:hAnsi="Trade Gothic LT Std" w:cs="Times New Roman"/>
          <w:b/>
          <w:bCs/>
          <w:lang w:eastAsia="de-DE"/>
        </w:rPr>
        <w:t>Brocklehurst, N.</w:t>
      </w:r>
      <w:r w:rsidRPr="00432713">
        <w:rPr>
          <w:rFonts w:ascii="Trade Gothic LT Std" w:eastAsia="Times New Roman" w:hAnsi="Trade Gothic LT Std" w:cs="Times New Roman"/>
          <w:lang w:eastAsia="de-DE"/>
        </w:rPr>
        <w:t xml:space="preserve">; Kammerer, C.; </w:t>
      </w:r>
      <w:r w:rsidRPr="00432713">
        <w:rPr>
          <w:rFonts w:ascii="Trade Gothic LT Std" w:eastAsia="Times New Roman" w:hAnsi="Trade Gothic LT Std" w:cs="Times New Roman"/>
          <w:b/>
          <w:bCs/>
          <w:lang w:eastAsia="de-DE"/>
        </w:rPr>
        <w:t>Fröbisch, J.</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Diversity patterns of nonmammalian cynodonts (Synapsida, Therapsida) and the impact of taxonomic practice and research history on diversity estimates.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Paleobiology</w:t>
      </w:r>
      <w:r w:rsidRPr="00432713">
        <w:rPr>
          <w:rFonts w:ascii="Trade Gothic LT Std" w:eastAsia="Times New Roman" w:hAnsi="Trade Gothic LT Std" w:cs="Times New Roman"/>
          <w:lang w:val="en-US" w:eastAsia="de-DE"/>
        </w:rPr>
        <w:t xml:space="preserve">: 1-14. DOI: </w:t>
      </w:r>
      <w:hyperlink r:id="rId58" w:tgtFrame="_blank" w:history="1">
        <w:r w:rsidRPr="00432713">
          <w:rPr>
            <w:rFonts w:ascii="Trade Gothic LT Std" w:eastAsia="Times New Roman" w:hAnsi="Trade Gothic LT Std" w:cs="Times New Roman"/>
            <w:color w:val="0000FF"/>
            <w:u w:val="single"/>
            <w:lang w:val="en-US" w:eastAsia="de-DE"/>
          </w:rPr>
          <w:t>10.1017/pab.2018.38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Luther, R.</w:t>
      </w:r>
      <w:r w:rsidRPr="00432713">
        <w:rPr>
          <w:rFonts w:ascii="Trade Gothic LT Std" w:eastAsia="Times New Roman" w:hAnsi="Trade Gothic LT Std" w:cs="Times New Roman"/>
          <w:lang w:val="en-US" w:eastAsia="de-DE"/>
        </w:rPr>
        <w:t xml:space="preserve">; Zhu, M.; Collins, G.; </w:t>
      </w:r>
      <w:r w:rsidRPr="00432713">
        <w:rPr>
          <w:rFonts w:ascii="Trade Gothic LT Std" w:eastAsia="Times New Roman" w:hAnsi="Trade Gothic LT Std" w:cs="Times New Roman"/>
          <w:b/>
          <w:bCs/>
          <w:lang w:val="en-US" w:eastAsia="de-DE"/>
        </w:rPr>
        <w:t>Wünnemann, K.</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Effect of target properties and impact velocity on ejection dynamics and ejecta deposition.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Meteoritics &amp; Planetary Science, 53 (8)</w:t>
      </w:r>
      <w:r w:rsidRPr="00432713">
        <w:rPr>
          <w:rFonts w:ascii="Trade Gothic LT Std" w:eastAsia="Times New Roman" w:hAnsi="Trade Gothic LT Std" w:cs="Times New Roman"/>
          <w:lang w:val="en-US" w:eastAsia="de-DE"/>
        </w:rPr>
        <w:t xml:space="preserve">: 1705-1732. DOI: </w:t>
      </w:r>
      <w:r w:rsidR="00FC29AC">
        <w:fldChar w:fldCharType="begin"/>
      </w:r>
      <w:r w:rsidR="00FC29AC" w:rsidRPr="0035207F">
        <w:rPr>
          <w:lang w:val="en-US"/>
          <w:rPrChange w:id="208" w:author="Falko Glöckler" w:date="2019-05-03T13:32:00Z">
            <w:rPr/>
          </w:rPrChange>
        </w:rPr>
        <w:instrText xml:space="preserve"> HYPERLINK "https://doi.org/10.1111/maps.13143" \t "_blank" </w:instrText>
      </w:r>
      <w:r w:rsidR="00FC29AC">
        <w:fldChar w:fldCharType="separate"/>
      </w:r>
      <w:r w:rsidRPr="00432713">
        <w:rPr>
          <w:rFonts w:ascii="Trade Gothic LT Std" w:eastAsia="Times New Roman" w:hAnsi="Trade Gothic LT Std" w:cs="Times New Roman"/>
          <w:color w:val="0000FF"/>
          <w:u w:val="single"/>
          <w:lang w:val="en-US" w:eastAsia="de-DE"/>
        </w:rPr>
        <w:t>10.1111/maps.13143</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209" w:author="Falko Glöckler" w:date="2019-05-03T13:32:00Z">
            <w:rPr>
              <w:rFonts w:ascii="Trade Gothic LT Std" w:eastAsia="Times New Roman" w:hAnsi="Trade Gothic LT Std" w:cs="Times New Roman"/>
              <w:lang w:eastAsia="de-DE"/>
            </w:rPr>
          </w:rPrChange>
        </w:rPr>
        <w:t xml:space="preserve">Lu, X.; Wang, B.; </w:t>
      </w:r>
      <w:r w:rsidRPr="0035207F">
        <w:rPr>
          <w:rFonts w:ascii="Trade Gothic LT Std" w:eastAsia="Times New Roman" w:hAnsi="Trade Gothic LT Std" w:cs="Times New Roman"/>
          <w:b/>
          <w:bCs/>
          <w:lang w:val="en-US" w:eastAsia="de-DE"/>
          <w:rPrChange w:id="210" w:author="Falko Glöckler" w:date="2019-05-03T13:32:00Z">
            <w:rPr>
              <w:rFonts w:ascii="Trade Gothic LT Std" w:eastAsia="Times New Roman" w:hAnsi="Trade Gothic LT Std" w:cs="Times New Roman"/>
              <w:b/>
              <w:bCs/>
              <w:lang w:eastAsia="de-DE"/>
            </w:rPr>
          </w:rPrChange>
        </w:rPr>
        <w:t>Ohl, M.</w:t>
      </w:r>
      <w:r w:rsidRPr="0035207F">
        <w:rPr>
          <w:rFonts w:ascii="Trade Gothic LT Std" w:eastAsia="Times New Roman" w:hAnsi="Trade Gothic LT Std" w:cs="Times New Roman"/>
          <w:lang w:val="en-US" w:eastAsia="de-DE"/>
          <w:rPrChange w:id="211" w:author="Falko Glöckler" w:date="2019-05-03T13:32:00Z">
            <w:rPr>
              <w:rFonts w:ascii="Trade Gothic LT Std" w:eastAsia="Times New Roman" w:hAnsi="Trade Gothic LT Std" w:cs="Times New Roman"/>
              <w:lang w:eastAsia="de-DE"/>
            </w:rPr>
          </w:rPrChange>
        </w:rPr>
        <w:t>; Liu, X. (2018).</w:t>
      </w:r>
      <w:proofErr w:type="gramEnd"/>
      <w:r w:rsidRPr="0035207F">
        <w:rPr>
          <w:rFonts w:ascii="Trade Gothic LT Std" w:eastAsia="Times New Roman" w:hAnsi="Trade Gothic LT Std" w:cs="Times New Roman"/>
          <w:lang w:val="en-US" w:eastAsia="de-DE"/>
          <w:rPrChange w:id="212"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The first green lacewing (Insecta: Neuroptera: Chrysopidae) from the mid-Cretaceous amber of Myanmar. </w:t>
      </w:r>
      <w:r w:rsidRPr="00432713">
        <w:rPr>
          <w:rFonts w:ascii="Trade Gothic LT Std" w:eastAsia="Times New Roman" w:hAnsi="Trade Gothic LT Std" w:cs="Times New Roman"/>
          <w:i/>
          <w:iCs/>
          <w:lang w:val="en-US" w:eastAsia="de-DE"/>
        </w:rPr>
        <w:t>Zootaxa, 4399 (4)</w:t>
      </w:r>
      <w:r w:rsidRPr="00432713">
        <w:rPr>
          <w:rFonts w:ascii="Trade Gothic LT Std" w:eastAsia="Times New Roman" w:hAnsi="Trade Gothic LT Std" w:cs="Times New Roman"/>
          <w:lang w:val="en-US" w:eastAsia="de-DE"/>
        </w:rPr>
        <w:t xml:space="preserve">: 563–570. DOI: </w:t>
      </w:r>
      <w:r w:rsidR="00FC29AC">
        <w:fldChar w:fldCharType="begin"/>
      </w:r>
      <w:r w:rsidR="00FC29AC" w:rsidRPr="0035207F">
        <w:rPr>
          <w:lang w:val="en-US"/>
          <w:rPrChange w:id="213" w:author="Falko Glöckler" w:date="2019-05-03T13:32:00Z">
            <w:rPr/>
          </w:rPrChange>
        </w:rPr>
        <w:instrText xml:space="preserve"> HYPERLINK "https://doi.org/10.11646/zootaxa.4399.4.6" \t "_b</w:instrText>
      </w:r>
      <w:r w:rsidR="00FC29AC" w:rsidRPr="0035207F">
        <w:rPr>
          <w:lang w:val="en-US"/>
          <w:rPrChange w:id="214" w:author="Falko Glöckler" w:date="2019-05-03T13:32:00Z">
            <w:rPr/>
          </w:rPrChange>
        </w:rPr>
        <w:instrText xml:space="preserve">lank" </w:instrText>
      </w:r>
      <w:r w:rsidR="00FC29AC">
        <w:fldChar w:fldCharType="separate"/>
      </w:r>
      <w:r w:rsidRPr="00432713">
        <w:rPr>
          <w:rFonts w:ascii="Trade Gothic LT Std" w:eastAsia="Times New Roman" w:hAnsi="Trade Gothic LT Std" w:cs="Times New Roman"/>
          <w:color w:val="0000FF"/>
          <w:u w:val="single"/>
          <w:lang w:val="en-US" w:eastAsia="de-DE"/>
        </w:rPr>
        <w:t>10.11646/zootaxa.4399.4.6</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b/>
          <w:bCs/>
          <w:lang w:val="en-US" w:eastAsia="de-DE"/>
          <w:rPrChange w:id="215" w:author="Falko Glöckler" w:date="2019-05-03T13:32:00Z">
            <w:rPr>
              <w:rFonts w:ascii="Trade Gothic LT Std" w:eastAsia="Times New Roman" w:hAnsi="Trade Gothic LT Std" w:cs="Times New Roman"/>
              <w:b/>
              <w:bCs/>
              <w:lang w:eastAsia="de-DE"/>
            </w:rPr>
          </w:rPrChange>
        </w:rPr>
        <w:t>Macdougall, M.</w:t>
      </w:r>
      <w:r w:rsidRPr="0035207F">
        <w:rPr>
          <w:rFonts w:ascii="Trade Gothic LT Std" w:eastAsia="Times New Roman" w:hAnsi="Trade Gothic LT Std" w:cs="Times New Roman"/>
          <w:lang w:val="en-US" w:eastAsia="de-DE"/>
          <w:rPrChange w:id="216" w:author="Falko Glöckler" w:date="2019-05-03T13:32:00Z">
            <w:rPr>
              <w:rFonts w:ascii="Trade Gothic LT Std" w:eastAsia="Times New Roman" w:hAnsi="Trade Gothic LT Std" w:cs="Times New Roman"/>
              <w:lang w:eastAsia="de-DE"/>
            </w:rPr>
          </w:rPrChange>
        </w:rPr>
        <w:t xml:space="preserve">; Modesto, S.; </w:t>
      </w:r>
      <w:r w:rsidRPr="0035207F">
        <w:rPr>
          <w:rFonts w:ascii="Trade Gothic LT Std" w:eastAsia="Times New Roman" w:hAnsi="Trade Gothic LT Std" w:cs="Times New Roman"/>
          <w:b/>
          <w:bCs/>
          <w:lang w:val="en-US" w:eastAsia="de-DE"/>
          <w:rPrChange w:id="217" w:author="Falko Glöckler" w:date="2019-05-03T13:32:00Z">
            <w:rPr>
              <w:rFonts w:ascii="Trade Gothic LT Std" w:eastAsia="Times New Roman" w:hAnsi="Trade Gothic LT Std" w:cs="Times New Roman"/>
              <w:b/>
              <w:bCs/>
              <w:lang w:eastAsia="de-DE"/>
            </w:rPr>
          </w:rPrChange>
        </w:rPr>
        <w:t>Brocklehurst, N.</w:t>
      </w:r>
      <w:r w:rsidRPr="0035207F">
        <w:rPr>
          <w:rFonts w:ascii="Trade Gothic LT Std" w:eastAsia="Times New Roman" w:hAnsi="Trade Gothic LT Std" w:cs="Times New Roman"/>
          <w:lang w:val="en-US" w:eastAsia="de-DE"/>
          <w:rPrChange w:id="218" w:author="Falko Glöckler" w:date="2019-05-03T13:32: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b/>
          <w:bCs/>
          <w:lang w:val="en-US" w:eastAsia="de-DE"/>
          <w:rPrChange w:id="219" w:author="Falko Glöckler" w:date="2019-05-03T13:32:00Z">
            <w:rPr>
              <w:rFonts w:ascii="Trade Gothic LT Std" w:eastAsia="Times New Roman" w:hAnsi="Trade Gothic LT Std" w:cs="Times New Roman"/>
              <w:b/>
              <w:bCs/>
              <w:lang w:eastAsia="de-DE"/>
            </w:rPr>
          </w:rPrChange>
        </w:rPr>
        <w:t>Verrière, A.</w:t>
      </w:r>
      <w:r w:rsidRPr="0035207F">
        <w:rPr>
          <w:rFonts w:ascii="Trade Gothic LT Std" w:eastAsia="Times New Roman" w:hAnsi="Trade Gothic LT Std" w:cs="Times New Roman"/>
          <w:lang w:val="en-US" w:eastAsia="de-DE"/>
          <w:rPrChange w:id="220" w:author="Falko Glöckler" w:date="2019-05-03T13:32:00Z">
            <w:rPr>
              <w:rFonts w:ascii="Trade Gothic LT Std" w:eastAsia="Times New Roman" w:hAnsi="Trade Gothic LT Std" w:cs="Times New Roman"/>
              <w:lang w:eastAsia="de-DE"/>
            </w:rPr>
          </w:rPrChange>
        </w:rPr>
        <w:t xml:space="preserve">; Reisz, R.; </w:t>
      </w:r>
      <w:r w:rsidRPr="0035207F">
        <w:rPr>
          <w:rFonts w:ascii="Trade Gothic LT Std" w:eastAsia="Times New Roman" w:hAnsi="Trade Gothic LT Std" w:cs="Times New Roman"/>
          <w:b/>
          <w:bCs/>
          <w:lang w:val="en-US" w:eastAsia="de-DE"/>
          <w:rPrChange w:id="221" w:author="Falko Glöckler" w:date="2019-05-03T13:32:00Z">
            <w:rPr>
              <w:rFonts w:ascii="Trade Gothic LT Std" w:eastAsia="Times New Roman" w:hAnsi="Trade Gothic LT Std" w:cs="Times New Roman"/>
              <w:b/>
              <w:bCs/>
              <w:lang w:eastAsia="de-DE"/>
            </w:rPr>
          </w:rPrChange>
        </w:rPr>
        <w:t>Fröbisch, J.</w:t>
      </w:r>
      <w:r w:rsidRPr="0035207F">
        <w:rPr>
          <w:rFonts w:ascii="Trade Gothic LT Std" w:eastAsia="Times New Roman" w:hAnsi="Trade Gothic LT Std" w:cs="Times New Roman"/>
          <w:lang w:val="en-US" w:eastAsia="de-DE"/>
          <w:rPrChange w:id="222" w:author="Falko Glöckler" w:date="2019-05-03T13:32:00Z">
            <w:rPr>
              <w:rFonts w:ascii="Trade Gothic LT Std" w:eastAsia="Times New Roman" w:hAnsi="Trade Gothic LT Std" w:cs="Times New Roman"/>
              <w:lang w:eastAsia="de-DE"/>
            </w:rPr>
          </w:rPrChange>
        </w:rPr>
        <w:t xml:space="preserve"> (2018).</w:t>
      </w:r>
      <w:proofErr w:type="gramEnd"/>
      <w:r w:rsidRPr="0035207F">
        <w:rPr>
          <w:rFonts w:ascii="Trade Gothic LT Std" w:eastAsia="Times New Roman" w:hAnsi="Trade Gothic LT Std" w:cs="Times New Roman"/>
          <w:lang w:val="en-US" w:eastAsia="de-DE"/>
          <w:rPrChange w:id="223"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Commentary: A Reassessment of the Taxonomic Position of Mesosaurs, and a Surprising Phylogeny of Early Amniotes. </w:t>
      </w:r>
      <w:r w:rsidRPr="00432713">
        <w:rPr>
          <w:rFonts w:ascii="Trade Gothic LT Std" w:eastAsia="Times New Roman" w:hAnsi="Trade Gothic LT Std" w:cs="Times New Roman"/>
          <w:i/>
          <w:iCs/>
          <w:lang w:val="en-US" w:eastAsia="de-DE"/>
        </w:rPr>
        <w:t>Frontiers in Earth Science, 6</w:t>
      </w:r>
      <w:r w:rsidRPr="00432713">
        <w:rPr>
          <w:rFonts w:ascii="Trade Gothic LT Std" w:eastAsia="Times New Roman" w:hAnsi="Trade Gothic LT Std" w:cs="Times New Roman"/>
          <w:lang w:val="en-US" w:eastAsia="de-DE"/>
        </w:rPr>
        <w:t xml:space="preserve">: 1-5. DOI: </w:t>
      </w:r>
      <w:hyperlink r:id="rId59" w:tgtFrame="_blank" w:history="1">
        <w:r w:rsidRPr="00432713">
          <w:rPr>
            <w:rFonts w:ascii="Trade Gothic LT Std" w:eastAsia="Times New Roman" w:hAnsi="Trade Gothic LT Std" w:cs="Times New Roman"/>
            <w:color w:val="0000FF"/>
            <w:u w:val="single"/>
            <w:lang w:val="en-US" w:eastAsia="de-DE"/>
          </w:rPr>
          <w:t>10.3389/feart.2018.00099</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Mageski, M.; </w:t>
      </w:r>
      <w:r w:rsidRPr="00432713">
        <w:rPr>
          <w:rFonts w:ascii="Trade Gothic LT Std" w:eastAsia="Times New Roman" w:hAnsi="Trade Gothic LT Std" w:cs="Times New Roman"/>
          <w:b/>
          <w:bCs/>
          <w:lang w:val="en-US" w:eastAsia="de-DE"/>
        </w:rPr>
        <w:t>Varela, S.</w:t>
      </w:r>
      <w:r w:rsidRPr="00432713">
        <w:rPr>
          <w:rFonts w:ascii="Trade Gothic LT Std" w:eastAsia="Times New Roman" w:hAnsi="Trade Gothic LT Std" w:cs="Times New Roman"/>
          <w:lang w:val="en-US" w:eastAsia="de-DE"/>
        </w:rPr>
        <w:t>; Roper, J.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Consequences of dispersal limitation and habitat fragmentation for the Brazilian heart-tongued frogs (Phyllodytes spp.).</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Austral Ecology, 43 (5)</w:t>
      </w:r>
      <w:r w:rsidRPr="00432713">
        <w:rPr>
          <w:rFonts w:ascii="Trade Gothic LT Std" w:eastAsia="Times New Roman" w:hAnsi="Trade Gothic LT Std" w:cs="Times New Roman"/>
          <w:lang w:val="en-US" w:eastAsia="de-DE"/>
        </w:rPr>
        <w:t xml:space="preserve">: 547-557. DOI: </w:t>
      </w:r>
      <w:r w:rsidR="00FC29AC">
        <w:fldChar w:fldCharType="begin"/>
      </w:r>
      <w:r w:rsidR="00FC29AC" w:rsidRPr="0035207F">
        <w:rPr>
          <w:lang w:val="en-US"/>
          <w:rPrChange w:id="224" w:author="Falko Glöckler" w:date="2019-05-03T13:32:00Z">
            <w:rPr/>
          </w:rPrChange>
        </w:rPr>
        <w:instrText xml:space="preserve"> HYPERLINK "https://doi.org/10.1111/aec.12591" \t "_blank" </w:instrText>
      </w:r>
      <w:r w:rsidR="00FC29AC">
        <w:fldChar w:fldCharType="separate"/>
      </w:r>
      <w:r w:rsidRPr="00432713">
        <w:rPr>
          <w:rFonts w:ascii="Trade Gothic LT Std" w:eastAsia="Times New Roman" w:hAnsi="Trade Gothic LT Std" w:cs="Times New Roman"/>
          <w:color w:val="0000FF"/>
          <w:u w:val="single"/>
          <w:lang w:val="en-US" w:eastAsia="de-DE"/>
        </w:rPr>
        <w:t>10.1111/aec.12591</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proofErr w:type="gramStart"/>
      <w:r w:rsidRPr="0035207F">
        <w:rPr>
          <w:rFonts w:ascii="Trade Gothic LT Std" w:eastAsia="Times New Roman" w:hAnsi="Trade Gothic LT Std" w:cs="Times New Roman"/>
          <w:lang w:val="en-US" w:eastAsia="de-DE"/>
          <w:rPrChange w:id="225" w:author="Falko Glöckler" w:date="2019-05-03T13:32:00Z">
            <w:rPr>
              <w:rFonts w:ascii="Trade Gothic LT Std" w:eastAsia="Times New Roman" w:hAnsi="Trade Gothic LT Std" w:cs="Times New Roman"/>
              <w:lang w:eastAsia="de-DE"/>
            </w:rPr>
          </w:rPrChange>
        </w:rPr>
        <w:t xml:space="preserve">Mannion, P.; Upchurch, P.; </w:t>
      </w:r>
      <w:r w:rsidRPr="0035207F">
        <w:rPr>
          <w:rFonts w:ascii="Trade Gothic LT Std" w:eastAsia="Times New Roman" w:hAnsi="Trade Gothic LT Std" w:cs="Times New Roman"/>
          <w:b/>
          <w:bCs/>
          <w:lang w:val="en-US" w:eastAsia="de-DE"/>
          <w:rPrChange w:id="226" w:author="Falko Glöckler" w:date="2019-05-03T13:32:00Z">
            <w:rPr>
              <w:rFonts w:ascii="Trade Gothic LT Std" w:eastAsia="Times New Roman" w:hAnsi="Trade Gothic LT Std" w:cs="Times New Roman"/>
              <w:b/>
              <w:bCs/>
              <w:lang w:eastAsia="de-DE"/>
            </w:rPr>
          </w:rPrChange>
        </w:rPr>
        <w:t>Schwarz, D.</w:t>
      </w:r>
      <w:r w:rsidRPr="0035207F">
        <w:rPr>
          <w:rFonts w:ascii="Trade Gothic LT Std" w:eastAsia="Times New Roman" w:hAnsi="Trade Gothic LT Std" w:cs="Times New Roman"/>
          <w:lang w:val="en-US" w:eastAsia="de-DE"/>
          <w:rPrChange w:id="227" w:author="Falko Glöckler" w:date="2019-05-03T13:32:00Z">
            <w:rPr>
              <w:rFonts w:ascii="Trade Gothic LT Std" w:eastAsia="Times New Roman" w:hAnsi="Trade Gothic LT Std" w:cs="Times New Roman"/>
              <w:lang w:eastAsia="de-DE"/>
            </w:rPr>
          </w:rPrChange>
        </w:rPr>
        <w:t>; Wings, O. (2018).</w:t>
      </w:r>
      <w:proofErr w:type="gramEnd"/>
      <w:r w:rsidRPr="0035207F">
        <w:rPr>
          <w:rFonts w:ascii="Trade Gothic LT Std" w:eastAsia="Times New Roman" w:hAnsi="Trade Gothic LT Std" w:cs="Times New Roman"/>
          <w:lang w:val="en-US" w:eastAsia="de-DE"/>
          <w:rPrChange w:id="228"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Taxonomic affinities of the putative titanosaurs from the Late Jurassic Tendaguru Formation of Tanzania: phylogenetic and biogeographic implications for eusauropod dinosaur evolution. </w:t>
      </w:r>
      <w:r w:rsidRPr="0035207F">
        <w:rPr>
          <w:rFonts w:ascii="Trade Gothic LT Std" w:eastAsia="Times New Roman" w:hAnsi="Trade Gothic LT Std" w:cs="Times New Roman"/>
          <w:i/>
          <w:iCs/>
          <w:lang w:eastAsia="de-DE"/>
          <w:rPrChange w:id="229" w:author="Falko Glöckler" w:date="2019-05-03T13:32:00Z">
            <w:rPr>
              <w:rFonts w:ascii="Trade Gothic LT Std" w:eastAsia="Times New Roman" w:hAnsi="Trade Gothic LT Std" w:cs="Times New Roman"/>
              <w:i/>
              <w:iCs/>
              <w:lang w:val="en-US" w:eastAsia="de-DE"/>
            </w:rPr>
          </w:rPrChange>
        </w:rPr>
        <w:t>Zoological Journal of the Linnean Society</w:t>
      </w:r>
      <w:r w:rsidRPr="0035207F">
        <w:rPr>
          <w:rFonts w:ascii="Trade Gothic LT Std" w:eastAsia="Times New Roman" w:hAnsi="Trade Gothic LT Std" w:cs="Times New Roman"/>
          <w:lang w:eastAsia="de-DE"/>
          <w:rPrChange w:id="230" w:author="Falko Glöckler" w:date="2019-05-03T13:32:00Z">
            <w:rPr>
              <w:rFonts w:ascii="Trade Gothic LT Std" w:eastAsia="Times New Roman" w:hAnsi="Trade Gothic LT Std" w:cs="Times New Roman"/>
              <w:lang w:val="en-US" w:eastAsia="de-DE"/>
            </w:rPr>
          </w:rPrChange>
        </w:rPr>
        <w:t xml:space="preserve">: 784-909. </w:t>
      </w:r>
      <w:r w:rsidRPr="00432713">
        <w:rPr>
          <w:rFonts w:ascii="Trade Gothic LT Std" w:eastAsia="Times New Roman" w:hAnsi="Trade Gothic LT Std" w:cs="Times New Roman"/>
          <w:lang w:eastAsia="de-DE"/>
        </w:rPr>
        <w:t xml:space="preserve">DOI: </w:t>
      </w:r>
      <w:hyperlink r:id="rId60" w:tgtFrame="_blank" w:history="1">
        <w:r w:rsidRPr="00432713">
          <w:rPr>
            <w:rFonts w:ascii="Trade Gothic LT Std" w:eastAsia="Times New Roman" w:hAnsi="Trade Gothic LT Std" w:cs="Times New Roman"/>
            <w:color w:val="0000FF"/>
            <w:u w:val="single"/>
            <w:lang w:eastAsia="de-DE"/>
          </w:rPr>
          <w:t>10.1093/zoolinnean/zly068</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Menning, M.; Glodny, </w:t>
      </w:r>
      <w:proofErr w:type="gramStart"/>
      <w:r w:rsidRPr="00432713">
        <w:rPr>
          <w:rFonts w:ascii="Trade Gothic LT Std" w:eastAsia="Times New Roman" w:hAnsi="Trade Gothic LT Std" w:cs="Times New Roman"/>
          <w:lang w:eastAsia="de-DE"/>
        </w:rPr>
        <w:t>J.;</w:t>
      </w:r>
      <w:proofErr w:type="gramEnd"/>
      <w:r w:rsidRPr="00432713">
        <w:rPr>
          <w:rFonts w:ascii="Trade Gothic LT Std" w:eastAsia="Times New Roman" w:hAnsi="Trade Gothic LT Std" w:cs="Times New Roman"/>
          <w:lang w:eastAsia="de-DE"/>
        </w:rPr>
        <w:t xml:space="preserve"> Brocke, R.; Jansen, U.; Schindler, E.; Weyer, D. (2018). Die Devon-Zeitskala der Stratigraphischen Tabelle von Deutschland 2016 (STD 2016). </w:t>
      </w:r>
      <w:r w:rsidRPr="00432713">
        <w:rPr>
          <w:rFonts w:ascii="Trade Gothic LT Std" w:eastAsia="Times New Roman" w:hAnsi="Trade Gothic LT Std" w:cs="Times New Roman"/>
          <w:i/>
          <w:iCs/>
          <w:lang w:eastAsia="de-DE"/>
        </w:rPr>
        <w:t>Zeitschrift der Deutschen Gesellschaft für Geowissenschaften</w:t>
      </w:r>
      <w:r w:rsidRPr="00432713">
        <w:rPr>
          <w:rFonts w:ascii="Trade Gothic LT Std" w:eastAsia="Times New Roman" w:hAnsi="Trade Gothic LT Std" w:cs="Times New Roman"/>
          <w:lang w:eastAsia="de-DE"/>
        </w:rPr>
        <w:t xml:space="preserve">: 465-482. DOI: </w:t>
      </w:r>
      <w:hyperlink r:id="rId61" w:tgtFrame="_blank" w:history="1">
        <w:r w:rsidRPr="00432713">
          <w:rPr>
            <w:rFonts w:ascii="Trade Gothic LT Std" w:eastAsia="Times New Roman" w:hAnsi="Trade Gothic LT Std" w:cs="Times New Roman"/>
            <w:color w:val="0000FF"/>
            <w:u w:val="single"/>
            <w:lang w:eastAsia="de-DE"/>
          </w:rPr>
          <w:t>10.1127/zdgg/2017/0151</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Mey, W.</w:t>
      </w:r>
      <w:r w:rsidRPr="00432713">
        <w:rPr>
          <w:rFonts w:ascii="Trade Gothic LT Std" w:eastAsia="Times New Roman" w:hAnsi="Trade Gothic LT Std" w:cs="Times New Roman"/>
          <w:lang w:eastAsia="de-DE"/>
        </w:rPr>
        <w:t xml:space="preserve"> (2018). Oinophila v-flava (Haworth, 1828) und Blastobasis desertarum (Wollaston, 1858): Dauergäste in einem Berliner Gartenbaubetrieb (Lepidoptera, Tineidae, Blastobasidae). </w:t>
      </w:r>
      <w:r w:rsidRPr="00432713">
        <w:rPr>
          <w:rFonts w:ascii="Trade Gothic LT Std" w:eastAsia="Times New Roman" w:hAnsi="Trade Gothic LT Std" w:cs="Times New Roman"/>
          <w:i/>
          <w:iCs/>
          <w:lang w:eastAsia="de-DE"/>
        </w:rPr>
        <w:t>Märkische Entomologische Nachrichten (1)</w:t>
      </w:r>
      <w:r w:rsidRPr="00432713">
        <w:rPr>
          <w:rFonts w:ascii="Trade Gothic LT Std" w:eastAsia="Times New Roman" w:hAnsi="Trade Gothic LT Std" w:cs="Times New Roman"/>
          <w:lang w:eastAsia="de-DE"/>
        </w:rPr>
        <w:t>: 79-86.</w:t>
      </w:r>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Mey, W.</w:t>
      </w:r>
      <w:r w:rsidRPr="00432713">
        <w:rPr>
          <w:rFonts w:ascii="Trade Gothic LT Std" w:eastAsia="Times New Roman" w:hAnsi="Trade Gothic LT Std" w:cs="Times New Roman"/>
          <w:lang w:eastAsia="de-DE"/>
        </w:rPr>
        <w:t xml:space="preserve"> (2018). Dukearbela translucens gen. nov., spec. nov. – a remarkable taxon from South Africa. </w:t>
      </w:r>
      <w:r w:rsidRPr="00432713">
        <w:rPr>
          <w:rFonts w:ascii="Trade Gothic LT Std" w:eastAsia="Times New Roman" w:hAnsi="Trade Gothic LT Std" w:cs="Times New Roman"/>
          <w:i/>
          <w:iCs/>
          <w:lang w:eastAsia="de-DE"/>
        </w:rPr>
        <w:t>Metamorphosis</w:t>
      </w:r>
      <w:r w:rsidRPr="00432713">
        <w:rPr>
          <w:rFonts w:ascii="Trade Gothic LT Std" w:eastAsia="Times New Roman" w:hAnsi="Trade Gothic LT Std" w:cs="Times New Roman"/>
          <w:lang w:eastAsia="de-DE"/>
        </w:rPr>
        <w:t>: 11 – 13</w:t>
      </w:r>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b/>
          <w:bCs/>
          <w:lang w:val="en-US" w:eastAsia="de-DE"/>
        </w:rPr>
        <w:t>Mey, W.</w:t>
      </w:r>
      <w:r w:rsidRPr="0035207F">
        <w:rPr>
          <w:rFonts w:ascii="Trade Gothic LT Std" w:eastAsia="Times New Roman" w:hAnsi="Trade Gothic LT Std" w:cs="Times New Roman"/>
          <w:lang w:val="en-US" w:eastAsia="de-DE"/>
        </w:rPr>
        <w:t xml:space="preserve"> (2018).</w:t>
      </w:r>
      <w:proofErr w:type="gramEnd"/>
      <w:r w:rsidRPr="0035207F">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Vansoniella chirindensis gen. n., sp. n. – an unusual taxon with translucent wings from Zimbabwe (Lepidoptera, Limacodidae).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eastAsia="de-DE"/>
        </w:rPr>
        <w:t>Deutsche Entomologische Zeitschrift, 65 (1)</w:t>
      </w:r>
      <w:r w:rsidRPr="00432713">
        <w:rPr>
          <w:rFonts w:ascii="Trade Gothic LT Std" w:eastAsia="Times New Roman" w:hAnsi="Trade Gothic LT Std" w:cs="Times New Roman"/>
          <w:lang w:eastAsia="de-DE"/>
        </w:rPr>
        <w:t xml:space="preserve">: 75-80. </w:t>
      </w:r>
      <w:r w:rsidRPr="00432713">
        <w:rPr>
          <w:rFonts w:ascii="Trade Gothic LT Std" w:eastAsia="Times New Roman" w:hAnsi="Trade Gothic LT Std" w:cs="Times New Roman"/>
          <w:lang w:val="en-US" w:eastAsia="de-DE"/>
        </w:rPr>
        <w:t xml:space="preserve">DOI: </w:t>
      </w:r>
      <w:hyperlink r:id="rId62" w:tgtFrame="_blank" w:history="1">
        <w:r w:rsidRPr="00432713">
          <w:rPr>
            <w:rFonts w:ascii="Trade Gothic LT Std" w:eastAsia="Times New Roman" w:hAnsi="Trade Gothic LT Std" w:cs="Times New Roman"/>
            <w:color w:val="0000FF"/>
            <w:u w:val="single"/>
            <w:lang w:val="en-US" w:eastAsia="de-DE"/>
          </w:rPr>
          <w:t>10.3897/dez.65.23538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Mey, W.</w:t>
      </w:r>
      <w:r w:rsidRPr="00432713">
        <w:rPr>
          <w:rFonts w:ascii="Trade Gothic LT Std" w:eastAsia="Times New Roman" w:hAnsi="Trade Gothic LT Std" w:cs="Times New Roman"/>
          <w:lang w:val="en-US" w:eastAsia="de-DE"/>
        </w:rPr>
        <w:t>; Ospina-Torres, R. (2018).</w:t>
      </w:r>
      <w:proofErr w:type="gramEnd"/>
      <w:r w:rsidRPr="00432713">
        <w:rPr>
          <w:rFonts w:ascii="Trade Gothic LT Std" w:eastAsia="Times New Roman" w:hAnsi="Trade Gothic LT Std" w:cs="Times New Roman"/>
          <w:lang w:val="en-US" w:eastAsia="de-DE"/>
        </w:rPr>
        <w:t xml:space="preserve"> Contribution to the Trichoptera fauna of the river La Vieja, Bogotá, Colombia (Insecta: Trichoptera). </w:t>
      </w:r>
      <w:r w:rsidRPr="00432713">
        <w:rPr>
          <w:rFonts w:ascii="Trade Gothic LT Std" w:eastAsia="Times New Roman" w:hAnsi="Trade Gothic LT Std" w:cs="Times New Roman"/>
          <w:i/>
          <w:iCs/>
          <w:lang w:val="en-US" w:eastAsia="de-DE"/>
        </w:rPr>
        <w:t>Zootaxa, 4504 (1)</w:t>
      </w:r>
      <w:r w:rsidRPr="00432713">
        <w:rPr>
          <w:rFonts w:ascii="Trade Gothic LT Std" w:eastAsia="Times New Roman" w:hAnsi="Trade Gothic LT Std" w:cs="Times New Roman"/>
          <w:lang w:val="en-US" w:eastAsia="de-DE"/>
        </w:rPr>
        <w:t xml:space="preserve">: 23-40. DOI: </w:t>
      </w:r>
      <w:hyperlink r:id="rId63" w:tgtFrame="_blank" w:history="1">
        <w:r w:rsidRPr="00432713">
          <w:rPr>
            <w:rFonts w:ascii="Trade Gothic LT Std" w:eastAsia="Times New Roman" w:hAnsi="Trade Gothic LT Std" w:cs="Times New Roman"/>
            <w:color w:val="0000FF"/>
            <w:u w:val="single"/>
            <w:lang w:val="en-US" w:eastAsia="de-DE"/>
          </w:rPr>
          <w:t>10.11646/zootaxa.4504.1.2</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Mey, W.</w:t>
      </w:r>
      <w:r w:rsidRPr="00432713">
        <w:rPr>
          <w:rFonts w:ascii="Trade Gothic LT Std" w:eastAsia="Times New Roman" w:hAnsi="Trade Gothic LT Std" w:cs="Times New Roman"/>
          <w:lang w:val="en-US" w:eastAsia="de-DE"/>
        </w:rPr>
        <w:t>; Wichard, W.; Müller, P.; Ross, E.; Ross, A.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New taxa of Tarachoptera from Burmese amber (Insecta, Amphiesmenoptera).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Cretaceous Research, 90</w:t>
      </w:r>
      <w:r w:rsidRPr="00432713">
        <w:rPr>
          <w:rFonts w:ascii="Trade Gothic LT Std" w:eastAsia="Times New Roman" w:hAnsi="Trade Gothic LT Std" w:cs="Times New Roman"/>
          <w:lang w:val="en-US" w:eastAsia="de-DE"/>
        </w:rPr>
        <w:t xml:space="preserve">: 154-162. DOI: </w:t>
      </w:r>
      <w:hyperlink r:id="rId64" w:tgtFrame="_blank" w:history="1">
        <w:r w:rsidRPr="00432713">
          <w:rPr>
            <w:rFonts w:ascii="Trade Gothic LT Std" w:eastAsia="Times New Roman" w:hAnsi="Trade Gothic LT Std" w:cs="Times New Roman"/>
            <w:color w:val="0000FF"/>
            <w:u w:val="single"/>
            <w:lang w:val="en-US" w:eastAsia="de-DE"/>
          </w:rPr>
          <w:t>10.1016/j.cretres.2018.04.006</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Mey, W.</w:t>
      </w:r>
      <w:r w:rsidRPr="00432713">
        <w:rPr>
          <w:rFonts w:ascii="Trade Gothic LT Std" w:eastAsia="Times New Roman" w:hAnsi="Trade Gothic LT Std" w:cs="Times New Roman"/>
          <w:lang w:val="en-US" w:eastAsia="de-DE"/>
        </w:rPr>
        <w:t>; Wichard, W.; Ross, E.; Ross, A.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On the systematic position of a highly derived amphiesmenopteran insect from Burmese amber (Insecta, Amphiesmenoptera).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 xml:space="preserve">Earth and Environmental Science Transactions of </w:t>
      </w:r>
      <w:proofErr w:type="gramStart"/>
      <w:r w:rsidRPr="00432713">
        <w:rPr>
          <w:rFonts w:ascii="Trade Gothic LT Std" w:eastAsia="Times New Roman" w:hAnsi="Trade Gothic LT Std" w:cs="Times New Roman"/>
          <w:i/>
          <w:iCs/>
          <w:lang w:val="en-US" w:eastAsia="de-DE"/>
        </w:rPr>
        <w:t>The</w:t>
      </w:r>
      <w:proofErr w:type="gramEnd"/>
      <w:r w:rsidRPr="00432713">
        <w:rPr>
          <w:rFonts w:ascii="Trade Gothic LT Std" w:eastAsia="Times New Roman" w:hAnsi="Trade Gothic LT Std" w:cs="Times New Roman"/>
          <w:i/>
          <w:iCs/>
          <w:lang w:val="en-US" w:eastAsia="de-DE"/>
        </w:rPr>
        <w:t xml:space="preserve"> Royal Society of Edinburgh, 107 (2-3)</w:t>
      </w:r>
      <w:r w:rsidRPr="00432713">
        <w:rPr>
          <w:rFonts w:ascii="Trade Gothic LT Std" w:eastAsia="Times New Roman" w:hAnsi="Trade Gothic LT Std" w:cs="Times New Roman"/>
          <w:lang w:val="en-US" w:eastAsia="de-DE"/>
        </w:rPr>
        <w:t xml:space="preserve">: 249-254. DOI: </w:t>
      </w:r>
      <w:r w:rsidR="00FC29AC">
        <w:fldChar w:fldCharType="begin"/>
      </w:r>
      <w:r w:rsidR="00FC29AC" w:rsidRPr="0035207F">
        <w:rPr>
          <w:lang w:val="en-US"/>
          <w:rPrChange w:id="231" w:author="Falko Glöckler" w:date="2019-05-03T13:32:00Z">
            <w:rPr/>
          </w:rPrChange>
        </w:rPr>
        <w:instrText xml:space="preserve"> HYPERLINK "https://doi.org/10.1017/s1755691017000330" \t "_blank" </w:instrText>
      </w:r>
      <w:r w:rsidR="00FC29AC">
        <w:fldChar w:fldCharType="separate"/>
      </w:r>
      <w:r w:rsidRPr="00432713">
        <w:rPr>
          <w:rFonts w:ascii="Trade Gothic LT Std" w:eastAsia="Times New Roman" w:hAnsi="Trade Gothic LT Std" w:cs="Times New Roman"/>
          <w:color w:val="0000FF"/>
          <w:u w:val="single"/>
          <w:lang w:val="en-US" w:eastAsia="de-DE"/>
        </w:rPr>
        <w:t>10.1017/s1755691017000330</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lastRenderedPageBreak/>
        <w:t xml:space="preserve">Mielke, M.; Wölfer, J.; Arnold, P.; Van Heteren, A.; </w:t>
      </w:r>
      <w:r w:rsidRPr="00432713">
        <w:rPr>
          <w:rFonts w:ascii="Trade Gothic LT Std" w:eastAsia="Times New Roman" w:hAnsi="Trade Gothic LT Std" w:cs="Times New Roman"/>
          <w:b/>
          <w:bCs/>
          <w:lang w:val="en-US" w:eastAsia="de-DE"/>
        </w:rPr>
        <w:t>Amson, E.</w:t>
      </w:r>
      <w:r w:rsidRPr="00432713">
        <w:rPr>
          <w:rFonts w:ascii="Trade Gothic LT Std" w:eastAsia="Times New Roman" w:hAnsi="Trade Gothic LT Std" w:cs="Times New Roman"/>
          <w:lang w:val="en-US" w:eastAsia="de-DE"/>
        </w:rPr>
        <w:t xml:space="preserve">; Nyakatura, J. (2018). Trabecular architecture in the sciuromorph femoral head: allometry and functional adaptation. </w:t>
      </w:r>
      <w:r w:rsidRPr="00432713">
        <w:rPr>
          <w:rFonts w:ascii="Trade Gothic LT Std" w:eastAsia="Times New Roman" w:hAnsi="Trade Gothic LT Std" w:cs="Times New Roman"/>
          <w:i/>
          <w:iCs/>
          <w:lang w:val="en-US" w:eastAsia="de-DE"/>
        </w:rPr>
        <w:t>Zoological Letters, 4</w:t>
      </w:r>
      <w:r w:rsidRPr="00432713">
        <w:rPr>
          <w:rFonts w:ascii="Trade Gothic LT Std" w:eastAsia="Times New Roman" w:hAnsi="Trade Gothic LT Std" w:cs="Times New Roman"/>
          <w:lang w:val="en-US" w:eastAsia="de-DE"/>
        </w:rPr>
        <w:t xml:space="preserve">: 1-11. DOI: </w:t>
      </w:r>
      <w:r w:rsidR="00FC29AC">
        <w:fldChar w:fldCharType="begin"/>
      </w:r>
      <w:r w:rsidR="00FC29AC" w:rsidRPr="0035207F">
        <w:rPr>
          <w:lang w:val="en-US"/>
          <w:rPrChange w:id="232" w:author="Falko Glöckler" w:date="2019-05-03T13:32:00Z">
            <w:rPr/>
          </w:rPrChange>
        </w:rPr>
        <w:instrText xml:space="preserve"> HYPERLINK "https://doi.org/10.1186/s40851-018-0093-z" \t "_blan</w:instrText>
      </w:r>
      <w:r w:rsidR="00FC29AC" w:rsidRPr="0035207F">
        <w:rPr>
          <w:lang w:val="en-US"/>
          <w:rPrChange w:id="233" w:author="Falko Glöckler" w:date="2019-05-03T13:32:00Z">
            <w:rPr/>
          </w:rPrChange>
        </w:rPr>
        <w:instrText xml:space="preserve">k" </w:instrText>
      </w:r>
      <w:r w:rsidR="00FC29AC">
        <w:fldChar w:fldCharType="separate"/>
      </w:r>
      <w:r w:rsidRPr="00432713">
        <w:rPr>
          <w:rFonts w:ascii="Trade Gothic LT Std" w:eastAsia="Times New Roman" w:hAnsi="Trade Gothic LT Std" w:cs="Times New Roman"/>
          <w:color w:val="0000FF"/>
          <w:u w:val="single"/>
          <w:lang w:val="en-US" w:eastAsia="de-DE"/>
        </w:rPr>
        <w:t>10.1186/s40851-018-0093-z</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b/>
          <w:bCs/>
          <w:lang w:val="en-US" w:eastAsia="de-DE"/>
          <w:rPrChange w:id="234" w:author="Falko Glöckler" w:date="2019-05-03T13:32:00Z">
            <w:rPr>
              <w:rFonts w:ascii="Trade Gothic LT Std" w:eastAsia="Times New Roman" w:hAnsi="Trade Gothic LT Std" w:cs="Times New Roman"/>
              <w:b/>
              <w:bCs/>
              <w:lang w:eastAsia="de-DE"/>
            </w:rPr>
          </w:rPrChange>
        </w:rPr>
        <w:t>Mohr-Westheide, T.</w:t>
      </w:r>
      <w:r w:rsidRPr="0035207F">
        <w:rPr>
          <w:rFonts w:ascii="Trade Gothic LT Std" w:eastAsia="Times New Roman" w:hAnsi="Trade Gothic LT Std" w:cs="Times New Roman"/>
          <w:lang w:val="en-US" w:eastAsia="de-DE"/>
          <w:rPrChange w:id="235" w:author="Falko Glöckler" w:date="2019-05-03T13:32: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b/>
          <w:bCs/>
          <w:lang w:val="en-US" w:eastAsia="de-DE"/>
          <w:rPrChange w:id="236" w:author="Falko Glöckler" w:date="2019-05-03T13:32:00Z">
            <w:rPr>
              <w:rFonts w:ascii="Trade Gothic LT Std" w:eastAsia="Times New Roman" w:hAnsi="Trade Gothic LT Std" w:cs="Times New Roman"/>
              <w:b/>
              <w:bCs/>
              <w:lang w:eastAsia="de-DE"/>
            </w:rPr>
          </w:rPrChange>
        </w:rPr>
        <w:t>Greshake, A.</w:t>
      </w:r>
      <w:r w:rsidRPr="0035207F">
        <w:rPr>
          <w:rFonts w:ascii="Trade Gothic LT Std" w:eastAsia="Times New Roman" w:hAnsi="Trade Gothic LT Std" w:cs="Times New Roman"/>
          <w:lang w:val="en-US" w:eastAsia="de-DE"/>
          <w:rPrChange w:id="237" w:author="Falko Glöckler" w:date="2019-05-03T13:32:00Z">
            <w:rPr>
              <w:rFonts w:ascii="Trade Gothic LT Std" w:eastAsia="Times New Roman" w:hAnsi="Trade Gothic LT Std" w:cs="Times New Roman"/>
              <w:lang w:eastAsia="de-DE"/>
            </w:rPr>
          </w:rPrChange>
        </w:rPr>
        <w:t>; Wirth, R.; Reimold, W. (2018).</w:t>
      </w:r>
      <w:proofErr w:type="gramEnd"/>
      <w:r w:rsidRPr="0035207F">
        <w:rPr>
          <w:rFonts w:ascii="Trade Gothic LT Std" w:eastAsia="Times New Roman" w:hAnsi="Trade Gothic LT Std" w:cs="Times New Roman"/>
          <w:lang w:val="en-US" w:eastAsia="de-DE"/>
          <w:rPrChange w:id="238"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Transmission electron microscopy of impact-generated platinum group element alloys from Barberton spherule layers: New clues to their formation. </w:t>
      </w:r>
      <w:r w:rsidRPr="00432713">
        <w:rPr>
          <w:rFonts w:ascii="Trade Gothic LT Std" w:eastAsia="Times New Roman" w:hAnsi="Trade Gothic LT Std" w:cs="Times New Roman"/>
          <w:i/>
          <w:iCs/>
          <w:lang w:val="en-US" w:eastAsia="de-DE"/>
        </w:rPr>
        <w:t>Meteoritics &amp; Planetary Science, 53 (7)</w:t>
      </w:r>
      <w:r w:rsidRPr="00432713">
        <w:rPr>
          <w:rFonts w:ascii="Trade Gothic LT Std" w:eastAsia="Times New Roman" w:hAnsi="Trade Gothic LT Std" w:cs="Times New Roman"/>
          <w:lang w:val="en-US" w:eastAsia="de-DE"/>
        </w:rPr>
        <w:t xml:space="preserve">: 1516-1536. DOI: </w:t>
      </w:r>
      <w:hyperlink r:id="rId65" w:tgtFrame="_blank" w:history="1">
        <w:r w:rsidRPr="00432713">
          <w:rPr>
            <w:rFonts w:ascii="Trade Gothic LT Std" w:eastAsia="Times New Roman" w:hAnsi="Trade Gothic LT Std" w:cs="Times New Roman"/>
            <w:color w:val="0000FF"/>
            <w:u w:val="single"/>
            <w:lang w:val="en-US" w:eastAsia="de-DE"/>
          </w:rPr>
          <w:t>10.1111/maps.13109</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Montañez-Rivera, I.; Nyakatura, J.; </w:t>
      </w:r>
      <w:r w:rsidRPr="00432713">
        <w:rPr>
          <w:rFonts w:ascii="Trade Gothic LT Std" w:eastAsia="Times New Roman" w:hAnsi="Trade Gothic LT Std" w:cs="Times New Roman"/>
          <w:b/>
          <w:bCs/>
          <w:lang w:val="en-US" w:eastAsia="de-DE"/>
        </w:rPr>
        <w:t>Amson, E.</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Bone cortical compactness in ‘tree sloths’ reflects convergent evolution.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Anatomy, 233 (5)</w:t>
      </w:r>
      <w:r w:rsidRPr="00432713">
        <w:rPr>
          <w:rFonts w:ascii="Trade Gothic LT Std" w:eastAsia="Times New Roman" w:hAnsi="Trade Gothic LT Std" w:cs="Times New Roman"/>
          <w:lang w:val="en-US" w:eastAsia="de-DE"/>
        </w:rPr>
        <w:t xml:space="preserve">: 1-12. DOI: </w:t>
      </w:r>
      <w:r w:rsidR="00FC29AC">
        <w:fldChar w:fldCharType="begin"/>
      </w:r>
      <w:r w:rsidR="00FC29AC" w:rsidRPr="0035207F">
        <w:rPr>
          <w:lang w:val="en-US"/>
          <w:rPrChange w:id="239" w:author="Falko Glöckler" w:date="2019-05-03T13:32:00Z">
            <w:rPr/>
          </w:rPrChange>
        </w:rPr>
        <w:instrText xml:space="preserve"> HYPERLINK "https://doi.org/10.1111/joa.12873" \t "_blank" </w:instrText>
      </w:r>
      <w:r w:rsidR="00FC29AC">
        <w:fldChar w:fldCharType="separate"/>
      </w:r>
      <w:r w:rsidRPr="00432713">
        <w:rPr>
          <w:rFonts w:ascii="Trade Gothic LT Std" w:eastAsia="Times New Roman" w:hAnsi="Trade Gothic LT Std" w:cs="Times New Roman"/>
          <w:color w:val="0000FF"/>
          <w:u w:val="single"/>
          <w:lang w:val="en-US" w:eastAsia="de-DE"/>
        </w:rPr>
        <w:t>10.1111/joa.12873</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Morales, J.; Peláez-Campomanes, P.; Pérez, P.; Alberdi, M.; Azanza, B.; Pickford, M.; Ríos, M.; Sanisidro, O.; Alcalde, G.; Cantalapiedra, J.; Fraile, S.; García-Yelo, B.; Gómez-Cano, A.; Hernández-Ballarín, V.; Oliver, A.; Cantero, E.; Valenciano, A.; Montoya, P. (2018). Neogene Mammal Sites in Molina de Aragón (Guadalajara, Spain): Correlation to Other Karstic Sites of the Iberian Chain, and their Geoheritage Values. </w:t>
      </w:r>
      <w:r w:rsidRPr="00432713">
        <w:rPr>
          <w:rFonts w:ascii="Trade Gothic LT Std" w:eastAsia="Times New Roman" w:hAnsi="Trade Gothic LT Std" w:cs="Times New Roman"/>
          <w:i/>
          <w:iCs/>
          <w:lang w:val="en-US" w:eastAsia="de-DE"/>
        </w:rPr>
        <w:t>Geoheritage, 10 (3)</w:t>
      </w:r>
      <w:r w:rsidRPr="00432713">
        <w:rPr>
          <w:rFonts w:ascii="Trade Gothic LT Std" w:eastAsia="Times New Roman" w:hAnsi="Trade Gothic LT Std" w:cs="Times New Roman"/>
          <w:lang w:val="en-US" w:eastAsia="de-DE"/>
        </w:rPr>
        <w:t xml:space="preserve">: 353-362. DOI: </w:t>
      </w:r>
      <w:hyperlink r:id="rId66" w:tgtFrame="_blank" w:history="1">
        <w:r w:rsidRPr="00432713">
          <w:rPr>
            <w:rFonts w:ascii="Trade Gothic LT Std" w:eastAsia="Times New Roman" w:hAnsi="Trade Gothic LT Std" w:cs="Times New Roman"/>
            <w:color w:val="0000FF"/>
            <w:u w:val="single"/>
            <w:lang w:val="en-US" w:eastAsia="de-DE"/>
          </w:rPr>
          <w:t>10.1007/s12371-018-0294-z</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Moreau, J.; Kohout, T.; </w:t>
      </w:r>
      <w:r w:rsidRPr="00432713">
        <w:rPr>
          <w:rFonts w:ascii="Trade Gothic LT Std" w:eastAsia="Times New Roman" w:hAnsi="Trade Gothic LT Std" w:cs="Times New Roman"/>
          <w:b/>
          <w:bCs/>
          <w:lang w:eastAsia="de-DE"/>
        </w:rPr>
        <w:t>Wünnemann, K.</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Melting efficiency of troilite-iron assemblages in shock-darkening: Insight from numerical modeling.</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Physics of the Earth and Planetary Interiors, 282</w:t>
      </w:r>
      <w:r w:rsidRPr="00432713">
        <w:rPr>
          <w:rFonts w:ascii="Trade Gothic LT Std" w:eastAsia="Times New Roman" w:hAnsi="Trade Gothic LT Std" w:cs="Times New Roman"/>
          <w:lang w:val="en-US" w:eastAsia="de-DE"/>
        </w:rPr>
        <w:t xml:space="preserve">: 25-38. DOI: </w:t>
      </w:r>
      <w:r w:rsidR="00FC29AC">
        <w:fldChar w:fldCharType="begin"/>
      </w:r>
      <w:r w:rsidR="00FC29AC" w:rsidRPr="0035207F">
        <w:rPr>
          <w:lang w:val="en-US"/>
          <w:rPrChange w:id="240" w:author="Falko Glöckler" w:date="2019-05-03T13:32:00Z">
            <w:rPr/>
          </w:rPrChange>
        </w:rPr>
        <w:instrText xml:space="preserve"> HYPERLINK "https://doi.org/10.1016/j.pepi.2018.06.006" \t "_blank" </w:instrText>
      </w:r>
      <w:r w:rsidR="00FC29AC">
        <w:fldChar w:fldCharType="separate"/>
      </w:r>
      <w:r w:rsidRPr="00432713">
        <w:rPr>
          <w:rFonts w:ascii="Trade Gothic LT Std" w:eastAsia="Times New Roman" w:hAnsi="Trade Gothic LT Std" w:cs="Times New Roman"/>
          <w:color w:val="0000FF"/>
          <w:u w:val="single"/>
          <w:lang w:val="en-US" w:eastAsia="de-DE"/>
        </w:rPr>
        <w:t>10.1016/j.pepi.2018.06.006</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Müller, J.</w:t>
      </w:r>
      <w:r w:rsidRPr="00432713">
        <w:rPr>
          <w:rFonts w:ascii="Trade Gothic LT Std" w:eastAsia="Times New Roman" w:hAnsi="Trade Gothic LT Std" w:cs="Times New Roman"/>
          <w:lang w:val="en-US" w:eastAsia="de-DE"/>
        </w:rPr>
        <w:t>; Roberts, E.; Naylor, E.; Stevens, N.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 Fossil Gekkotan (Squamata) from the Late Oligocene Nsungwe Formation, Rukwa Rift Basin, Tanzania.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Herpetology, 52 (2)</w:t>
      </w:r>
      <w:r w:rsidRPr="00432713">
        <w:rPr>
          <w:rFonts w:ascii="Trade Gothic LT Std" w:eastAsia="Times New Roman" w:hAnsi="Trade Gothic LT Std" w:cs="Times New Roman"/>
          <w:lang w:val="en-US" w:eastAsia="de-DE"/>
        </w:rPr>
        <w:t xml:space="preserve">: 223-227. DOI: </w:t>
      </w:r>
      <w:r w:rsidR="00FC29AC">
        <w:fldChar w:fldCharType="begin"/>
      </w:r>
      <w:r w:rsidR="00FC29AC" w:rsidRPr="0035207F">
        <w:rPr>
          <w:lang w:val="en-US"/>
          <w:rPrChange w:id="241" w:author="Falko Glöckler" w:date="2019-05-03T13:32:00Z">
            <w:rPr/>
          </w:rPrChange>
        </w:rPr>
        <w:instrText xml:space="preserve"> HYPERLINK "https://doi.org/10.1670/17-123" \t "_blank" </w:instrText>
      </w:r>
      <w:r w:rsidR="00FC29AC">
        <w:fldChar w:fldCharType="separate"/>
      </w:r>
      <w:r w:rsidRPr="00432713">
        <w:rPr>
          <w:rFonts w:ascii="Trade Gothic LT Std" w:eastAsia="Times New Roman" w:hAnsi="Trade Gothic LT Std" w:cs="Times New Roman"/>
          <w:color w:val="0000FF"/>
          <w:u w:val="single"/>
          <w:lang w:val="en-US" w:eastAsia="de-DE"/>
        </w:rPr>
        <w:t>10.1670/17-123</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242" w:author="Falko Glöckler" w:date="2019-05-03T13:32:00Z">
            <w:rPr>
              <w:rFonts w:ascii="Trade Gothic LT Std" w:eastAsia="Times New Roman" w:hAnsi="Trade Gothic LT Std" w:cs="Times New Roman"/>
              <w:lang w:eastAsia="de-DE"/>
            </w:rPr>
          </w:rPrChange>
        </w:rPr>
        <w:t xml:space="preserve">Ndongo, P.; </w:t>
      </w:r>
      <w:r w:rsidR="00432713" w:rsidRPr="0035207F">
        <w:rPr>
          <w:rFonts w:ascii="Trade Gothic LT Std" w:eastAsia="Times New Roman" w:hAnsi="Trade Gothic LT Std" w:cs="Times New Roman"/>
          <w:b/>
          <w:bCs/>
          <w:lang w:val="en-US" w:eastAsia="de-DE"/>
          <w:rPrChange w:id="243" w:author="Falko Glöckler" w:date="2019-05-03T13:32:00Z">
            <w:rPr>
              <w:rFonts w:ascii="Trade Gothic LT Std" w:eastAsia="Times New Roman" w:hAnsi="Trade Gothic LT Std" w:cs="Times New Roman"/>
              <w:b/>
              <w:bCs/>
              <w:lang w:eastAsia="de-DE"/>
            </w:rPr>
          </w:rPrChange>
        </w:rPr>
        <w:t>Von Rintelen, T.</w:t>
      </w:r>
      <w:r w:rsidRPr="0035207F">
        <w:rPr>
          <w:rFonts w:ascii="Trade Gothic LT Std" w:eastAsia="Times New Roman" w:hAnsi="Trade Gothic LT Std" w:cs="Times New Roman"/>
          <w:lang w:val="en-US" w:eastAsia="de-DE"/>
          <w:rPrChange w:id="244" w:author="Falko Glöckler" w:date="2019-05-03T13:32:00Z">
            <w:rPr>
              <w:rFonts w:ascii="Trade Gothic LT Std" w:eastAsia="Times New Roman" w:hAnsi="Trade Gothic LT Std" w:cs="Times New Roman"/>
              <w:lang w:eastAsia="de-DE"/>
            </w:rPr>
          </w:rPrChange>
        </w:rPr>
        <w:t>; Albrecht, C.; Tamesse, J.; Cumberlidge, N. (2018).</w:t>
      </w:r>
      <w:proofErr w:type="gramEnd"/>
      <w:r w:rsidRPr="0035207F">
        <w:rPr>
          <w:rFonts w:ascii="Trade Gothic LT Std" w:eastAsia="Times New Roman" w:hAnsi="Trade Gothic LT Std" w:cs="Times New Roman"/>
          <w:lang w:val="en-US" w:eastAsia="de-DE"/>
          <w:rPrChange w:id="245"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Lost species in Cameroon: rediscovery of the endangered freshwater crab, Louisea balssi (Bott, 1959) (Brachyura: Potamonautidae), with notes on its ecology and conservation. </w:t>
      </w:r>
      <w:r w:rsidRPr="00432713">
        <w:rPr>
          <w:rFonts w:ascii="Trade Gothic LT Std" w:eastAsia="Times New Roman" w:hAnsi="Trade Gothic LT Std" w:cs="Times New Roman"/>
          <w:i/>
          <w:iCs/>
          <w:lang w:val="en-US" w:eastAsia="de-DE"/>
        </w:rPr>
        <w:t>Zootaxa, 4394 (3)</w:t>
      </w:r>
      <w:r w:rsidRPr="00432713">
        <w:rPr>
          <w:rFonts w:ascii="Trade Gothic LT Std" w:eastAsia="Times New Roman" w:hAnsi="Trade Gothic LT Std" w:cs="Times New Roman"/>
          <w:lang w:val="en-US" w:eastAsia="de-DE"/>
        </w:rPr>
        <w:t xml:space="preserve">: 407–416. DOI: </w:t>
      </w:r>
      <w:hyperlink r:id="rId67" w:tgtFrame="_blank" w:history="1">
        <w:r w:rsidRPr="00432713">
          <w:rPr>
            <w:rFonts w:ascii="Trade Gothic LT Std" w:eastAsia="Times New Roman" w:hAnsi="Trade Gothic LT Std" w:cs="Times New Roman"/>
            <w:color w:val="0000FF"/>
            <w:u w:val="single"/>
            <w:lang w:val="en-US" w:eastAsia="de-DE"/>
          </w:rPr>
          <w:t>10.11646/zootaxa.4394.3.6</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Neumann, C.</w:t>
      </w:r>
      <w:r w:rsidRPr="00432713">
        <w:rPr>
          <w:rFonts w:ascii="Trade Gothic LT Std" w:eastAsia="Times New Roman" w:hAnsi="Trade Gothic LT Std" w:cs="Times New Roman"/>
          <w:lang w:val="en-US" w:eastAsia="de-DE"/>
        </w:rPr>
        <w:t>; Girod, P. (2018).</w:t>
      </w:r>
      <w:proofErr w:type="gramEnd"/>
      <w:r w:rsidRPr="00432713">
        <w:rPr>
          <w:rFonts w:ascii="Trade Gothic LT Std" w:eastAsia="Times New Roman" w:hAnsi="Trade Gothic LT Std" w:cs="Times New Roman"/>
          <w:lang w:val="en-US" w:eastAsia="de-DE"/>
        </w:rPr>
        <w:t xml:space="preserve"> Weitschataster intermedius gen. </w:t>
      </w:r>
      <w:proofErr w:type="gramStart"/>
      <w:r w:rsidRPr="00432713">
        <w:rPr>
          <w:rFonts w:ascii="Trade Gothic LT Std" w:eastAsia="Times New Roman" w:hAnsi="Trade Gothic LT Std" w:cs="Times New Roman"/>
          <w:lang w:val="en-US" w:eastAsia="de-DE"/>
        </w:rPr>
        <w:t>et</w:t>
      </w:r>
      <w:proofErr w:type="gramEnd"/>
      <w:r w:rsidRPr="00432713">
        <w:rPr>
          <w:rFonts w:ascii="Trade Gothic LT Std" w:eastAsia="Times New Roman" w:hAnsi="Trade Gothic LT Std" w:cs="Times New Roman"/>
          <w:lang w:val="en-US" w:eastAsia="de-DE"/>
        </w:rPr>
        <w:t xml:space="preserve"> sp. nov., a goniasterid starfish (Echinodermata: Asteroidea) from the Upper Cretaceous of Germany. </w:t>
      </w:r>
      <w:r w:rsidRPr="00432713">
        <w:rPr>
          <w:rFonts w:ascii="Trade Gothic LT Std" w:eastAsia="Times New Roman" w:hAnsi="Trade Gothic LT Std" w:cs="Times New Roman"/>
          <w:i/>
          <w:iCs/>
          <w:lang w:val="en-US" w:eastAsia="de-DE"/>
        </w:rPr>
        <w:t>PalZ, 92 (3)</w:t>
      </w:r>
      <w:r w:rsidRPr="00432713">
        <w:rPr>
          <w:rFonts w:ascii="Trade Gothic LT Std" w:eastAsia="Times New Roman" w:hAnsi="Trade Gothic LT Std" w:cs="Times New Roman"/>
          <w:lang w:val="en-US" w:eastAsia="de-DE"/>
        </w:rPr>
        <w:t xml:space="preserve">: 425-433. DOI: </w:t>
      </w:r>
      <w:hyperlink r:id="rId68" w:tgtFrame="_blank" w:history="1">
        <w:r w:rsidRPr="00432713">
          <w:rPr>
            <w:rFonts w:ascii="Trade Gothic LT Std" w:eastAsia="Times New Roman" w:hAnsi="Trade Gothic LT Std" w:cs="Times New Roman"/>
            <w:color w:val="0000FF"/>
            <w:u w:val="single"/>
            <w:lang w:val="en-US" w:eastAsia="de-DE"/>
          </w:rPr>
          <w:t>10.1007/s12542-018-0404-x</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Neumann, C.</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Hampe, O.</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Eggs for breakfast?</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Analysis of a probable mosasaur biting trace on the Cretaceous echinoid Echinocorys ovata Leske, 1778.</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Fossil Record, 21 (1)</w:t>
      </w:r>
      <w:r w:rsidRPr="00432713">
        <w:rPr>
          <w:rFonts w:ascii="Trade Gothic LT Std" w:eastAsia="Times New Roman" w:hAnsi="Trade Gothic LT Std" w:cs="Times New Roman"/>
          <w:lang w:val="en-US" w:eastAsia="de-DE"/>
        </w:rPr>
        <w:t xml:space="preserve">: 55-66. DOI: </w:t>
      </w:r>
      <w:hyperlink r:id="rId69" w:tgtFrame="_blank" w:history="1">
        <w:r w:rsidRPr="00432713">
          <w:rPr>
            <w:rFonts w:ascii="Trade Gothic LT Std" w:eastAsia="Times New Roman" w:hAnsi="Trade Gothic LT Std" w:cs="Times New Roman"/>
            <w:color w:val="0000FF"/>
            <w:u w:val="single"/>
            <w:lang w:val="en-US" w:eastAsia="de-DE"/>
          </w:rPr>
          <w:t>10.5194/fr-21-55-2018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Nojiri, T.; </w:t>
      </w:r>
      <w:r w:rsidRPr="00432713">
        <w:rPr>
          <w:rFonts w:ascii="Trade Gothic LT Std" w:eastAsia="Times New Roman" w:hAnsi="Trade Gothic LT Std" w:cs="Times New Roman"/>
          <w:b/>
          <w:bCs/>
          <w:lang w:val="en-US" w:eastAsia="de-DE"/>
        </w:rPr>
        <w:t>Werneburg, I.</w:t>
      </w:r>
      <w:r w:rsidRPr="00432713">
        <w:rPr>
          <w:rFonts w:ascii="Trade Gothic LT Std" w:eastAsia="Times New Roman" w:hAnsi="Trade Gothic LT Std" w:cs="Times New Roman"/>
          <w:lang w:val="en-US" w:eastAsia="de-DE"/>
        </w:rPr>
        <w:t>; Son, N.; Tu, V.; Sasaki, T.; Maekawa, Y.; Koyabu, D. (2018).</w:t>
      </w:r>
      <w:proofErr w:type="gramEnd"/>
      <w:r w:rsidRPr="00432713">
        <w:rPr>
          <w:rFonts w:ascii="Trade Gothic LT Std" w:eastAsia="Times New Roman" w:hAnsi="Trade Gothic LT Std" w:cs="Times New Roman"/>
          <w:lang w:val="en-US" w:eastAsia="de-DE"/>
        </w:rPr>
        <w:t xml:space="preserve"> Prenatal cranial bone development of Thomas's horseshoe bat (Rhinolophus thomasi): with special reference to petrosal morphology. </w:t>
      </w:r>
      <w:r w:rsidRPr="00432713">
        <w:rPr>
          <w:rFonts w:ascii="Trade Gothic LT Std" w:eastAsia="Times New Roman" w:hAnsi="Trade Gothic LT Std" w:cs="Times New Roman"/>
          <w:i/>
          <w:iCs/>
          <w:lang w:val="en-US" w:eastAsia="de-DE"/>
        </w:rPr>
        <w:t>Journal of Morphology, 279 (6)</w:t>
      </w:r>
      <w:r w:rsidRPr="00432713">
        <w:rPr>
          <w:rFonts w:ascii="Trade Gothic LT Std" w:eastAsia="Times New Roman" w:hAnsi="Trade Gothic LT Std" w:cs="Times New Roman"/>
          <w:lang w:val="en-US" w:eastAsia="de-DE"/>
        </w:rPr>
        <w:t xml:space="preserve">: 809-827. DOI: </w:t>
      </w:r>
      <w:r w:rsidR="00FC29AC">
        <w:fldChar w:fldCharType="begin"/>
      </w:r>
      <w:r w:rsidR="00FC29AC" w:rsidRPr="0035207F">
        <w:rPr>
          <w:lang w:val="en-US"/>
          <w:rPrChange w:id="246" w:author="Falko Glöckler" w:date="2019-05-03T13:32:00Z">
            <w:rPr/>
          </w:rPrChange>
        </w:rPr>
        <w:instrText xml:space="preserve"> HYPERLINK "https://doi.org/10.1002/jmor.20813" \t "_blank" </w:instrText>
      </w:r>
      <w:r w:rsidR="00FC29AC">
        <w:fldChar w:fldCharType="separate"/>
      </w:r>
      <w:r w:rsidRPr="00432713">
        <w:rPr>
          <w:rFonts w:ascii="Trade Gothic LT Std" w:eastAsia="Times New Roman" w:hAnsi="Trade Gothic LT Std" w:cs="Times New Roman"/>
          <w:color w:val="0000FF"/>
          <w:u w:val="single"/>
          <w:lang w:val="en-US" w:eastAsia="de-DE"/>
        </w:rPr>
        <w:t>10.1002/jmor.20813</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247" w:author="Falko Glöckler" w:date="2019-05-03T13:32:00Z">
            <w:rPr>
              <w:rFonts w:ascii="Trade Gothic LT Std" w:eastAsia="Times New Roman" w:hAnsi="Trade Gothic LT Std" w:cs="Times New Roman"/>
              <w:lang w:eastAsia="de-DE"/>
            </w:rPr>
          </w:rPrChange>
        </w:rPr>
        <w:t xml:space="preserve">Nopper, J.; Riemann, J.; Brinkmann, K.; </w:t>
      </w:r>
      <w:r w:rsidR="00432713" w:rsidRPr="0035207F">
        <w:rPr>
          <w:rFonts w:ascii="Trade Gothic LT Std" w:eastAsia="Times New Roman" w:hAnsi="Trade Gothic LT Std" w:cs="Times New Roman"/>
          <w:b/>
          <w:bCs/>
          <w:lang w:val="en-US" w:eastAsia="de-DE"/>
          <w:rPrChange w:id="248" w:author="Falko Glöckler" w:date="2019-05-03T13:32:00Z">
            <w:rPr>
              <w:rFonts w:ascii="Trade Gothic LT Std" w:eastAsia="Times New Roman" w:hAnsi="Trade Gothic LT Std" w:cs="Times New Roman"/>
              <w:b/>
              <w:bCs/>
              <w:lang w:eastAsia="de-DE"/>
            </w:rPr>
          </w:rPrChange>
        </w:rPr>
        <w:t>Rödel, M.-O.</w:t>
      </w:r>
      <w:r w:rsidRPr="0035207F">
        <w:rPr>
          <w:rFonts w:ascii="Trade Gothic LT Std" w:eastAsia="Times New Roman" w:hAnsi="Trade Gothic LT Std" w:cs="Times New Roman"/>
          <w:lang w:val="en-US" w:eastAsia="de-DE"/>
          <w:rPrChange w:id="249" w:author="Falko Glöckler" w:date="2019-05-03T13:32:00Z">
            <w:rPr>
              <w:rFonts w:ascii="Trade Gothic LT Std" w:eastAsia="Times New Roman" w:hAnsi="Trade Gothic LT Std" w:cs="Times New Roman"/>
              <w:lang w:eastAsia="de-DE"/>
            </w:rPr>
          </w:rPrChange>
        </w:rPr>
        <w:t>; Ganzhorn, J. (2018).</w:t>
      </w:r>
      <w:proofErr w:type="gramEnd"/>
      <w:r w:rsidRPr="0035207F">
        <w:rPr>
          <w:rFonts w:ascii="Trade Gothic LT Std" w:eastAsia="Times New Roman" w:hAnsi="Trade Gothic LT Std" w:cs="Times New Roman"/>
          <w:lang w:val="en-US" w:eastAsia="de-DE"/>
          <w:rPrChange w:id="250"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Differences in land cover – biodiversity relationships complicate the assignment of conservation values in human-used landscapes. </w:t>
      </w:r>
      <w:r w:rsidRPr="00432713">
        <w:rPr>
          <w:rFonts w:ascii="Trade Gothic LT Std" w:eastAsia="Times New Roman" w:hAnsi="Trade Gothic LT Std" w:cs="Times New Roman"/>
          <w:i/>
          <w:iCs/>
          <w:lang w:val="en-US" w:eastAsia="de-DE"/>
        </w:rPr>
        <w:t>Ecological Indicators, 90</w:t>
      </w:r>
      <w:r w:rsidRPr="00432713">
        <w:rPr>
          <w:rFonts w:ascii="Trade Gothic LT Std" w:eastAsia="Times New Roman" w:hAnsi="Trade Gothic LT Std" w:cs="Times New Roman"/>
          <w:lang w:val="en-US" w:eastAsia="de-DE"/>
        </w:rPr>
        <w:t xml:space="preserve">: 112-119. DOI: </w:t>
      </w:r>
      <w:hyperlink r:id="rId70" w:tgtFrame="_blank" w:history="1">
        <w:r w:rsidRPr="00432713">
          <w:rPr>
            <w:rFonts w:ascii="Trade Gothic LT Std" w:eastAsia="Times New Roman" w:hAnsi="Trade Gothic LT Std" w:cs="Times New Roman"/>
            <w:color w:val="0000FF"/>
            <w:u w:val="single"/>
            <w:lang w:val="en-US" w:eastAsia="de-DE"/>
          </w:rPr>
          <w:t>10.1016/j.ecolind.2018.02.004</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Nützel, A.; </w:t>
      </w:r>
      <w:r w:rsidRPr="00432713">
        <w:rPr>
          <w:rFonts w:ascii="Trade Gothic LT Std" w:eastAsia="Times New Roman" w:hAnsi="Trade Gothic LT Std" w:cs="Times New Roman"/>
          <w:b/>
          <w:bCs/>
          <w:lang w:eastAsia="de-DE"/>
        </w:rPr>
        <w:t>Ware, D.</w:t>
      </w:r>
      <w:r w:rsidRPr="00432713">
        <w:rPr>
          <w:rFonts w:ascii="Trade Gothic LT Std" w:eastAsia="Times New Roman" w:hAnsi="Trade Gothic LT Std" w:cs="Times New Roman"/>
          <w:lang w:eastAsia="de-DE"/>
        </w:rPr>
        <w:t xml:space="preserve">; Bucher, H.; Hautmann, M.; Roohi, G.; Ur-Rehman, K.; Yaseen, A. (2018). </w:t>
      </w:r>
      <w:proofErr w:type="gramStart"/>
      <w:r w:rsidRPr="00432713">
        <w:rPr>
          <w:rFonts w:ascii="Trade Gothic LT Std" w:eastAsia="Times New Roman" w:hAnsi="Trade Gothic LT Std" w:cs="Times New Roman"/>
          <w:lang w:val="en-US" w:eastAsia="de-DE"/>
        </w:rPr>
        <w:t xml:space="preserve">An Early Triassic (Dienerian) microgastropod assemblage from the Salt Range, </w:t>
      </w:r>
      <w:r w:rsidRPr="00432713">
        <w:rPr>
          <w:rFonts w:ascii="Trade Gothic LT Std" w:eastAsia="Times New Roman" w:hAnsi="Trade Gothic LT Std" w:cs="Times New Roman"/>
          <w:lang w:val="en-US" w:eastAsia="de-DE"/>
        </w:rPr>
        <w:lastRenderedPageBreak/>
        <w:t>Pakistan and its implication for gastropod recovery from the end-Permian mass extinction.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Bulletin of Geosciences, 93 (1)</w:t>
      </w:r>
      <w:r w:rsidRPr="00432713">
        <w:rPr>
          <w:rFonts w:ascii="Trade Gothic LT Std" w:eastAsia="Times New Roman" w:hAnsi="Trade Gothic LT Std" w:cs="Times New Roman"/>
          <w:lang w:val="en-US" w:eastAsia="de-DE"/>
        </w:rPr>
        <w:t xml:space="preserve">: 56-70. DOI: </w:t>
      </w:r>
      <w:r w:rsidR="00FC29AC">
        <w:fldChar w:fldCharType="begin"/>
      </w:r>
      <w:r w:rsidR="00FC29AC" w:rsidRPr="0035207F">
        <w:rPr>
          <w:lang w:val="en-US"/>
          <w:rPrChange w:id="251" w:author="Falko Glöckler" w:date="2019-05-03T13:32:00Z">
            <w:rPr/>
          </w:rPrChange>
        </w:rPr>
        <w:instrText xml:space="preserve"> HYPERLINK "https://doi.org/10.3140/bull.g</w:instrText>
      </w:r>
      <w:r w:rsidR="00FC29AC" w:rsidRPr="0035207F">
        <w:rPr>
          <w:lang w:val="en-US"/>
          <w:rPrChange w:id="252" w:author="Falko Glöckler" w:date="2019-05-03T13:32:00Z">
            <w:rPr/>
          </w:rPrChange>
        </w:rPr>
        <w:instrText xml:space="preserve">eosci.1682" \t "_blank" </w:instrText>
      </w:r>
      <w:r w:rsidR="00FC29AC">
        <w:fldChar w:fldCharType="separate"/>
      </w:r>
      <w:r w:rsidRPr="00432713">
        <w:rPr>
          <w:rFonts w:ascii="Trade Gothic LT Std" w:eastAsia="Times New Roman" w:hAnsi="Trade Gothic LT Std" w:cs="Times New Roman"/>
          <w:color w:val="0000FF"/>
          <w:u w:val="single"/>
          <w:lang w:val="en-US" w:eastAsia="de-DE"/>
        </w:rPr>
        <w:t>10.3140/bull.geosci.1682</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val="en-US" w:eastAsia="de-DE"/>
          <w:rPrChange w:id="253" w:author="Falko Glöckler" w:date="2019-05-03T13:32:00Z">
            <w:rPr>
              <w:rFonts w:ascii="Trade Gothic LT Std" w:eastAsia="Times New Roman" w:hAnsi="Trade Gothic LT Std" w:cs="Times New Roman"/>
              <w:lang w:eastAsia="de-DE"/>
            </w:rPr>
          </w:rPrChange>
        </w:rPr>
        <w:t xml:space="preserve">Ofori-Boateng, C.; Leaché, A.; Obeng-Kankam, B.; Kouamé, N.; Hillers, A.; </w:t>
      </w:r>
      <w:r w:rsidR="00432713" w:rsidRPr="0035207F">
        <w:rPr>
          <w:rFonts w:ascii="Trade Gothic LT Std" w:eastAsia="Times New Roman" w:hAnsi="Trade Gothic LT Std" w:cs="Times New Roman"/>
          <w:b/>
          <w:bCs/>
          <w:lang w:val="en-US" w:eastAsia="de-DE"/>
          <w:rPrChange w:id="254" w:author="Falko Glöckler" w:date="2019-05-03T13:32:00Z">
            <w:rPr>
              <w:rFonts w:ascii="Trade Gothic LT Std" w:eastAsia="Times New Roman" w:hAnsi="Trade Gothic LT Std" w:cs="Times New Roman"/>
              <w:b/>
              <w:bCs/>
              <w:lang w:eastAsia="de-DE"/>
            </w:rPr>
          </w:rPrChange>
        </w:rPr>
        <w:t>Rödel, M.-O.</w:t>
      </w:r>
      <w:r w:rsidRPr="0035207F">
        <w:rPr>
          <w:rFonts w:ascii="Trade Gothic LT Std" w:eastAsia="Times New Roman" w:hAnsi="Trade Gothic LT Std" w:cs="Times New Roman"/>
          <w:lang w:val="en-US" w:eastAsia="de-DE"/>
          <w:rPrChange w:id="255" w:author="Falko Glöckler" w:date="2019-05-03T13:32:00Z">
            <w:rPr>
              <w:rFonts w:ascii="Trade Gothic LT Std" w:eastAsia="Times New Roman" w:hAnsi="Trade Gothic LT Std" w:cs="Times New Roman"/>
              <w:lang w:eastAsia="de-DE"/>
            </w:rPr>
          </w:rPrChange>
        </w:rPr>
        <w:t xml:space="preserve"> (2018). </w:t>
      </w:r>
      <w:r w:rsidRPr="00432713">
        <w:rPr>
          <w:rFonts w:ascii="Trade Gothic LT Std" w:eastAsia="Times New Roman" w:hAnsi="Trade Gothic LT Std" w:cs="Times New Roman"/>
          <w:lang w:val="en-US" w:eastAsia="de-DE"/>
        </w:rPr>
        <w:t xml:space="preserve">A new species of Puddle Frog, genus Phrynobatrachus (Amphibia: Anura: Phrynobatrachidae) from Ghana. </w:t>
      </w:r>
      <w:r w:rsidRPr="00432713">
        <w:rPr>
          <w:rFonts w:ascii="Trade Gothic LT Std" w:eastAsia="Times New Roman" w:hAnsi="Trade Gothic LT Std" w:cs="Times New Roman"/>
          <w:i/>
          <w:iCs/>
          <w:lang w:val="en-US" w:eastAsia="de-DE"/>
        </w:rPr>
        <w:t>Zootaxa, 4374 (4)</w:t>
      </w:r>
      <w:r w:rsidRPr="00432713">
        <w:rPr>
          <w:rFonts w:ascii="Trade Gothic LT Std" w:eastAsia="Times New Roman" w:hAnsi="Trade Gothic LT Std" w:cs="Times New Roman"/>
          <w:lang w:val="en-US" w:eastAsia="de-DE"/>
        </w:rPr>
        <w:t xml:space="preserve">: 565–578. DOI: </w:t>
      </w:r>
      <w:hyperlink r:id="rId71" w:tgtFrame="_blank" w:history="1">
        <w:r w:rsidRPr="00432713">
          <w:rPr>
            <w:rFonts w:ascii="Trade Gothic LT Std" w:eastAsia="Times New Roman" w:hAnsi="Trade Gothic LT Std" w:cs="Times New Roman"/>
            <w:color w:val="0000FF"/>
            <w:u w:val="single"/>
            <w:lang w:val="en-US" w:eastAsia="de-DE"/>
          </w:rPr>
          <w:t>10.11646/zootaxa.4374.4.6</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Ollonen, J.; Da Silva, F.; </w:t>
      </w:r>
      <w:r w:rsidRPr="00432713">
        <w:rPr>
          <w:rFonts w:ascii="Trade Gothic LT Std" w:eastAsia="Times New Roman" w:hAnsi="Trade Gothic LT Std" w:cs="Times New Roman"/>
          <w:b/>
          <w:bCs/>
          <w:lang w:eastAsia="de-DE"/>
        </w:rPr>
        <w:t>Mahlow, K.</w:t>
      </w:r>
      <w:r w:rsidRPr="00432713">
        <w:rPr>
          <w:rFonts w:ascii="Trade Gothic LT Std" w:eastAsia="Times New Roman" w:hAnsi="Trade Gothic LT Std" w:cs="Times New Roman"/>
          <w:lang w:eastAsia="de-DE"/>
        </w:rPr>
        <w:t xml:space="preserve">; Di-Poï, N. (2018). </w:t>
      </w:r>
      <w:r w:rsidRPr="00432713">
        <w:rPr>
          <w:rFonts w:ascii="Trade Gothic LT Std" w:eastAsia="Times New Roman" w:hAnsi="Trade Gothic LT Std" w:cs="Times New Roman"/>
          <w:lang w:val="en-US" w:eastAsia="de-DE"/>
        </w:rPr>
        <w:t xml:space="preserve">Skull Development, Ossification Pattern, and Adult Shape in the Emerging Lizard Model Organism Pogona vitticeps: A Comparative Analysis </w:t>
      </w:r>
      <w:proofErr w:type="gramStart"/>
      <w:r w:rsidRPr="00432713">
        <w:rPr>
          <w:rFonts w:ascii="Trade Gothic LT Std" w:eastAsia="Times New Roman" w:hAnsi="Trade Gothic LT Std" w:cs="Times New Roman"/>
          <w:lang w:val="en-US" w:eastAsia="de-DE"/>
        </w:rPr>
        <w:t>With</w:t>
      </w:r>
      <w:proofErr w:type="gramEnd"/>
      <w:r w:rsidRPr="00432713">
        <w:rPr>
          <w:rFonts w:ascii="Trade Gothic LT Std" w:eastAsia="Times New Roman" w:hAnsi="Trade Gothic LT Std" w:cs="Times New Roman"/>
          <w:lang w:val="en-US" w:eastAsia="de-DE"/>
        </w:rPr>
        <w:t xml:space="preserve"> Other Squamates. </w:t>
      </w:r>
      <w:r w:rsidRPr="00432713">
        <w:rPr>
          <w:rFonts w:ascii="Trade Gothic LT Std" w:eastAsia="Times New Roman" w:hAnsi="Trade Gothic LT Std" w:cs="Times New Roman"/>
          <w:i/>
          <w:iCs/>
          <w:lang w:val="en-US" w:eastAsia="de-DE"/>
        </w:rPr>
        <w:t>Frontiers in Physiology, 9 (278)</w:t>
      </w:r>
      <w:r w:rsidRPr="00432713">
        <w:rPr>
          <w:rFonts w:ascii="Trade Gothic LT Std" w:eastAsia="Times New Roman" w:hAnsi="Trade Gothic LT Std" w:cs="Times New Roman"/>
          <w:lang w:val="en-US" w:eastAsia="de-DE"/>
        </w:rPr>
        <w:t xml:space="preserve">: 1-26. DOI: </w:t>
      </w:r>
      <w:hyperlink r:id="rId72" w:tgtFrame="_blank" w:history="1">
        <w:r w:rsidRPr="00432713">
          <w:rPr>
            <w:rFonts w:ascii="Trade Gothic LT Std" w:eastAsia="Times New Roman" w:hAnsi="Trade Gothic LT Std" w:cs="Times New Roman"/>
            <w:color w:val="0000FF"/>
            <w:u w:val="single"/>
            <w:lang w:val="en-US" w:eastAsia="de-DE"/>
          </w:rPr>
          <w:t>10.3389/fphys.2018.00278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eastAsia="de-DE"/>
          <w:rPrChange w:id="256" w:author="Falko Glöckler" w:date="2019-05-03T13:32:00Z">
            <w:rPr>
              <w:rFonts w:ascii="Trade Gothic LT Std" w:eastAsia="Times New Roman" w:hAnsi="Trade Gothic LT Std" w:cs="Times New Roman"/>
              <w:lang w:val="en-US" w:eastAsia="de-DE"/>
            </w:rPr>
          </w:rPrChange>
        </w:rPr>
      </w:pPr>
      <w:proofErr w:type="gramStart"/>
      <w:r w:rsidRPr="00432713">
        <w:rPr>
          <w:rFonts w:ascii="Trade Gothic LT Std" w:eastAsia="Times New Roman" w:hAnsi="Trade Gothic LT Std" w:cs="Times New Roman"/>
          <w:lang w:val="en-US" w:eastAsia="de-DE"/>
        </w:rPr>
        <w:t xml:space="preserve">Ospina-Torres, R.; </w:t>
      </w:r>
      <w:r w:rsidRPr="00432713">
        <w:rPr>
          <w:rFonts w:ascii="Trade Gothic LT Std" w:eastAsia="Times New Roman" w:hAnsi="Trade Gothic LT Std" w:cs="Times New Roman"/>
          <w:b/>
          <w:bCs/>
          <w:lang w:val="en-US" w:eastAsia="de-DE"/>
        </w:rPr>
        <w:t>Mey, W.</w:t>
      </w:r>
      <w:r w:rsidRPr="00432713">
        <w:rPr>
          <w:rFonts w:ascii="Trade Gothic LT Std" w:eastAsia="Times New Roman" w:hAnsi="Trade Gothic LT Std" w:cs="Times New Roman"/>
          <w:lang w:val="en-US" w:eastAsia="de-DE"/>
        </w:rPr>
        <w:t>; Jaime-Murcia, P. (2018).</w:t>
      </w:r>
      <w:proofErr w:type="gramEnd"/>
      <w:r w:rsidRPr="00432713">
        <w:rPr>
          <w:rFonts w:ascii="Trade Gothic LT Std" w:eastAsia="Times New Roman" w:hAnsi="Trade Gothic LT Std" w:cs="Times New Roman"/>
          <w:lang w:val="en-US" w:eastAsia="de-DE"/>
        </w:rPr>
        <w:t xml:space="preserve"> Two new orthoclad species from Colombian Andes (Diptera: Chironomidae). </w:t>
      </w:r>
      <w:r w:rsidRPr="00432713">
        <w:rPr>
          <w:rFonts w:ascii="Trade Gothic LT Std" w:eastAsia="Times New Roman" w:hAnsi="Trade Gothic LT Std" w:cs="Times New Roman"/>
          <w:i/>
          <w:iCs/>
          <w:lang w:eastAsia="de-DE"/>
        </w:rPr>
        <w:t>Zootaxa, 4472 (2)</w:t>
      </w:r>
      <w:r w:rsidRPr="00432713">
        <w:rPr>
          <w:rFonts w:ascii="Trade Gothic LT Std" w:eastAsia="Times New Roman" w:hAnsi="Trade Gothic LT Std" w:cs="Times New Roman"/>
          <w:lang w:eastAsia="de-DE"/>
        </w:rPr>
        <w:t xml:space="preserve">: 385. </w:t>
      </w:r>
      <w:r w:rsidRPr="0035207F">
        <w:rPr>
          <w:rFonts w:ascii="Trade Gothic LT Std" w:eastAsia="Times New Roman" w:hAnsi="Trade Gothic LT Std" w:cs="Times New Roman"/>
          <w:lang w:eastAsia="de-DE"/>
          <w:rPrChange w:id="257" w:author="Falko Glöckler" w:date="2019-05-03T13:32:00Z">
            <w:rPr>
              <w:rFonts w:ascii="Trade Gothic LT Std" w:eastAsia="Times New Roman" w:hAnsi="Trade Gothic LT Std" w:cs="Times New Roman"/>
              <w:lang w:val="en-US" w:eastAsia="de-DE"/>
            </w:rPr>
          </w:rPrChange>
        </w:rPr>
        <w:t xml:space="preserve">DOI: </w:t>
      </w:r>
      <w:r w:rsidR="00FC29AC">
        <w:fldChar w:fldCharType="begin"/>
      </w:r>
      <w:r w:rsidR="00FC29AC">
        <w:instrText xml:space="preserve"> HYPERLINK "https://doi.org/10.11646/zootaxa.4472.2.11" \t "_blank" </w:instrText>
      </w:r>
      <w:r w:rsidR="00FC29AC">
        <w:fldChar w:fldCharType="separate"/>
      </w:r>
      <w:r w:rsidRPr="0035207F">
        <w:rPr>
          <w:rFonts w:ascii="Trade Gothic LT Std" w:eastAsia="Times New Roman" w:hAnsi="Trade Gothic LT Std" w:cs="Times New Roman"/>
          <w:color w:val="0000FF"/>
          <w:u w:val="single"/>
          <w:lang w:eastAsia="de-DE"/>
          <w:rPrChange w:id="258" w:author="Falko Glöckler" w:date="2019-05-03T13:32:00Z">
            <w:rPr>
              <w:rFonts w:ascii="Trade Gothic LT Std" w:eastAsia="Times New Roman" w:hAnsi="Trade Gothic LT Std" w:cs="Times New Roman"/>
              <w:color w:val="0000FF"/>
              <w:u w:val="single"/>
              <w:lang w:val="en-US" w:eastAsia="de-DE"/>
            </w:rPr>
          </w:rPrChange>
        </w:rPr>
        <w:t>10.11646/zootaxa.4472.2.11</w:t>
      </w:r>
      <w:r w:rsidR="00FC29AC">
        <w:rPr>
          <w:rFonts w:ascii="Trade Gothic LT Std" w:eastAsia="Times New Roman" w:hAnsi="Trade Gothic LT Std" w:cs="Times New Roman"/>
          <w:color w:val="0000FF"/>
          <w:u w:val="single"/>
          <w:lang w:val="en-US" w:eastAsia="de-DE"/>
        </w:rPr>
        <w:fldChar w:fldCharType="end"/>
      </w:r>
    </w:p>
    <w:p w:rsidR="001F15E2" w:rsidRPr="0035207F" w:rsidRDefault="001F15E2" w:rsidP="001F15E2">
      <w:pPr>
        <w:spacing w:after="0" w:line="240" w:lineRule="auto"/>
        <w:rPr>
          <w:rFonts w:ascii="Trade Gothic LT Std" w:eastAsia="Times New Roman" w:hAnsi="Trade Gothic LT Std" w:cs="Times New Roman"/>
          <w:lang w:eastAsia="de-DE"/>
          <w:rPrChange w:id="259" w:author="Falko Glöckler" w:date="2019-05-03T13:32:00Z">
            <w:rPr>
              <w:rFonts w:ascii="Trade Gothic LT Std" w:eastAsia="Times New Roman" w:hAnsi="Trade Gothic LT Std" w:cs="Times New Roman"/>
              <w:lang w:val="en-US"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Petersen, M.</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Glöckler, F.</w:t>
      </w:r>
      <w:r w:rsidRPr="00432713">
        <w:rPr>
          <w:rFonts w:ascii="Trade Gothic LT Std" w:eastAsia="Times New Roman" w:hAnsi="Trade Gothic LT Std" w:cs="Times New Roman"/>
          <w:lang w:eastAsia="de-DE"/>
        </w:rPr>
        <w:t xml:space="preserve">; Kiessling, W.; Döring, M.; Fichtmüller, D.; Laphakorn, L.; </w:t>
      </w:r>
      <w:r w:rsidRPr="00432713">
        <w:rPr>
          <w:rFonts w:ascii="Trade Gothic LT Std" w:eastAsia="Times New Roman" w:hAnsi="Trade Gothic LT Std" w:cs="Times New Roman"/>
          <w:b/>
          <w:bCs/>
          <w:lang w:eastAsia="de-DE"/>
        </w:rPr>
        <w:t>Baltruschat, B.</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Hoffmann, J.</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History and development of ABCDEFG: a data standard for geosciences. </w:t>
      </w:r>
      <w:r w:rsidRPr="00432713">
        <w:rPr>
          <w:rFonts w:ascii="Trade Gothic LT Std" w:eastAsia="Times New Roman" w:hAnsi="Trade Gothic LT Std" w:cs="Times New Roman"/>
          <w:i/>
          <w:iCs/>
          <w:lang w:val="en-US" w:eastAsia="de-DE"/>
        </w:rPr>
        <w:t>Fossil Record, 21 (1)</w:t>
      </w:r>
      <w:r w:rsidRPr="00432713">
        <w:rPr>
          <w:rFonts w:ascii="Trade Gothic LT Std" w:eastAsia="Times New Roman" w:hAnsi="Trade Gothic LT Std" w:cs="Times New Roman"/>
          <w:lang w:val="en-US" w:eastAsia="de-DE"/>
        </w:rPr>
        <w:t xml:space="preserve">: 47-53. DOI: </w:t>
      </w:r>
      <w:hyperlink r:id="rId73" w:tgtFrame="_blank" w:history="1">
        <w:r w:rsidRPr="00432713">
          <w:rPr>
            <w:rFonts w:ascii="Trade Gothic LT Std" w:eastAsia="Times New Roman" w:hAnsi="Trade Gothic LT Std" w:cs="Times New Roman"/>
            <w:color w:val="0000FF"/>
            <w:u w:val="single"/>
            <w:lang w:val="en-US" w:eastAsia="de-DE"/>
          </w:rPr>
          <w:t>10.5194/fr-21-47-2018</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Pimiento, C.</w:t>
      </w:r>
      <w:r w:rsidRPr="00432713">
        <w:rPr>
          <w:rFonts w:ascii="Trade Gothic LT Std" w:eastAsia="Times New Roman" w:hAnsi="Trade Gothic LT Std" w:cs="Times New Roman"/>
          <w:lang w:val="en-US" w:eastAsia="de-DE"/>
        </w:rPr>
        <w:t>; Tang, K.; Zamora, S.; Klug, C.; Sánchez-Villagra, M.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Assessing canalisation of intraspecific variation on a macroevolutionary scale: the case of crinoid arms through the Phanerozoic.</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PeerJ, 6</w:t>
      </w:r>
      <w:r w:rsidRPr="00432713">
        <w:rPr>
          <w:rFonts w:ascii="Trade Gothic LT Std" w:eastAsia="Times New Roman" w:hAnsi="Trade Gothic LT Std" w:cs="Times New Roman"/>
          <w:lang w:val="en-US" w:eastAsia="de-DE"/>
        </w:rPr>
        <w:t xml:space="preserve">: e4899. DOI: </w:t>
      </w:r>
      <w:r w:rsidR="00FC29AC">
        <w:fldChar w:fldCharType="begin"/>
      </w:r>
      <w:r w:rsidR="00FC29AC" w:rsidRPr="0035207F">
        <w:rPr>
          <w:lang w:val="en-US"/>
          <w:rPrChange w:id="260" w:author="Falko Glöckler" w:date="2019-05-03T13:32:00Z">
            <w:rPr/>
          </w:rPrChange>
        </w:rPr>
        <w:instrText xml:space="preserve"> HYPERLINK "https://doi.org/10.7717/peerj.4899" \t "_blank" </w:instrText>
      </w:r>
      <w:r w:rsidR="00FC29AC">
        <w:fldChar w:fldCharType="separate"/>
      </w:r>
      <w:r w:rsidRPr="00432713">
        <w:rPr>
          <w:rFonts w:ascii="Trade Gothic LT Std" w:eastAsia="Times New Roman" w:hAnsi="Trade Gothic LT Std" w:cs="Times New Roman"/>
          <w:color w:val="0000FF"/>
          <w:u w:val="single"/>
          <w:lang w:val="en-US" w:eastAsia="de-DE"/>
        </w:rPr>
        <w:t>10.7717/peerj.4899</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Portillo, F.; Branch, W.; Conradie, W.; </w:t>
      </w:r>
      <w:r w:rsidR="00432713" w:rsidRPr="00432713">
        <w:rPr>
          <w:rFonts w:ascii="Trade Gothic LT Std" w:eastAsia="Times New Roman" w:hAnsi="Trade Gothic LT Std" w:cs="Times New Roman"/>
          <w:b/>
          <w:bCs/>
          <w:lang w:val="en-US" w:eastAsia="de-DE"/>
        </w:rPr>
        <w:t>Rödel, M.-O.</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Penner, J.</w:t>
      </w:r>
      <w:r w:rsidRPr="00432713">
        <w:rPr>
          <w:rFonts w:ascii="Trade Gothic LT Std" w:eastAsia="Times New Roman" w:hAnsi="Trade Gothic LT Std" w:cs="Times New Roman"/>
          <w:lang w:val="en-US" w:eastAsia="de-DE"/>
        </w:rPr>
        <w:t xml:space="preserve">; Barej, M.; Kusamba, C.; Muninga, W.; Aristote, M.; Bauer, A.; Trape, J.; Nagy, Z.; Carlino, P.; Pauwels, O.; Menegon, M.; Burger, M.; Mazuch, T.; Jackson, K.; Hughes, D.; Behangana, M.; Zassi-Boulou, A.; Greenbaum, E. (2018). Phylogeny and biogeography of the African burrowing snake subfamily Aparallactinae (Squamata: Lamprophiidae). </w:t>
      </w:r>
      <w:r w:rsidRPr="00432713">
        <w:rPr>
          <w:rFonts w:ascii="Trade Gothic LT Std" w:eastAsia="Times New Roman" w:hAnsi="Trade Gothic LT Std" w:cs="Times New Roman"/>
          <w:i/>
          <w:iCs/>
          <w:lang w:val="en-US" w:eastAsia="de-DE"/>
        </w:rPr>
        <w:t>Molecular Phylogenetics and Evolution, 127</w:t>
      </w:r>
      <w:r w:rsidRPr="00432713">
        <w:rPr>
          <w:rFonts w:ascii="Trade Gothic LT Std" w:eastAsia="Times New Roman" w:hAnsi="Trade Gothic LT Std" w:cs="Times New Roman"/>
          <w:lang w:val="en-US" w:eastAsia="de-DE"/>
        </w:rPr>
        <w:t xml:space="preserve">: 288-303. DOI: </w:t>
      </w:r>
      <w:r w:rsidR="00FC29AC">
        <w:fldChar w:fldCharType="begin"/>
      </w:r>
      <w:r w:rsidR="00FC29AC" w:rsidRPr="0035207F">
        <w:rPr>
          <w:lang w:val="en-US"/>
          <w:rPrChange w:id="261" w:author="Falko Glöckler" w:date="2019-05-03T13:32:00Z">
            <w:rPr/>
          </w:rPrChange>
        </w:rPr>
        <w:instrText xml:space="preserve"> HYPERLINK "https://doi.org/10.1016/j.ympev.2018.03.019" \t "_blank" </w:instrText>
      </w:r>
      <w:r w:rsidR="00FC29AC">
        <w:fldChar w:fldCharType="separate"/>
      </w:r>
      <w:r w:rsidRPr="00432713">
        <w:rPr>
          <w:rFonts w:ascii="Trade Gothic LT Std" w:eastAsia="Times New Roman" w:hAnsi="Trade Gothic LT Std" w:cs="Times New Roman"/>
          <w:color w:val="0000FF"/>
          <w:u w:val="single"/>
          <w:lang w:val="en-US" w:eastAsia="de-DE"/>
        </w:rPr>
        <w:t>10.1016/j.ympev.2018.03.019</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262" w:author="Falko Glöckler" w:date="2019-05-03T13:32:00Z">
            <w:rPr>
              <w:rFonts w:ascii="Trade Gothic LT Std" w:eastAsia="Times New Roman" w:hAnsi="Trade Gothic LT Std" w:cs="Times New Roman"/>
              <w:lang w:eastAsia="de-DE"/>
            </w:rPr>
          </w:rPrChange>
        </w:rPr>
        <w:t xml:space="preserve">Prieur, N.; Rolf, T.; </w:t>
      </w:r>
      <w:r w:rsidRPr="0035207F">
        <w:rPr>
          <w:rFonts w:ascii="Trade Gothic LT Std" w:eastAsia="Times New Roman" w:hAnsi="Trade Gothic LT Std" w:cs="Times New Roman"/>
          <w:b/>
          <w:bCs/>
          <w:lang w:val="en-US" w:eastAsia="de-DE"/>
          <w:rPrChange w:id="263" w:author="Falko Glöckler" w:date="2019-05-03T13:32:00Z">
            <w:rPr>
              <w:rFonts w:ascii="Trade Gothic LT Std" w:eastAsia="Times New Roman" w:hAnsi="Trade Gothic LT Std" w:cs="Times New Roman"/>
              <w:b/>
              <w:bCs/>
              <w:lang w:eastAsia="de-DE"/>
            </w:rPr>
          </w:rPrChange>
        </w:rPr>
        <w:t>Wünnemann, K.</w:t>
      </w:r>
      <w:r w:rsidRPr="0035207F">
        <w:rPr>
          <w:rFonts w:ascii="Trade Gothic LT Std" w:eastAsia="Times New Roman" w:hAnsi="Trade Gothic LT Std" w:cs="Times New Roman"/>
          <w:lang w:val="en-US" w:eastAsia="de-DE"/>
          <w:rPrChange w:id="264" w:author="Falko Glöckler" w:date="2019-05-03T13:32:00Z">
            <w:rPr>
              <w:rFonts w:ascii="Trade Gothic LT Std" w:eastAsia="Times New Roman" w:hAnsi="Trade Gothic LT Std" w:cs="Times New Roman"/>
              <w:lang w:eastAsia="de-DE"/>
            </w:rPr>
          </w:rPrChange>
        </w:rPr>
        <w:t>; Werner, S. (2018).</w:t>
      </w:r>
      <w:proofErr w:type="gramEnd"/>
      <w:r w:rsidRPr="0035207F">
        <w:rPr>
          <w:rFonts w:ascii="Trade Gothic LT Std" w:eastAsia="Times New Roman" w:hAnsi="Trade Gothic LT Std" w:cs="Times New Roman"/>
          <w:lang w:val="en-US" w:eastAsia="de-DE"/>
          <w:rPrChange w:id="265"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Formation of Simple Impact Craters in Layered Targets: Implications for Lunar Crater Morphology and Regolith Thickness. </w:t>
      </w:r>
      <w:r w:rsidRPr="00432713">
        <w:rPr>
          <w:rFonts w:ascii="Trade Gothic LT Std" w:eastAsia="Times New Roman" w:hAnsi="Trade Gothic LT Std" w:cs="Times New Roman"/>
          <w:i/>
          <w:iCs/>
          <w:lang w:val="en-US" w:eastAsia="de-DE"/>
        </w:rPr>
        <w:t>Journal of Geophysical Research: Planets, 123 (6)</w:t>
      </w:r>
      <w:r w:rsidRPr="00432713">
        <w:rPr>
          <w:rFonts w:ascii="Trade Gothic LT Std" w:eastAsia="Times New Roman" w:hAnsi="Trade Gothic LT Std" w:cs="Times New Roman"/>
          <w:lang w:val="en-US" w:eastAsia="de-DE"/>
        </w:rPr>
        <w:t xml:space="preserve">: 1555-1578. DOI: </w:t>
      </w:r>
      <w:r w:rsidR="00FC29AC">
        <w:fldChar w:fldCharType="begin"/>
      </w:r>
      <w:r w:rsidR="00FC29AC" w:rsidRPr="0035207F">
        <w:rPr>
          <w:lang w:val="en-US"/>
          <w:rPrChange w:id="266" w:author="Falko Glöckler" w:date="2019-05-03T13:32:00Z">
            <w:rPr/>
          </w:rPrChange>
        </w:rPr>
        <w:instrText xml:space="preserve"> HYPERLINK "https://doi.or</w:instrText>
      </w:r>
      <w:r w:rsidR="00FC29AC" w:rsidRPr="0035207F">
        <w:rPr>
          <w:lang w:val="en-US"/>
          <w:rPrChange w:id="267" w:author="Falko Glöckler" w:date="2019-05-03T13:32:00Z">
            <w:rPr/>
          </w:rPrChange>
        </w:rPr>
        <w:instrText xml:space="preserve">g/10.1029/2017je005463" \t "_blank" </w:instrText>
      </w:r>
      <w:r w:rsidR="00FC29AC">
        <w:fldChar w:fldCharType="separate"/>
      </w:r>
      <w:r w:rsidRPr="00432713">
        <w:rPr>
          <w:rFonts w:ascii="Trade Gothic LT Std" w:eastAsia="Times New Roman" w:hAnsi="Trade Gothic LT Std" w:cs="Times New Roman"/>
          <w:color w:val="0000FF"/>
          <w:u w:val="single"/>
          <w:lang w:val="en-US" w:eastAsia="de-DE"/>
        </w:rPr>
        <w:t>10.1029/2017je005463</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Quicke, D.; </w:t>
      </w:r>
      <w:r w:rsidRPr="00432713">
        <w:rPr>
          <w:rFonts w:ascii="Trade Gothic LT Std" w:eastAsia="Times New Roman" w:hAnsi="Trade Gothic LT Std" w:cs="Times New Roman"/>
          <w:b/>
          <w:bCs/>
          <w:lang w:val="en-US" w:eastAsia="de-DE"/>
        </w:rPr>
        <w:t>Koch, F.</w:t>
      </w:r>
      <w:r w:rsidRPr="00432713">
        <w:rPr>
          <w:rFonts w:ascii="Trade Gothic LT Std" w:eastAsia="Times New Roman" w:hAnsi="Trade Gothic LT Std" w:cs="Times New Roman"/>
          <w:lang w:val="en-US" w:eastAsia="de-DE"/>
        </w:rPr>
        <w:t xml:space="preserve">; Broad, G.; Bennett, A.; Van Noort, S.; Hebert, P.; Butcher, B. (2018). A new species of Rhytimorpha Szépligeti (Hymenoptera: Braconidae: Braconinae) from Israel. </w:t>
      </w:r>
      <w:r w:rsidRPr="00432713">
        <w:rPr>
          <w:rFonts w:ascii="Trade Gothic LT Std" w:eastAsia="Times New Roman" w:hAnsi="Trade Gothic LT Std" w:cs="Times New Roman"/>
          <w:i/>
          <w:iCs/>
          <w:lang w:val="en-US" w:eastAsia="de-DE"/>
        </w:rPr>
        <w:t>Zoology in the Middle East, 64 (3)</w:t>
      </w:r>
      <w:r w:rsidRPr="00432713">
        <w:rPr>
          <w:rFonts w:ascii="Trade Gothic LT Std" w:eastAsia="Times New Roman" w:hAnsi="Trade Gothic LT Std" w:cs="Times New Roman"/>
          <w:lang w:val="en-US" w:eastAsia="de-DE"/>
        </w:rPr>
        <w:t xml:space="preserve">: 1-9. DOI: </w:t>
      </w:r>
      <w:hyperlink r:id="rId74" w:tgtFrame="_blank" w:history="1">
        <w:r w:rsidRPr="00432713">
          <w:rPr>
            <w:rFonts w:ascii="Trade Gothic LT Std" w:eastAsia="Times New Roman" w:hAnsi="Trade Gothic LT Std" w:cs="Times New Roman"/>
            <w:color w:val="0000FF"/>
            <w:u w:val="single"/>
            <w:lang w:val="en-US" w:eastAsia="de-DE"/>
          </w:rPr>
          <w:t>10.1080/09397140.2018.1470301</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Ramming, M.;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Klein, C.</w:t>
      </w:r>
      <w:r w:rsidRPr="00432713">
        <w:rPr>
          <w:rFonts w:ascii="Trade Gothic LT Std" w:eastAsia="Times New Roman" w:hAnsi="Trade Gothic LT Std" w:cs="Times New Roman"/>
          <w:lang w:eastAsia="de-DE"/>
        </w:rPr>
        <w:t xml:space="preserve">; Klug, C. (2018). </w:t>
      </w:r>
      <w:proofErr w:type="gramStart"/>
      <w:r w:rsidRPr="00432713">
        <w:rPr>
          <w:rFonts w:ascii="Trade Gothic LT Std" w:eastAsia="Times New Roman" w:hAnsi="Trade Gothic LT Std" w:cs="Times New Roman"/>
          <w:lang w:val="en-US" w:eastAsia="de-DE"/>
        </w:rPr>
        <w:t>Morphology of the Early Jurassic Arietitidae and the effects of syn vivo serpulid infestations.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Fossil Record, 21 (1)</w:t>
      </w:r>
      <w:r w:rsidRPr="00432713">
        <w:rPr>
          <w:rFonts w:ascii="Trade Gothic LT Std" w:eastAsia="Times New Roman" w:hAnsi="Trade Gothic LT Std" w:cs="Times New Roman"/>
          <w:lang w:val="en-US" w:eastAsia="de-DE"/>
        </w:rPr>
        <w:t xml:space="preserve">: 67-77. DOI: </w:t>
      </w:r>
      <w:r w:rsidR="00FC29AC">
        <w:fldChar w:fldCharType="begin"/>
      </w:r>
      <w:r w:rsidR="00FC29AC" w:rsidRPr="0035207F">
        <w:rPr>
          <w:lang w:val="en-US"/>
          <w:rPrChange w:id="268" w:author="Falko Glöckler" w:date="2019-05-03T13:32:00Z">
            <w:rPr/>
          </w:rPrChange>
        </w:rPr>
        <w:instrText xml:space="preserve"> HYPERLINK "https://doi.org/10.5194/fr-21-67-2018" \t "_blank" </w:instrText>
      </w:r>
      <w:r w:rsidR="00FC29AC">
        <w:fldChar w:fldCharType="separate"/>
      </w:r>
      <w:r w:rsidRPr="00432713">
        <w:rPr>
          <w:rFonts w:ascii="Trade Gothic LT Std" w:eastAsia="Times New Roman" w:hAnsi="Trade Gothic LT Std" w:cs="Times New Roman"/>
          <w:color w:val="0000FF"/>
          <w:u w:val="single"/>
          <w:lang w:val="en-US" w:eastAsia="de-DE"/>
        </w:rPr>
        <w:t>10.5194/fr-21-67-2018</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Ramm, T.</w:t>
      </w:r>
      <w:r w:rsidRPr="00432713">
        <w:rPr>
          <w:rFonts w:ascii="Trade Gothic LT Std" w:eastAsia="Times New Roman" w:hAnsi="Trade Gothic LT Std" w:cs="Times New Roman"/>
          <w:lang w:val="en-US" w:eastAsia="de-DE"/>
        </w:rPr>
        <w:t xml:space="preserve">; Cantalapiedra, J.; Wagner, P.; </w:t>
      </w:r>
      <w:r w:rsidRPr="00432713">
        <w:rPr>
          <w:rFonts w:ascii="Trade Gothic LT Std" w:eastAsia="Times New Roman" w:hAnsi="Trade Gothic LT Std" w:cs="Times New Roman"/>
          <w:b/>
          <w:bCs/>
          <w:lang w:val="en-US" w:eastAsia="de-DE"/>
        </w:rPr>
        <w:t>Penner, J.</w:t>
      </w:r>
      <w:r w:rsidRPr="00432713">
        <w:rPr>
          <w:rFonts w:ascii="Trade Gothic LT Std" w:eastAsia="Times New Roman" w:hAnsi="Trade Gothic LT Std" w:cs="Times New Roman"/>
          <w:lang w:val="en-US" w:eastAsia="de-DE"/>
        </w:rPr>
        <w:t xml:space="preserve">; </w:t>
      </w:r>
      <w:r w:rsidR="00432713" w:rsidRPr="00432713">
        <w:rPr>
          <w:rFonts w:ascii="Trade Gothic LT Std" w:eastAsia="Times New Roman" w:hAnsi="Trade Gothic LT Std" w:cs="Times New Roman"/>
          <w:b/>
          <w:bCs/>
          <w:lang w:val="en-US" w:eastAsia="de-DE"/>
        </w:rPr>
        <w:t>Rödel, M.-O.</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Müller, J.</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Divergent trends in functional and phylogenetic structure in reptile communities across Africa. </w:t>
      </w:r>
      <w:r w:rsidRPr="00432713">
        <w:rPr>
          <w:rFonts w:ascii="Trade Gothic LT Std" w:eastAsia="Times New Roman" w:hAnsi="Trade Gothic LT Std" w:cs="Times New Roman"/>
          <w:i/>
          <w:iCs/>
          <w:lang w:val="en-US" w:eastAsia="de-DE"/>
        </w:rPr>
        <w:t>Nature Communications, 9 (4697)</w:t>
      </w:r>
      <w:r w:rsidRPr="00432713">
        <w:rPr>
          <w:rFonts w:ascii="Trade Gothic LT Std" w:eastAsia="Times New Roman" w:hAnsi="Trade Gothic LT Std" w:cs="Times New Roman"/>
          <w:lang w:val="en-US" w:eastAsia="de-DE"/>
        </w:rPr>
        <w:t xml:space="preserve">: 1-10. DOI: </w:t>
      </w:r>
      <w:hyperlink r:id="rId75" w:tgtFrame="_blank" w:history="1">
        <w:r w:rsidRPr="00432713">
          <w:rPr>
            <w:rFonts w:ascii="Trade Gothic LT Std" w:eastAsia="Times New Roman" w:hAnsi="Trade Gothic LT Std" w:cs="Times New Roman"/>
            <w:color w:val="0000FF"/>
            <w:u w:val="single"/>
            <w:lang w:val="en-US" w:eastAsia="de-DE"/>
          </w:rPr>
          <w:t>10.1038/s41467-018-07107-y</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Renaudie, J.</w:t>
      </w:r>
      <w:r w:rsidRPr="00432713">
        <w:rPr>
          <w:rFonts w:ascii="Trade Gothic LT Std" w:eastAsia="Times New Roman" w:hAnsi="Trade Gothic LT Std" w:cs="Times New Roman"/>
          <w:lang w:eastAsia="de-DE"/>
        </w:rPr>
        <w:t xml:space="preserve">; Drews, E.; Böhne, S. (2018). </w:t>
      </w:r>
      <w:proofErr w:type="gramStart"/>
      <w:r w:rsidRPr="00432713">
        <w:rPr>
          <w:rFonts w:ascii="Trade Gothic LT Std" w:eastAsia="Times New Roman" w:hAnsi="Trade Gothic LT Std" w:cs="Times New Roman"/>
          <w:lang w:val="en-US" w:eastAsia="de-DE"/>
        </w:rPr>
        <w:t>The Paleocene record of marine diatoms in deep-sea sediments.</w:t>
      </w:r>
      <w:proofErr w:type="gramEnd"/>
      <w:r w:rsidRPr="00432713">
        <w:rPr>
          <w:rFonts w:ascii="Trade Gothic LT Std" w:eastAsia="Times New Roman" w:hAnsi="Trade Gothic LT Std" w:cs="Times New Roman"/>
          <w:lang w:val="en-US" w:eastAsia="de-DE"/>
        </w:rPr>
        <w:t xml:space="preserve"> </w:t>
      </w:r>
      <w:r w:rsidRPr="0035207F">
        <w:rPr>
          <w:rFonts w:ascii="Trade Gothic LT Std" w:eastAsia="Times New Roman" w:hAnsi="Trade Gothic LT Std" w:cs="Times New Roman"/>
          <w:i/>
          <w:iCs/>
          <w:lang w:eastAsia="de-DE"/>
          <w:rPrChange w:id="269" w:author="Falko Glöckler" w:date="2019-05-03T13:32:00Z">
            <w:rPr>
              <w:rFonts w:ascii="Trade Gothic LT Std" w:eastAsia="Times New Roman" w:hAnsi="Trade Gothic LT Std" w:cs="Times New Roman"/>
              <w:i/>
              <w:iCs/>
              <w:lang w:val="en-US" w:eastAsia="de-DE"/>
            </w:rPr>
          </w:rPrChange>
        </w:rPr>
        <w:t>Fossil Record, 21 (2)</w:t>
      </w:r>
      <w:r w:rsidRPr="0035207F">
        <w:rPr>
          <w:rFonts w:ascii="Trade Gothic LT Std" w:eastAsia="Times New Roman" w:hAnsi="Trade Gothic LT Std" w:cs="Times New Roman"/>
          <w:lang w:eastAsia="de-DE"/>
          <w:rPrChange w:id="270" w:author="Falko Glöckler" w:date="2019-05-03T13:32:00Z">
            <w:rPr>
              <w:rFonts w:ascii="Trade Gothic LT Std" w:eastAsia="Times New Roman" w:hAnsi="Trade Gothic LT Std" w:cs="Times New Roman"/>
              <w:lang w:val="en-US" w:eastAsia="de-DE"/>
            </w:rPr>
          </w:rPrChange>
        </w:rPr>
        <w:t xml:space="preserve">: 183-205. DOI: </w:t>
      </w:r>
      <w:hyperlink r:id="rId76" w:tgtFrame="_blank" w:history="1">
        <w:r w:rsidRPr="00432713">
          <w:rPr>
            <w:rFonts w:ascii="Trade Gothic LT Std" w:eastAsia="Times New Roman" w:hAnsi="Trade Gothic LT Std" w:cs="Times New Roman"/>
            <w:color w:val="0000FF"/>
            <w:u w:val="single"/>
            <w:lang w:eastAsia="de-DE"/>
          </w:rPr>
          <w:t>10.5194/fr-21-183-2018</w:t>
        </w:r>
      </w:hyperlink>
    </w:p>
    <w:p w:rsidR="001F15E2" w:rsidRPr="00432713" w:rsidRDefault="001F15E2"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Repstock, A.; </w:t>
      </w:r>
      <w:r w:rsidRPr="00432713">
        <w:rPr>
          <w:rFonts w:ascii="Trade Gothic LT Std" w:eastAsia="Times New Roman" w:hAnsi="Trade Gothic LT Std" w:cs="Times New Roman"/>
          <w:b/>
          <w:bCs/>
          <w:lang w:eastAsia="de-DE"/>
        </w:rPr>
        <w:t>Heuer, F.</w:t>
      </w:r>
      <w:r w:rsidRPr="00432713">
        <w:rPr>
          <w:rFonts w:ascii="Trade Gothic LT Std" w:eastAsia="Times New Roman" w:hAnsi="Trade Gothic LT Std" w:cs="Times New Roman"/>
          <w:lang w:eastAsia="de-DE"/>
        </w:rPr>
        <w:t xml:space="preserve">; Im, J.; Hübner, M.; Schulz, B.; Breitkreuz, C.; Gilbricht, S.; Fischer, F.; Lapp, M. (2018). </w:t>
      </w:r>
      <w:r w:rsidRPr="00432713">
        <w:rPr>
          <w:rFonts w:ascii="Trade Gothic LT Std" w:eastAsia="Times New Roman" w:hAnsi="Trade Gothic LT Std" w:cs="Times New Roman"/>
          <w:lang w:val="en-US" w:eastAsia="de-DE"/>
        </w:rPr>
        <w:t xml:space="preserve">A Late Paleozoic Snake River-type ignimbrite (Planitz vitrophyre) in the </w:t>
      </w:r>
      <w:r w:rsidRPr="00432713">
        <w:rPr>
          <w:rFonts w:ascii="Trade Gothic LT Std" w:eastAsia="Times New Roman" w:hAnsi="Trade Gothic LT Std" w:cs="Times New Roman"/>
          <w:lang w:val="en-US" w:eastAsia="de-DE"/>
        </w:rPr>
        <w:lastRenderedPageBreak/>
        <w:t xml:space="preserve">Chemnitz Basin, Germany: Textural and compositional evidence for complex magma evolution in an intraplate setting. </w:t>
      </w:r>
      <w:r w:rsidRPr="00432713">
        <w:rPr>
          <w:rFonts w:ascii="Trade Gothic LT Std" w:eastAsia="Times New Roman" w:hAnsi="Trade Gothic LT Std" w:cs="Times New Roman"/>
          <w:i/>
          <w:iCs/>
          <w:lang w:val="en-US" w:eastAsia="de-DE"/>
        </w:rPr>
        <w:t>Journal of Volcanology and Geothermal Research</w:t>
      </w:r>
      <w:r w:rsidRPr="00432713">
        <w:rPr>
          <w:rFonts w:ascii="Trade Gothic LT Std" w:eastAsia="Times New Roman" w:hAnsi="Trade Gothic LT Std" w:cs="Times New Roman"/>
          <w:lang w:val="en-US" w:eastAsia="de-DE"/>
        </w:rPr>
        <w:t xml:space="preserve">: 35-49. DOI: </w:t>
      </w:r>
      <w:r w:rsidR="00FC29AC">
        <w:fldChar w:fldCharType="begin"/>
      </w:r>
      <w:r w:rsidR="00FC29AC" w:rsidRPr="0035207F">
        <w:rPr>
          <w:lang w:val="en-US"/>
          <w:rPrChange w:id="271" w:author="Falko Glöckler" w:date="2019-05-03T13:32:00Z">
            <w:rPr/>
          </w:rPrChange>
        </w:rPr>
        <w:instrText xml:space="preserve"> HYPERLINK "https://doi.org/10.1016/j.jvolgeores.2018.11.010" \t "_blank" </w:instrText>
      </w:r>
      <w:r w:rsidR="00FC29AC">
        <w:fldChar w:fldCharType="separate"/>
      </w:r>
      <w:r w:rsidRPr="00432713">
        <w:rPr>
          <w:rFonts w:ascii="Trade Gothic LT Std" w:eastAsia="Times New Roman" w:hAnsi="Trade Gothic LT Std" w:cs="Times New Roman"/>
          <w:color w:val="0000FF"/>
          <w:u w:val="single"/>
          <w:lang w:val="en-US" w:eastAsia="de-DE"/>
        </w:rPr>
        <w:t>10.1016/j.jvolgeores.2018.11.010</w:t>
      </w:r>
      <w:r w:rsidR="00FC29AC">
        <w:rPr>
          <w:rFonts w:ascii="Trade Gothic LT Std" w:eastAsia="Times New Roman" w:hAnsi="Trade Gothic LT Std" w:cs="Times New Roman"/>
          <w:color w:val="0000FF"/>
          <w:u w:val="single"/>
          <w:lang w:val="en-US" w:eastAsia="de-DE"/>
        </w:rPr>
        <w:fldChar w:fldCharType="end"/>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Richter, R.; Wessolek, D. (2018).</w:t>
      </w:r>
      <w:proofErr w:type="gramEnd"/>
      <w:r w:rsidR="00A124CD" w:rsidRPr="00432713">
        <w:rPr>
          <w:rFonts w:ascii="Trade Gothic LT Std" w:eastAsia="Times New Roman" w:hAnsi="Trade Gothic LT Std" w:cs="Times New Roman"/>
          <w:lang w:val="en-US" w:eastAsia="de-DE"/>
        </w:rPr>
        <w:t xml:space="preserve"> Prototyping the future, reviving the past: Observations of two museums and their shared workshop approaches in the making</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Peer Production (12)</w:t>
      </w:r>
      <w:r w:rsidRPr="00432713">
        <w:rPr>
          <w:rFonts w:ascii="Trade Gothic LT Std" w:eastAsia="Times New Roman" w:hAnsi="Trade Gothic LT Std" w:cs="Times New Roman"/>
          <w:lang w:val="en-US" w:eastAsia="de-DE"/>
        </w:rPr>
        <w:t>: 14-16</w:t>
      </w:r>
    </w:p>
    <w:p w:rsidR="001F15E2" w:rsidRPr="00432713" w:rsidRDefault="001F15E2"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Ritsche, I.; Fahlke, J.; Wieder, F.; Hilger, A.; Manke, I.; </w:t>
      </w:r>
      <w:r w:rsidRPr="00432713">
        <w:rPr>
          <w:rFonts w:ascii="Trade Gothic LT Std" w:eastAsia="Times New Roman" w:hAnsi="Trade Gothic LT Std" w:cs="Times New Roman"/>
          <w:b/>
          <w:bCs/>
          <w:lang w:eastAsia="de-DE"/>
        </w:rPr>
        <w:t>Hampe, O.</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Relationships of cochlear coiling shape and hearing frequencies in cetaceans, and the occurrence of infrasonic hearing in Miocene Mysticeti.</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Fossil Record, 21 (1)</w:t>
      </w:r>
      <w:r w:rsidRPr="00432713">
        <w:rPr>
          <w:rFonts w:ascii="Trade Gothic LT Std" w:eastAsia="Times New Roman" w:hAnsi="Trade Gothic LT Std" w:cs="Times New Roman"/>
          <w:lang w:val="en-US" w:eastAsia="de-DE"/>
        </w:rPr>
        <w:t xml:space="preserve">: 33-45. DOI: </w:t>
      </w:r>
      <w:hyperlink r:id="rId77" w:tgtFrame="_blank" w:history="1">
        <w:r w:rsidRPr="00432713">
          <w:rPr>
            <w:rFonts w:ascii="Trade Gothic LT Std" w:eastAsia="Times New Roman" w:hAnsi="Trade Gothic LT Std" w:cs="Times New Roman"/>
            <w:color w:val="0000FF"/>
            <w:u w:val="single"/>
            <w:lang w:val="en-US" w:eastAsia="de-DE"/>
          </w:rPr>
          <w:t>10.5194/fr-21-33-2018</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Romano, M.</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Brocklehurst, N.</w:t>
      </w:r>
      <w:r w:rsidRPr="00432713">
        <w:rPr>
          <w:rFonts w:ascii="Trade Gothic LT Std" w:eastAsia="Times New Roman" w:hAnsi="Trade Gothic LT Std" w:cs="Times New Roman"/>
          <w:lang w:val="en-US" w:eastAsia="de-DE"/>
        </w:rPr>
        <w:t>; Manni, R.; Nicosia, U.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Multiphase morphospace saturation in cyrtocrinid crinoids.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Lethaia, 51 (4)</w:t>
      </w:r>
      <w:r w:rsidRPr="00432713">
        <w:rPr>
          <w:rFonts w:ascii="Trade Gothic LT Std" w:eastAsia="Times New Roman" w:hAnsi="Trade Gothic LT Std" w:cs="Times New Roman"/>
          <w:lang w:val="en-US" w:eastAsia="de-DE"/>
        </w:rPr>
        <w:t xml:space="preserve">: 538-546. DOI: </w:t>
      </w:r>
      <w:r w:rsidR="00FC29AC">
        <w:fldChar w:fldCharType="begin"/>
      </w:r>
      <w:r w:rsidR="00FC29AC" w:rsidRPr="0035207F">
        <w:rPr>
          <w:lang w:val="en-US"/>
          <w:rPrChange w:id="272" w:author="Falko Glöckler" w:date="2019-05-03T13:32:00Z">
            <w:rPr/>
          </w:rPrChange>
        </w:rPr>
        <w:instrText xml:space="preserve"> HYPERLINK "https://doi.org/10.1111/let.12276" \t "_blank" </w:instrText>
      </w:r>
      <w:r w:rsidR="00FC29AC">
        <w:fldChar w:fldCharType="separate"/>
      </w:r>
      <w:r w:rsidRPr="00432713">
        <w:rPr>
          <w:rFonts w:ascii="Trade Gothic LT Std" w:eastAsia="Times New Roman" w:hAnsi="Trade Gothic LT Std" w:cs="Times New Roman"/>
          <w:color w:val="0000FF"/>
          <w:u w:val="single"/>
          <w:lang w:val="en-US" w:eastAsia="de-DE"/>
        </w:rPr>
        <w:t>10.1111/let.12276</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val="en-US" w:eastAsia="de-DE"/>
        </w:rPr>
        <w:t>Rozzi, R.</w:t>
      </w:r>
      <w:r w:rsidRPr="00432713">
        <w:rPr>
          <w:rFonts w:ascii="Trade Gothic LT Std" w:eastAsia="Times New Roman" w:hAnsi="Trade Gothic LT Std" w:cs="Times New Roman"/>
          <w:lang w:val="en-US" w:eastAsia="de-DE"/>
        </w:rPr>
        <w:t xml:space="preserve"> (2018). Space-time patterns of body size variation in island bovids: The key role of predatory release. </w:t>
      </w:r>
      <w:r w:rsidRPr="00432713">
        <w:rPr>
          <w:rFonts w:ascii="Trade Gothic LT Std" w:eastAsia="Times New Roman" w:hAnsi="Trade Gothic LT Std" w:cs="Times New Roman"/>
          <w:i/>
          <w:iCs/>
          <w:lang w:val="en-US" w:eastAsia="de-DE"/>
        </w:rPr>
        <w:t>Journal of Biogeography, 45 (5)</w:t>
      </w:r>
      <w:r w:rsidRPr="00432713">
        <w:rPr>
          <w:rFonts w:ascii="Trade Gothic LT Std" w:eastAsia="Times New Roman" w:hAnsi="Trade Gothic LT Std" w:cs="Times New Roman"/>
          <w:lang w:val="en-US" w:eastAsia="de-DE"/>
        </w:rPr>
        <w:t xml:space="preserve">: 1196-1207. DOI: </w:t>
      </w:r>
      <w:r w:rsidR="00FC29AC">
        <w:fldChar w:fldCharType="begin"/>
      </w:r>
      <w:r w:rsidR="00FC29AC" w:rsidRPr="0035207F">
        <w:rPr>
          <w:lang w:val="en-US"/>
          <w:rPrChange w:id="273" w:author="Falko Glöckler" w:date="2019-05-03T13:34:00Z">
            <w:rPr/>
          </w:rPrChange>
        </w:rPr>
        <w:instrText xml:space="preserve"> HYPERLINK "https://doi.org/10.1111/jbi.13197" \t "_blank" </w:instrText>
      </w:r>
      <w:r w:rsidR="00FC29AC">
        <w:fldChar w:fldCharType="separate"/>
      </w:r>
      <w:r w:rsidRPr="00432713">
        <w:rPr>
          <w:rFonts w:ascii="Trade Gothic LT Std" w:eastAsia="Times New Roman" w:hAnsi="Trade Gothic LT Std" w:cs="Times New Roman"/>
          <w:color w:val="0000FF"/>
          <w:u w:val="single"/>
          <w:lang w:val="en-US" w:eastAsia="de-DE"/>
        </w:rPr>
        <w:t>10.1111/jbi.13197</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Rudolph, K.; </w:t>
      </w:r>
      <w:r w:rsidRPr="00432713">
        <w:rPr>
          <w:rFonts w:ascii="Trade Gothic LT Std" w:eastAsia="Times New Roman" w:hAnsi="Trade Gothic LT Std" w:cs="Times New Roman"/>
          <w:b/>
          <w:bCs/>
          <w:lang w:val="en-US" w:eastAsia="de-DE"/>
        </w:rPr>
        <w:t xml:space="preserve">Coleman, </w:t>
      </w:r>
      <w:del w:id="274" w:author="Falko Glöckler" w:date="2019-05-03T13:34:00Z">
        <w:r w:rsidRPr="00432713" w:rsidDel="0035207F">
          <w:rPr>
            <w:rFonts w:ascii="Trade Gothic LT Std" w:eastAsia="Times New Roman" w:hAnsi="Trade Gothic LT Std" w:cs="Times New Roman"/>
            <w:b/>
            <w:bCs/>
            <w:lang w:val="en-US" w:eastAsia="de-DE"/>
          </w:rPr>
          <w:delText>C</w:delText>
        </w:r>
      </w:del>
      <w:ins w:id="275" w:author="Falko Glöckler" w:date="2019-05-03T13:34:00Z">
        <w:r w:rsidR="0035207F">
          <w:rPr>
            <w:rFonts w:ascii="Trade Gothic LT Std" w:eastAsia="Times New Roman" w:hAnsi="Trade Gothic LT Std" w:cs="Times New Roman"/>
            <w:b/>
            <w:bCs/>
            <w:lang w:val="en-US" w:eastAsia="de-DE"/>
          </w:rPr>
          <w:t>O</w:t>
        </w:r>
      </w:ins>
      <w:r w:rsidRPr="00432713">
        <w:rPr>
          <w:rFonts w:ascii="Trade Gothic LT Std" w:eastAsia="Times New Roman" w:hAnsi="Trade Gothic LT Std" w:cs="Times New Roman"/>
          <w:b/>
          <w:bCs/>
          <w:lang w:val="en-US" w:eastAsia="de-DE"/>
        </w:rPr>
        <w:t>.</w:t>
      </w:r>
      <w:r w:rsidRPr="00432713">
        <w:rPr>
          <w:rFonts w:ascii="Trade Gothic LT Std" w:eastAsia="Times New Roman" w:hAnsi="Trade Gothic LT Std" w:cs="Times New Roman"/>
          <w:lang w:val="en-US" w:eastAsia="de-DE"/>
        </w:rPr>
        <w:t>; Mamos, T.; Grabowski, M. (2018).</w:t>
      </w:r>
      <w:proofErr w:type="gramEnd"/>
      <w:r w:rsidRPr="00432713">
        <w:rPr>
          <w:rFonts w:ascii="Trade Gothic LT Std" w:eastAsia="Times New Roman" w:hAnsi="Trade Gothic LT Std" w:cs="Times New Roman"/>
          <w:lang w:val="en-US" w:eastAsia="de-DE"/>
        </w:rPr>
        <w:t xml:space="preserve"> Description and post-glacial demography of Gammarus jazdzewskii sp. </w:t>
      </w:r>
      <w:proofErr w:type="gramStart"/>
      <w:r w:rsidRPr="00432713">
        <w:rPr>
          <w:rFonts w:ascii="Trade Gothic LT Std" w:eastAsia="Times New Roman" w:hAnsi="Trade Gothic LT Std" w:cs="Times New Roman"/>
          <w:lang w:val="en-US" w:eastAsia="de-DE"/>
        </w:rPr>
        <w:t>nov</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(Crustacea: Amphipoda) from Central Europe.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Systematics and Biodiversity, 16 (6)</w:t>
      </w:r>
      <w:r w:rsidRPr="00432713">
        <w:rPr>
          <w:rFonts w:ascii="Trade Gothic LT Std" w:eastAsia="Times New Roman" w:hAnsi="Trade Gothic LT Std" w:cs="Times New Roman"/>
          <w:lang w:val="en-US" w:eastAsia="de-DE"/>
        </w:rPr>
        <w:t xml:space="preserve">: 587-603. DOI: </w:t>
      </w:r>
      <w:r w:rsidR="00FC29AC">
        <w:fldChar w:fldCharType="begin"/>
      </w:r>
      <w:r w:rsidR="00FC29AC" w:rsidRPr="0035207F">
        <w:rPr>
          <w:lang w:val="en-US"/>
          <w:rPrChange w:id="276" w:author="Falko Glöckler" w:date="2019-05-03T13:32:00Z">
            <w:rPr/>
          </w:rPrChange>
        </w:rPr>
        <w:instrText xml:space="preserve"> HYPERLINK "https://doi.org/10.1080/14772000.20</w:instrText>
      </w:r>
      <w:r w:rsidR="00FC29AC" w:rsidRPr="0035207F">
        <w:rPr>
          <w:lang w:val="en-US"/>
          <w:rPrChange w:id="277" w:author="Falko Glöckler" w:date="2019-05-03T13:32:00Z">
            <w:rPr/>
          </w:rPrChange>
        </w:rPr>
        <w:instrText xml:space="preserve">18.1470118" \t "_blank" </w:instrText>
      </w:r>
      <w:r w:rsidR="00FC29AC">
        <w:fldChar w:fldCharType="separate"/>
      </w:r>
      <w:r w:rsidRPr="00432713">
        <w:rPr>
          <w:rFonts w:ascii="Trade Gothic LT Std" w:eastAsia="Times New Roman" w:hAnsi="Trade Gothic LT Std" w:cs="Times New Roman"/>
          <w:color w:val="0000FF"/>
          <w:u w:val="single"/>
          <w:lang w:val="en-US" w:eastAsia="de-DE"/>
        </w:rPr>
        <w:t>10.1080/14772000.2018.1470118</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Sandberger-Loua, L.</w:t>
      </w:r>
      <w:r w:rsidRPr="00432713">
        <w:rPr>
          <w:rFonts w:ascii="Trade Gothic LT Std" w:eastAsia="Times New Roman" w:hAnsi="Trade Gothic LT Std" w:cs="Times New Roman"/>
          <w:lang w:val="en-US" w:eastAsia="de-DE"/>
        </w:rPr>
        <w:t xml:space="preserve">; Doumbia, J.; </w:t>
      </w:r>
      <w:r w:rsidR="00432713" w:rsidRPr="00432713">
        <w:rPr>
          <w:rFonts w:ascii="Trade Gothic LT Std" w:eastAsia="Times New Roman" w:hAnsi="Trade Gothic LT Std" w:cs="Times New Roman"/>
          <w:b/>
          <w:bCs/>
          <w:lang w:val="en-US" w:eastAsia="de-DE"/>
        </w:rPr>
        <w:t>Rödel, M.-O.</w:t>
      </w:r>
      <w:proofErr w:type="gramEnd"/>
      <w:r w:rsidRPr="00432713">
        <w:rPr>
          <w:rFonts w:ascii="Trade Gothic LT Std" w:eastAsia="Times New Roman" w:hAnsi="Trade Gothic LT Std" w:cs="Times New Roman"/>
          <w:lang w:val="en-US" w:eastAsia="de-DE"/>
        </w:rPr>
        <w:t xml:space="preserve"> (2018). The West African giant squeaker, Arthroleptis krokosua Ernst, Agyei &amp; Rödel, 2008 (Amphibia: Anura: Arthroleptidae) recorded in Guinea. </w:t>
      </w:r>
      <w:r w:rsidRPr="00432713">
        <w:rPr>
          <w:rFonts w:ascii="Trade Gothic LT Std" w:eastAsia="Times New Roman" w:hAnsi="Trade Gothic LT Std" w:cs="Times New Roman"/>
          <w:i/>
          <w:iCs/>
          <w:lang w:val="en-US" w:eastAsia="de-DE"/>
        </w:rPr>
        <w:t>Herpetology Notes, 11</w:t>
      </w:r>
      <w:r w:rsidR="00A124CD" w:rsidRPr="00432713">
        <w:rPr>
          <w:rFonts w:ascii="Trade Gothic LT Std" w:eastAsia="Times New Roman" w:hAnsi="Trade Gothic LT Std" w:cs="Times New Roman"/>
          <w:lang w:val="en-US" w:eastAsia="de-DE"/>
        </w:rPr>
        <w:t>: 271-273</w:t>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b/>
          <w:bCs/>
          <w:lang w:val="en-US" w:eastAsia="de-DE"/>
          <w:rPrChange w:id="278" w:author="Falko Glöckler" w:date="2019-05-03T13:32:00Z">
            <w:rPr>
              <w:rFonts w:ascii="Trade Gothic LT Std" w:eastAsia="Times New Roman" w:hAnsi="Trade Gothic LT Std" w:cs="Times New Roman"/>
              <w:b/>
              <w:bCs/>
              <w:lang w:eastAsia="de-DE"/>
            </w:rPr>
          </w:rPrChange>
        </w:rPr>
        <w:t>Sandberger-Loua, L.</w:t>
      </w:r>
      <w:r w:rsidRPr="0035207F">
        <w:rPr>
          <w:rFonts w:ascii="Trade Gothic LT Std" w:eastAsia="Times New Roman" w:hAnsi="Trade Gothic LT Std" w:cs="Times New Roman"/>
          <w:lang w:val="en-US" w:eastAsia="de-DE"/>
          <w:rPrChange w:id="279" w:author="Falko Glöckler" w:date="2019-05-03T13:32:00Z">
            <w:rPr>
              <w:rFonts w:ascii="Trade Gothic LT Std" w:eastAsia="Times New Roman" w:hAnsi="Trade Gothic LT Std" w:cs="Times New Roman"/>
              <w:lang w:eastAsia="de-DE"/>
            </w:rPr>
          </w:rPrChange>
        </w:rPr>
        <w:t xml:space="preserve">; </w:t>
      </w:r>
      <w:r w:rsidR="00432713" w:rsidRPr="0035207F">
        <w:rPr>
          <w:rFonts w:ascii="Trade Gothic LT Std" w:eastAsia="Times New Roman" w:hAnsi="Trade Gothic LT Std" w:cs="Times New Roman"/>
          <w:b/>
          <w:bCs/>
          <w:lang w:val="en-US" w:eastAsia="de-DE"/>
          <w:rPrChange w:id="280" w:author="Falko Glöckler" w:date="2019-05-03T13:32:00Z">
            <w:rPr>
              <w:rFonts w:ascii="Trade Gothic LT Std" w:eastAsia="Times New Roman" w:hAnsi="Trade Gothic LT Std" w:cs="Times New Roman"/>
              <w:b/>
              <w:bCs/>
              <w:lang w:eastAsia="de-DE"/>
            </w:rPr>
          </w:rPrChange>
        </w:rPr>
        <w:t>Rödel, M.-O.</w:t>
      </w:r>
      <w:r w:rsidRPr="0035207F">
        <w:rPr>
          <w:rFonts w:ascii="Trade Gothic LT Std" w:eastAsia="Times New Roman" w:hAnsi="Trade Gothic LT Std" w:cs="Times New Roman"/>
          <w:lang w:val="en-US" w:eastAsia="de-DE"/>
          <w:rPrChange w:id="281" w:author="Falko Glöckler" w:date="2019-05-03T13:32:00Z">
            <w:rPr>
              <w:rFonts w:ascii="Trade Gothic LT Std" w:eastAsia="Times New Roman" w:hAnsi="Trade Gothic LT Std" w:cs="Times New Roman"/>
              <w:lang w:eastAsia="de-DE"/>
            </w:rPr>
          </w:rPrChange>
        </w:rPr>
        <w:t>; Feldhaar, H. (2018).</w:t>
      </w:r>
      <w:proofErr w:type="gramEnd"/>
      <w:r w:rsidRPr="0035207F">
        <w:rPr>
          <w:rFonts w:ascii="Trade Gothic LT Std" w:eastAsia="Times New Roman" w:hAnsi="Trade Gothic LT Std" w:cs="Times New Roman"/>
          <w:lang w:val="en-US" w:eastAsia="de-DE"/>
          <w:rPrChange w:id="282"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Gene-flow in the clouds: landscape genetics of a viviparous, montane grassland toad in the tropics. </w:t>
      </w:r>
      <w:r w:rsidRPr="00432713">
        <w:rPr>
          <w:rFonts w:ascii="Trade Gothic LT Std" w:eastAsia="Times New Roman" w:hAnsi="Trade Gothic LT Std" w:cs="Times New Roman"/>
          <w:i/>
          <w:iCs/>
          <w:lang w:val="en-US" w:eastAsia="de-DE"/>
        </w:rPr>
        <w:t>Conservation Genetics, 19 (1)</w:t>
      </w:r>
      <w:r w:rsidRPr="00432713">
        <w:rPr>
          <w:rFonts w:ascii="Trade Gothic LT Std" w:eastAsia="Times New Roman" w:hAnsi="Trade Gothic LT Std" w:cs="Times New Roman"/>
          <w:lang w:val="en-US" w:eastAsia="de-DE"/>
        </w:rPr>
        <w:t xml:space="preserve">: 169-180. DOI: </w:t>
      </w:r>
      <w:hyperlink r:id="rId78" w:tgtFrame="_blank" w:history="1">
        <w:r w:rsidRPr="00432713">
          <w:rPr>
            <w:rFonts w:ascii="Trade Gothic LT Std" w:eastAsia="Times New Roman" w:hAnsi="Trade Gothic LT Std" w:cs="Times New Roman"/>
            <w:color w:val="0000FF"/>
            <w:u w:val="single"/>
            <w:lang w:val="en-US" w:eastAsia="de-DE"/>
          </w:rPr>
          <w:t>10.1007/s10592-017-1029-4</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Sann, M.; Niehuis, </w:t>
      </w:r>
      <w:proofErr w:type="gramStart"/>
      <w:r w:rsidRPr="00432713">
        <w:rPr>
          <w:rFonts w:ascii="Trade Gothic LT Std" w:eastAsia="Times New Roman" w:hAnsi="Trade Gothic LT Std" w:cs="Times New Roman"/>
          <w:lang w:eastAsia="de-DE"/>
        </w:rPr>
        <w:t>O.;</w:t>
      </w:r>
      <w:proofErr w:type="gramEnd"/>
      <w:r w:rsidRPr="00432713">
        <w:rPr>
          <w:rFonts w:ascii="Trade Gothic LT Std" w:eastAsia="Times New Roman" w:hAnsi="Trade Gothic LT Std" w:cs="Times New Roman"/>
          <w:lang w:eastAsia="de-DE"/>
        </w:rPr>
        <w:t xml:space="preserve"> Peters, R.; Mayer, C.; Kozlov, A.; Podsiadlowski, L.; Bank, S.; Meusemann, K.; Misof, B.; Bleidorn, C.; </w:t>
      </w:r>
      <w:r w:rsidRPr="00432713">
        <w:rPr>
          <w:rFonts w:ascii="Trade Gothic LT Std" w:eastAsia="Times New Roman" w:hAnsi="Trade Gothic LT Std" w:cs="Times New Roman"/>
          <w:b/>
          <w:bCs/>
          <w:lang w:eastAsia="de-DE"/>
        </w:rPr>
        <w:t>Ohl, M.</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Phylogenomic analysis of Apoidea sheds new light on the sister group of bees. </w:t>
      </w:r>
      <w:r w:rsidRPr="00432713">
        <w:rPr>
          <w:rFonts w:ascii="Trade Gothic LT Std" w:eastAsia="Times New Roman" w:hAnsi="Trade Gothic LT Std" w:cs="Times New Roman"/>
          <w:i/>
          <w:iCs/>
          <w:lang w:val="en-US" w:eastAsia="de-DE"/>
        </w:rPr>
        <w:t>BMC Evolutionary Biology, 18 (71)</w:t>
      </w:r>
      <w:r w:rsidRPr="00432713">
        <w:rPr>
          <w:rFonts w:ascii="Trade Gothic LT Std" w:eastAsia="Times New Roman" w:hAnsi="Trade Gothic LT Std" w:cs="Times New Roman"/>
          <w:lang w:val="en-US" w:eastAsia="de-DE"/>
        </w:rPr>
        <w:t xml:space="preserve">: 1-15. DOI: </w:t>
      </w:r>
      <w:hyperlink r:id="rId79" w:tgtFrame="_blank" w:history="1">
        <w:r w:rsidRPr="00432713">
          <w:rPr>
            <w:rFonts w:ascii="Trade Gothic LT Std" w:eastAsia="Times New Roman" w:hAnsi="Trade Gothic LT Std" w:cs="Times New Roman"/>
            <w:color w:val="0000FF"/>
            <w:u w:val="single"/>
            <w:lang w:val="en-US" w:eastAsia="de-DE"/>
          </w:rPr>
          <w:t>10.1186/s12862-018-1155-8</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Santos, J.; Ferreira, R.; Millar, I.; </w:t>
      </w:r>
      <w:r w:rsidRPr="00432713">
        <w:rPr>
          <w:rFonts w:ascii="Trade Gothic LT Std" w:eastAsia="Times New Roman" w:hAnsi="Trade Gothic LT Std" w:cs="Times New Roman"/>
          <w:b/>
          <w:bCs/>
          <w:lang w:eastAsia="de-DE"/>
        </w:rPr>
        <w:t>Hoch, H.</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Conservation status and complementary description of Confuga persephone (Cixiidae): should this species be considered Threatened</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New Zealand Journal of Zoology, 46 (1)</w:t>
      </w:r>
      <w:r w:rsidRPr="00432713">
        <w:rPr>
          <w:rFonts w:ascii="Trade Gothic LT Std" w:eastAsia="Times New Roman" w:hAnsi="Trade Gothic LT Std" w:cs="Times New Roman"/>
          <w:lang w:val="en-US" w:eastAsia="de-DE"/>
        </w:rPr>
        <w:t xml:space="preserve">: 1-13. DOI: </w:t>
      </w:r>
      <w:hyperlink r:id="rId80" w:tgtFrame="_blank" w:history="1">
        <w:r w:rsidRPr="00432713">
          <w:rPr>
            <w:rFonts w:ascii="Trade Gothic LT Std" w:eastAsia="Times New Roman" w:hAnsi="Trade Gothic LT Std" w:cs="Times New Roman"/>
            <w:color w:val="0000FF"/>
            <w:u w:val="single"/>
            <w:lang w:val="en-US" w:eastAsia="de-DE"/>
          </w:rPr>
          <w:t>10.1080/03014223.2018.1488751</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Schannor, M.; Veksler, I.; </w:t>
      </w:r>
      <w:r w:rsidRPr="00432713">
        <w:rPr>
          <w:rFonts w:ascii="Trade Gothic LT Std" w:eastAsia="Times New Roman" w:hAnsi="Trade Gothic LT Std" w:cs="Times New Roman"/>
          <w:b/>
          <w:bCs/>
          <w:lang w:val="en-US" w:eastAsia="de-DE"/>
        </w:rPr>
        <w:t>Hecht, L.</w:t>
      </w:r>
      <w:r w:rsidRPr="00432713">
        <w:rPr>
          <w:rFonts w:ascii="Trade Gothic LT Std" w:eastAsia="Times New Roman" w:hAnsi="Trade Gothic LT Std" w:cs="Times New Roman"/>
          <w:lang w:val="en-US" w:eastAsia="de-DE"/>
        </w:rPr>
        <w:t>; Harris, C.; Romer, R.; Manyeruke, T. (2018).</w:t>
      </w:r>
      <w:proofErr w:type="gramEnd"/>
      <w:r w:rsidRPr="00432713">
        <w:rPr>
          <w:rFonts w:ascii="Trade Gothic LT Std" w:eastAsia="Times New Roman" w:hAnsi="Trade Gothic LT Std" w:cs="Times New Roman"/>
          <w:lang w:val="en-US" w:eastAsia="de-DE"/>
        </w:rPr>
        <w:t xml:space="preserve"> Small-scale Sr and O isotope variations through the UG2 in the eastern Bushveld Complex: The role of crustal fluids. </w:t>
      </w:r>
      <w:r w:rsidRPr="00432713">
        <w:rPr>
          <w:rFonts w:ascii="Trade Gothic LT Std" w:eastAsia="Times New Roman" w:hAnsi="Trade Gothic LT Std" w:cs="Times New Roman"/>
          <w:i/>
          <w:iCs/>
          <w:lang w:val="en-US" w:eastAsia="de-DE"/>
        </w:rPr>
        <w:t>Chemical Geology, 485</w:t>
      </w:r>
      <w:r w:rsidRPr="00432713">
        <w:rPr>
          <w:rFonts w:ascii="Trade Gothic LT Std" w:eastAsia="Times New Roman" w:hAnsi="Trade Gothic LT Std" w:cs="Times New Roman"/>
          <w:lang w:val="en-US" w:eastAsia="de-DE"/>
        </w:rPr>
        <w:t xml:space="preserve">: 100-112. DOI: </w:t>
      </w:r>
      <w:hyperlink r:id="rId81" w:tgtFrame="_blank" w:history="1">
        <w:r w:rsidRPr="00432713">
          <w:rPr>
            <w:rFonts w:ascii="Trade Gothic LT Std" w:eastAsia="Times New Roman" w:hAnsi="Trade Gothic LT Std" w:cs="Times New Roman"/>
            <w:color w:val="0000FF"/>
            <w:u w:val="single"/>
            <w:lang w:val="en-US" w:eastAsia="de-DE"/>
          </w:rPr>
          <w:t>10.1016/j.chemgeo.2018.03.040</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eastAsia="de-DE"/>
          <w:rPrChange w:id="283" w:author="Falko Glöckler" w:date="2019-05-03T13:31:00Z">
            <w:rPr>
              <w:rFonts w:ascii="Trade Gothic LT Std" w:eastAsia="Times New Roman" w:hAnsi="Trade Gothic LT Std" w:cs="Times New Roman"/>
              <w:lang w:val="en-US" w:eastAsia="de-DE"/>
            </w:rPr>
          </w:rPrChange>
        </w:rPr>
        <w:t xml:space="preserve">Schiller, M.; Bizzarro, M.; Fernandes, V. (2018). </w:t>
      </w:r>
      <w:proofErr w:type="gramStart"/>
      <w:r w:rsidRPr="00432713">
        <w:rPr>
          <w:rFonts w:ascii="Trade Gothic LT Std" w:eastAsia="Times New Roman" w:hAnsi="Trade Gothic LT Std" w:cs="Times New Roman"/>
          <w:lang w:val="en-US" w:eastAsia="de-DE"/>
        </w:rPr>
        <w:t>Isotopic evolution of the protoplanetary disk and the building blocks of Earth and the Moon.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eastAsia="de-DE"/>
        </w:rPr>
        <w:t>Nature, 555</w:t>
      </w:r>
      <w:r w:rsidRPr="00432713">
        <w:rPr>
          <w:rFonts w:ascii="Trade Gothic LT Std" w:eastAsia="Times New Roman" w:hAnsi="Trade Gothic LT Std" w:cs="Times New Roman"/>
          <w:lang w:eastAsia="de-DE"/>
        </w:rPr>
        <w:t xml:space="preserve">: 507-510. </w:t>
      </w:r>
      <w:r w:rsidRPr="00432713">
        <w:rPr>
          <w:rFonts w:ascii="Trade Gothic LT Std" w:eastAsia="Times New Roman" w:hAnsi="Trade Gothic LT Std" w:cs="Times New Roman"/>
          <w:lang w:val="en-US" w:eastAsia="de-DE"/>
        </w:rPr>
        <w:t xml:space="preserve">DOI: </w:t>
      </w:r>
      <w:hyperlink r:id="rId82" w:tgtFrame="_blank" w:history="1">
        <w:r w:rsidRPr="00432713">
          <w:rPr>
            <w:rFonts w:ascii="Trade Gothic LT Std" w:eastAsia="Times New Roman" w:hAnsi="Trade Gothic LT Std" w:cs="Times New Roman"/>
            <w:color w:val="0000FF"/>
            <w:u w:val="single"/>
            <w:lang w:val="en-US" w:eastAsia="de-DE"/>
          </w:rPr>
          <w:t>10.1038/nature25990</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Schliep, R.</w:t>
      </w:r>
      <w:r w:rsidRPr="00432713">
        <w:rPr>
          <w:rFonts w:ascii="Trade Gothic LT Std" w:eastAsia="Times New Roman" w:hAnsi="Trade Gothic LT Std" w:cs="Times New Roman"/>
          <w:lang w:eastAsia="de-DE"/>
        </w:rPr>
        <w:t xml:space="preserve">; Walz, U.; Sukopp, U.; Heiland, S. (2018). </w:t>
      </w:r>
      <w:r w:rsidRPr="00432713">
        <w:rPr>
          <w:rFonts w:ascii="Trade Gothic LT Std" w:eastAsia="Times New Roman" w:hAnsi="Trade Gothic LT Std" w:cs="Times New Roman"/>
          <w:lang w:val="en-US" w:eastAsia="de-DE"/>
        </w:rPr>
        <w:t>Indicators on the Impacts of Climate Change on Biodiversity in Germany - Data Driven or Meeting Political Needs</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Sustainability, 10 (11)</w:t>
      </w:r>
      <w:r w:rsidRPr="00432713">
        <w:rPr>
          <w:rFonts w:ascii="Trade Gothic LT Std" w:eastAsia="Times New Roman" w:hAnsi="Trade Gothic LT Std" w:cs="Times New Roman"/>
          <w:lang w:val="en-US" w:eastAsia="de-DE"/>
        </w:rPr>
        <w:t xml:space="preserve">: 3959. DOI: </w:t>
      </w:r>
      <w:hyperlink r:id="rId83" w:tgtFrame="_blank" w:history="1">
        <w:r w:rsidRPr="00432713">
          <w:rPr>
            <w:rFonts w:ascii="Trade Gothic LT Std" w:eastAsia="Times New Roman" w:hAnsi="Trade Gothic LT Std" w:cs="Times New Roman"/>
            <w:color w:val="0000FF"/>
            <w:u w:val="single"/>
            <w:lang w:val="en-US" w:eastAsia="de-DE"/>
          </w:rPr>
          <w:t>10.3390/su10113959</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val="en-US" w:eastAsia="de-DE"/>
        </w:rPr>
        <w:lastRenderedPageBreak/>
        <w:t>Schlüter, N.</w:t>
      </w:r>
      <w:r w:rsidRPr="00432713">
        <w:rPr>
          <w:rFonts w:ascii="Trade Gothic LT Std" w:eastAsia="Times New Roman" w:hAnsi="Trade Gothic LT Std" w:cs="Times New Roman"/>
          <w:lang w:val="en-US" w:eastAsia="de-DE"/>
        </w:rPr>
        <w:t xml:space="preserve"> (2018). </w:t>
      </w:r>
      <w:proofErr w:type="gramStart"/>
      <w:r w:rsidRPr="00432713">
        <w:rPr>
          <w:rFonts w:ascii="Trade Gothic LT Std" w:eastAsia="Times New Roman" w:hAnsi="Trade Gothic LT Std" w:cs="Times New Roman"/>
          <w:lang w:val="en-US" w:eastAsia="de-DE"/>
        </w:rPr>
        <w:t>Re-description of the lectotype of “Spatangus cortestudinarium Goldfuss, 1829” (Late Cretaceous) and its implications for the phylogeography of Micraster (Spatangoida, Echinoidea).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PalZ, 92 (3)</w:t>
      </w:r>
      <w:r w:rsidRPr="00432713">
        <w:rPr>
          <w:rFonts w:ascii="Trade Gothic LT Std" w:eastAsia="Times New Roman" w:hAnsi="Trade Gothic LT Std" w:cs="Times New Roman"/>
          <w:lang w:val="en-US" w:eastAsia="de-DE"/>
        </w:rPr>
        <w:t xml:space="preserve">: 435-442. DOI: </w:t>
      </w:r>
      <w:hyperlink r:id="rId84" w:tgtFrame="_blank" w:history="1">
        <w:r w:rsidRPr="00432713">
          <w:rPr>
            <w:rFonts w:ascii="Trade Gothic LT Std" w:eastAsia="Times New Roman" w:hAnsi="Trade Gothic LT Std" w:cs="Times New Roman"/>
            <w:color w:val="0000FF"/>
            <w:u w:val="single"/>
            <w:lang w:val="en-US" w:eastAsia="de-DE"/>
          </w:rPr>
          <w:t>10.1007/s12542-017-0392-2</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Schoch, R.; </w:t>
      </w:r>
      <w:r w:rsidRPr="00432713">
        <w:rPr>
          <w:rFonts w:ascii="Trade Gothic LT Std" w:eastAsia="Times New Roman" w:hAnsi="Trade Gothic LT Std" w:cs="Times New Roman"/>
          <w:b/>
          <w:bCs/>
          <w:lang w:val="en-US" w:eastAsia="de-DE"/>
        </w:rPr>
        <w:t>Witzmann, F.</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Morphology of the Late Carboniferous temnospondyl Limnogyrinus elegans, and the evolutionary history of the Micromelerpetidae.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N</w:t>
      </w:r>
      <w:r w:rsidRPr="00432713">
        <w:rPr>
          <w:rFonts w:ascii="Trade Gothic LT Std" w:eastAsia="Times New Roman" w:hAnsi="Trade Gothic LT Std" w:cs="Times New Roman"/>
          <w:i/>
          <w:iCs/>
          <w:lang w:eastAsia="de-DE"/>
        </w:rPr>
        <w:t>eues Jahrbuch für Geologie und Paläontologie - Abhandlungen, 289 (3)</w:t>
      </w:r>
      <w:r w:rsidRPr="00432713">
        <w:rPr>
          <w:rFonts w:ascii="Trade Gothic LT Std" w:eastAsia="Times New Roman" w:hAnsi="Trade Gothic LT Std" w:cs="Times New Roman"/>
          <w:lang w:eastAsia="de-DE"/>
        </w:rPr>
        <w:t xml:space="preserve">: 293-310. </w:t>
      </w:r>
      <w:r w:rsidRPr="00432713">
        <w:rPr>
          <w:rFonts w:ascii="Trade Gothic LT Std" w:eastAsia="Times New Roman" w:hAnsi="Trade Gothic LT Std" w:cs="Times New Roman"/>
          <w:lang w:val="en-US" w:eastAsia="de-DE"/>
        </w:rPr>
        <w:t xml:space="preserve">DOI: </w:t>
      </w:r>
      <w:hyperlink r:id="rId85" w:tgtFrame="_blank" w:history="1">
        <w:r w:rsidRPr="00432713">
          <w:rPr>
            <w:rFonts w:ascii="Trade Gothic LT Std" w:eastAsia="Times New Roman" w:hAnsi="Trade Gothic LT Std" w:cs="Times New Roman"/>
            <w:color w:val="0000FF"/>
            <w:u w:val="single"/>
            <w:lang w:val="en-US" w:eastAsia="de-DE"/>
          </w:rPr>
          <w:t>10.1127/njgpa/2018/0762</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Siegert, S.</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Hecht, L.</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Heterogeneity of melts in impact deposits and implications for their origin (Ries suevite, Germany).</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Meteoritics &amp; Planetary Science</w:t>
      </w:r>
      <w:r w:rsidRPr="00432713">
        <w:rPr>
          <w:rFonts w:ascii="Trade Gothic LT Std" w:eastAsia="Times New Roman" w:hAnsi="Trade Gothic LT Std" w:cs="Times New Roman"/>
          <w:lang w:val="en-US" w:eastAsia="de-DE"/>
        </w:rPr>
        <w:t xml:space="preserve">: 1-39. DOI: </w:t>
      </w:r>
      <w:hyperlink r:id="rId86" w:tgtFrame="_blank" w:history="1">
        <w:r w:rsidRPr="00432713">
          <w:rPr>
            <w:rFonts w:ascii="Trade Gothic LT Std" w:eastAsia="Times New Roman" w:hAnsi="Trade Gothic LT Std" w:cs="Times New Roman"/>
            <w:color w:val="0000FF"/>
            <w:u w:val="single"/>
            <w:lang w:val="en-US" w:eastAsia="de-DE"/>
          </w:rPr>
          <w:t>10.1111/maps.13210</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Simon, E.; </w:t>
      </w:r>
      <w:r w:rsidRPr="00432713">
        <w:rPr>
          <w:rFonts w:ascii="Trade Gothic LT Std" w:eastAsia="Times New Roman" w:hAnsi="Trade Gothic LT Std" w:cs="Times New Roman"/>
          <w:b/>
          <w:bCs/>
          <w:lang w:val="en-US" w:eastAsia="de-DE"/>
        </w:rPr>
        <w:t>Lüter, C.</w:t>
      </w:r>
      <w:r w:rsidRPr="00432713">
        <w:rPr>
          <w:rFonts w:ascii="Trade Gothic LT Std" w:eastAsia="Times New Roman" w:hAnsi="Trade Gothic LT Std" w:cs="Times New Roman"/>
          <w:lang w:val="en-US" w:eastAsia="de-DE"/>
        </w:rPr>
        <w:t>; Logan, A.; Mottequin, B.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Recent thecideide brachiopods (Thecideida, Thecideoidea) from northern Sulawesi (Indonesia) with discovery of a new Thecidellina species (Thecidellinidae).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Zootaxa, 4526 (4)</w:t>
      </w:r>
      <w:r w:rsidRPr="00432713">
        <w:rPr>
          <w:rFonts w:ascii="Trade Gothic LT Std" w:eastAsia="Times New Roman" w:hAnsi="Trade Gothic LT Std" w:cs="Times New Roman"/>
          <w:lang w:val="en-US" w:eastAsia="de-DE"/>
        </w:rPr>
        <w:t xml:space="preserve">: 481-515. DOI: </w:t>
      </w:r>
      <w:hyperlink r:id="rId87" w:tgtFrame="_blank" w:history="1">
        <w:r w:rsidRPr="00432713">
          <w:rPr>
            <w:rFonts w:ascii="Trade Gothic LT Std" w:eastAsia="Times New Roman" w:hAnsi="Trade Gothic LT Std" w:cs="Times New Roman"/>
            <w:color w:val="0000FF"/>
            <w:u w:val="single"/>
            <w:lang w:val="en-US" w:eastAsia="de-DE"/>
          </w:rPr>
          <w:t>10.11646/zootaxa.4526.4.4</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A124CD" w:rsidRPr="00432713" w:rsidRDefault="00A124CD" w:rsidP="001F15E2">
      <w:pPr>
        <w:spacing w:after="0" w:line="240" w:lineRule="auto"/>
        <w:rPr>
          <w:rFonts w:ascii="Trade Gothic LT Std" w:eastAsia="Times New Roman" w:hAnsi="Trade Gothic LT Std" w:cs="Times New Roman"/>
          <w:lang w:eastAsia="de-DE"/>
        </w:rPr>
      </w:pPr>
    </w:p>
    <w:p w:rsidR="00A124CD" w:rsidRPr="00432713" w:rsidRDefault="00A124CD"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Sinervo, B.; Miles, D.; Wu, Y.; Méndez-De La Cruz, F.; </w:t>
      </w:r>
      <w:r w:rsidRPr="00432713">
        <w:rPr>
          <w:rFonts w:ascii="Trade Gothic LT Std" w:eastAsia="Times New Roman" w:hAnsi="Trade Gothic LT Std" w:cs="Times New Roman"/>
          <w:b/>
          <w:bCs/>
          <w:lang w:eastAsia="de-DE"/>
        </w:rPr>
        <w:t>Kirchhof, S.</w:t>
      </w:r>
      <w:r w:rsidRPr="00432713">
        <w:rPr>
          <w:rFonts w:ascii="Trade Gothic LT Std" w:eastAsia="Times New Roman" w:hAnsi="Trade Gothic LT Std" w:cs="Times New Roman"/>
          <w:lang w:eastAsia="de-DE"/>
        </w:rPr>
        <w:t xml:space="preserve">; Qi, Y. (2018). </w:t>
      </w:r>
      <w:proofErr w:type="gramStart"/>
      <w:r w:rsidRPr="00432713">
        <w:rPr>
          <w:rFonts w:ascii="Trade Gothic LT Std" w:eastAsia="Times New Roman" w:hAnsi="Trade Gothic LT Std" w:cs="Times New Roman"/>
          <w:lang w:val="en-US" w:eastAsia="de-DE"/>
        </w:rPr>
        <w:t>Climate change, thermal niches, extinction risk and maternal-effect rescue of toad-headed lizards, Phrynocephalus, in thermal extremes of the Arabian Peninsula to the Qinghai-Tibetan Plateau.</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Integrative Zoology, 13 (4)</w:t>
      </w:r>
      <w:r w:rsidRPr="00432713">
        <w:rPr>
          <w:rFonts w:ascii="Trade Gothic LT Std" w:eastAsia="Times New Roman" w:hAnsi="Trade Gothic LT Std" w:cs="Times New Roman"/>
          <w:lang w:val="en-US" w:eastAsia="de-DE"/>
        </w:rPr>
        <w:t xml:space="preserve">: 450-470. DOI: </w:t>
      </w:r>
      <w:r w:rsidR="00FC29AC">
        <w:fldChar w:fldCharType="begin"/>
      </w:r>
      <w:r w:rsidR="00FC29AC" w:rsidRPr="0035207F">
        <w:rPr>
          <w:lang w:val="en-US"/>
          <w:rPrChange w:id="284" w:author="Falko Glöckler" w:date="2019-05-03T13:32:00Z">
            <w:rPr/>
          </w:rPrChange>
        </w:rPr>
        <w:instrText xml:space="preserve"> HYPERLINK "https://doi.org/10.1111/1749</w:instrText>
      </w:r>
      <w:r w:rsidR="00FC29AC" w:rsidRPr="0035207F">
        <w:rPr>
          <w:lang w:val="en-US"/>
          <w:rPrChange w:id="285" w:author="Falko Glöckler" w:date="2019-05-03T13:32:00Z">
            <w:rPr/>
          </w:rPrChange>
        </w:rPr>
        <w:instrText xml:space="preserve">-4877.12315" \t "_blank" </w:instrText>
      </w:r>
      <w:r w:rsidR="00FC29AC">
        <w:fldChar w:fldCharType="separate"/>
      </w:r>
      <w:r w:rsidRPr="00432713">
        <w:rPr>
          <w:rFonts w:ascii="Trade Gothic LT Std" w:eastAsia="Times New Roman" w:hAnsi="Trade Gothic LT Std" w:cs="Times New Roman"/>
          <w:color w:val="0000FF"/>
          <w:u w:val="single"/>
          <w:lang w:val="en-US" w:eastAsia="de-DE"/>
        </w:rPr>
        <w:t>10.1111/1749-4877.12315</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286" w:author="Falko Glöckler" w:date="2019-05-03T13:32:00Z">
            <w:rPr>
              <w:rFonts w:ascii="Trade Gothic LT Std" w:eastAsia="Times New Roman" w:hAnsi="Trade Gothic LT Std" w:cs="Times New Roman"/>
              <w:lang w:eastAsia="de-DE"/>
            </w:rPr>
          </w:rPrChange>
        </w:rPr>
        <w:t xml:space="preserve">Siyam, M.; </w:t>
      </w:r>
      <w:r w:rsidRPr="0035207F">
        <w:rPr>
          <w:rFonts w:ascii="Trade Gothic LT Std" w:eastAsia="Times New Roman" w:hAnsi="Trade Gothic LT Std" w:cs="Times New Roman"/>
          <w:b/>
          <w:bCs/>
          <w:lang w:val="en-US" w:eastAsia="de-DE"/>
          <w:rPrChange w:id="287" w:author="Falko Glöckler" w:date="2019-05-03T13:32:00Z">
            <w:rPr>
              <w:rFonts w:ascii="Trade Gothic LT Std" w:eastAsia="Times New Roman" w:hAnsi="Trade Gothic LT Std" w:cs="Times New Roman"/>
              <w:b/>
              <w:bCs/>
              <w:lang w:eastAsia="de-DE"/>
            </w:rPr>
          </w:rPrChange>
        </w:rPr>
        <w:t>Dunlop, J.</w:t>
      </w:r>
      <w:r w:rsidRPr="0035207F">
        <w:rPr>
          <w:rFonts w:ascii="Trade Gothic LT Std" w:eastAsia="Times New Roman" w:hAnsi="Trade Gothic LT Std" w:cs="Times New Roman"/>
          <w:lang w:val="en-US" w:eastAsia="de-DE"/>
          <w:rPrChange w:id="288" w:author="Falko Glöckler" w:date="2019-05-03T13:32:00Z">
            <w:rPr>
              <w:rFonts w:ascii="Trade Gothic LT Std" w:eastAsia="Times New Roman" w:hAnsi="Trade Gothic LT Std" w:cs="Times New Roman"/>
              <w:lang w:eastAsia="de-DE"/>
            </w:rPr>
          </w:rPrChange>
        </w:rPr>
        <w:t>; Jäger, P. (2018).</w:t>
      </w:r>
      <w:proofErr w:type="gramEnd"/>
      <w:r w:rsidRPr="0035207F">
        <w:rPr>
          <w:rFonts w:ascii="Trade Gothic LT Std" w:eastAsia="Times New Roman" w:hAnsi="Trade Gothic LT Std" w:cs="Times New Roman"/>
          <w:lang w:val="en-US" w:eastAsia="de-DE"/>
          <w:rPrChange w:id="289"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Further spider records from the Republic of the Sudan. </w:t>
      </w:r>
      <w:r w:rsidRPr="00432713">
        <w:rPr>
          <w:rFonts w:ascii="Trade Gothic LT Std" w:eastAsia="Times New Roman" w:hAnsi="Trade Gothic LT Std" w:cs="Times New Roman"/>
          <w:i/>
          <w:iCs/>
          <w:lang w:val="en-US" w:eastAsia="de-DE"/>
        </w:rPr>
        <w:t>Arachnology, 17 (6)</w:t>
      </w:r>
      <w:r w:rsidR="00A124CD" w:rsidRPr="00432713">
        <w:rPr>
          <w:rFonts w:ascii="Trade Gothic LT Std" w:eastAsia="Times New Roman" w:hAnsi="Trade Gothic LT Std" w:cs="Times New Roman"/>
          <w:lang w:val="en-US" w:eastAsia="de-DE"/>
        </w:rPr>
        <w:t>: 317–322</w:t>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Snyman, L.; Sole, C.; </w:t>
      </w:r>
      <w:r w:rsidRPr="00432713">
        <w:rPr>
          <w:rFonts w:ascii="Trade Gothic LT Std" w:eastAsia="Times New Roman" w:hAnsi="Trade Gothic LT Std" w:cs="Times New Roman"/>
          <w:b/>
          <w:bCs/>
          <w:lang w:val="en-US" w:eastAsia="de-DE"/>
        </w:rPr>
        <w:t>Ohl,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A revision of and keys to the genera of the Mantispinae of the Oriental and Palearctic regions (Neuroptera: Mantispidae). </w:t>
      </w:r>
      <w:r w:rsidRPr="00432713">
        <w:rPr>
          <w:rFonts w:ascii="Trade Gothic LT Std" w:eastAsia="Times New Roman" w:hAnsi="Trade Gothic LT Std" w:cs="Times New Roman"/>
          <w:i/>
          <w:iCs/>
          <w:lang w:eastAsia="de-DE"/>
        </w:rPr>
        <w:t>Zootaxa, 4450 (5)</w:t>
      </w:r>
      <w:r w:rsidRPr="00432713">
        <w:rPr>
          <w:rFonts w:ascii="Trade Gothic LT Std" w:eastAsia="Times New Roman" w:hAnsi="Trade Gothic LT Std" w:cs="Times New Roman"/>
          <w:lang w:eastAsia="de-DE"/>
        </w:rPr>
        <w:t xml:space="preserve">: 501. </w:t>
      </w:r>
      <w:r w:rsidRPr="00432713">
        <w:rPr>
          <w:rFonts w:ascii="Trade Gothic LT Std" w:eastAsia="Times New Roman" w:hAnsi="Trade Gothic LT Std" w:cs="Times New Roman"/>
          <w:lang w:val="en-US" w:eastAsia="de-DE"/>
        </w:rPr>
        <w:t xml:space="preserve">DOI: </w:t>
      </w:r>
      <w:hyperlink r:id="rId88" w:tgtFrame="_blank" w:history="1">
        <w:r w:rsidRPr="00432713">
          <w:rPr>
            <w:rFonts w:ascii="Trade Gothic LT Std" w:eastAsia="Times New Roman" w:hAnsi="Trade Gothic LT Std" w:cs="Times New Roman"/>
            <w:color w:val="0000FF"/>
            <w:u w:val="single"/>
            <w:lang w:val="en-US" w:eastAsia="de-DE"/>
          </w:rPr>
          <w:t>10.11646/zootaxa.4450.5.1</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Song, Z.; Malenovský, I.; Chen, J.; Deckert, J.; Liang, A. (2018). </w:t>
      </w:r>
      <w:proofErr w:type="gramStart"/>
      <w:r w:rsidRPr="00432713">
        <w:rPr>
          <w:rFonts w:ascii="Trade Gothic LT Std" w:eastAsia="Times New Roman" w:hAnsi="Trade Gothic LT Std" w:cs="Times New Roman"/>
          <w:lang w:val="en-US" w:eastAsia="de-DE"/>
        </w:rPr>
        <w:t>Taxonomic review of the planthopper genus Orthopagus (Hemiptera, Fulgoromorpha, Dictyopharidae), with descriptions of two new species.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Zoosystematics and Evolution, 94 (2)</w:t>
      </w:r>
      <w:r w:rsidRPr="00432713">
        <w:rPr>
          <w:rFonts w:ascii="Trade Gothic LT Std" w:eastAsia="Times New Roman" w:hAnsi="Trade Gothic LT Std" w:cs="Times New Roman"/>
          <w:lang w:val="en-US" w:eastAsia="de-DE"/>
        </w:rPr>
        <w:t xml:space="preserve">: 369-391. DOI: </w:t>
      </w:r>
      <w:hyperlink r:id="rId89" w:tgtFrame="_blank" w:history="1">
        <w:r w:rsidRPr="00432713">
          <w:rPr>
            <w:rFonts w:ascii="Trade Gothic LT Std" w:eastAsia="Times New Roman" w:hAnsi="Trade Gothic LT Std" w:cs="Times New Roman"/>
            <w:color w:val="0000FF"/>
            <w:u w:val="single"/>
            <w:lang w:val="en-US" w:eastAsia="de-DE"/>
          </w:rPr>
          <w:t>10.3897/zse.94.26859</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Sookias, R.; Passmore, S.; Atkinson, Q.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Deep cultural ancestry and human development indicators across nation states.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Royal Society Open Science, 5 (4)</w:t>
      </w:r>
      <w:r w:rsidRPr="00432713">
        <w:rPr>
          <w:rFonts w:ascii="Trade Gothic LT Std" w:eastAsia="Times New Roman" w:hAnsi="Trade Gothic LT Std" w:cs="Times New Roman"/>
          <w:lang w:val="en-US" w:eastAsia="de-DE"/>
        </w:rPr>
        <w:t xml:space="preserve">: 171411. DOI: </w:t>
      </w:r>
      <w:hyperlink r:id="rId90" w:tgtFrame="_blank" w:history="1">
        <w:r w:rsidRPr="00432713">
          <w:rPr>
            <w:rFonts w:ascii="Trade Gothic LT Std" w:eastAsia="Times New Roman" w:hAnsi="Trade Gothic LT Std" w:cs="Times New Roman"/>
            <w:color w:val="0000FF"/>
            <w:u w:val="single"/>
            <w:lang w:val="en-US" w:eastAsia="de-DE"/>
          </w:rPr>
          <w:t>10.1098/rsos.171411</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Stelbrink, B.; </w:t>
      </w:r>
      <w:r w:rsidRPr="00432713">
        <w:rPr>
          <w:rFonts w:ascii="Trade Gothic LT Std" w:eastAsia="Times New Roman" w:hAnsi="Trade Gothic LT Std" w:cs="Times New Roman"/>
          <w:b/>
          <w:bCs/>
          <w:lang w:eastAsia="de-DE"/>
        </w:rPr>
        <w:t xml:space="preserve">Von </w:t>
      </w:r>
      <w:r w:rsidR="00432713" w:rsidRPr="00432713">
        <w:rPr>
          <w:rFonts w:ascii="Trade Gothic LT Std" w:eastAsia="Times New Roman" w:hAnsi="Trade Gothic LT Std" w:cs="Times New Roman"/>
          <w:b/>
          <w:bCs/>
          <w:lang w:eastAsia="de-DE"/>
        </w:rPr>
        <w:t>Rintelen, T.</w:t>
      </w:r>
      <w:r w:rsidRPr="00432713">
        <w:rPr>
          <w:rFonts w:ascii="Trade Gothic LT Std" w:eastAsia="Times New Roman" w:hAnsi="Trade Gothic LT Std" w:cs="Times New Roman"/>
          <w:lang w:eastAsia="de-DE"/>
        </w:rPr>
        <w:t xml:space="preserve">; Albrecht, C.; Clewing, C.; Naga, P. (2018). </w:t>
      </w:r>
      <w:proofErr w:type="gramStart"/>
      <w:r w:rsidRPr="00432713">
        <w:rPr>
          <w:rFonts w:ascii="Trade Gothic LT Std" w:eastAsia="Times New Roman" w:hAnsi="Trade Gothic LT Std" w:cs="Times New Roman"/>
          <w:lang w:val="en-US" w:eastAsia="de-DE"/>
        </w:rPr>
        <w:t>Forgotten for decades: Lake Lanao and the genetic assessment of its mollusc diversity.</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Hydrobiologia</w:t>
      </w:r>
      <w:r w:rsidRPr="00432713">
        <w:rPr>
          <w:rFonts w:ascii="Trade Gothic LT Std" w:eastAsia="Times New Roman" w:hAnsi="Trade Gothic LT Std" w:cs="Times New Roman"/>
          <w:lang w:val="en-US" w:eastAsia="de-DE"/>
        </w:rPr>
        <w:t xml:space="preserve">: 1-19. DOI: </w:t>
      </w:r>
      <w:r w:rsidR="00FC29AC">
        <w:fldChar w:fldCharType="begin"/>
      </w:r>
      <w:r w:rsidR="00FC29AC" w:rsidRPr="0035207F">
        <w:rPr>
          <w:lang w:val="en-US"/>
          <w:rPrChange w:id="290" w:author="Falko Glöckler" w:date="2019-05-03T13:32:00Z">
            <w:rPr/>
          </w:rPrChange>
        </w:rPr>
        <w:instrText xml:space="preserve"> HYPERLINK "https://doi.org/10.1007/s10750-018-3666-0" \t "_blank" </w:instrText>
      </w:r>
      <w:r w:rsidR="00FC29AC">
        <w:fldChar w:fldCharType="separate"/>
      </w:r>
      <w:r w:rsidRPr="00432713">
        <w:rPr>
          <w:rFonts w:ascii="Trade Gothic LT Std" w:eastAsia="Times New Roman" w:hAnsi="Trade Gothic LT Std" w:cs="Times New Roman"/>
          <w:color w:val="0000FF"/>
          <w:u w:val="single"/>
          <w:lang w:val="en-US" w:eastAsia="de-DE"/>
        </w:rPr>
        <w:t>10.1007/s10750-018-3666-0</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291" w:author="Falko Glöckler" w:date="2019-05-03T13:32:00Z">
            <w:rPr>
              <w:rFonts w:ascii="Trade Gothic LT Std" w:eastAsia="Times New Roman" w:hAnsi="Trade Gothic LT Std" w:cs="Times New Roman"/>
              <w:lang w:eastAsia="de-DE"/>
            </w:rPr>
          </w:rPrChange>
        </w:rPr>
        <w:t xml:space="preserve">Strauß, L.; Faustino De Lima, R.; Riesbeck, F.; </w:t>
      </w:r>
      <w:r w:rsidR="00432713" w:rsidRPr="0035207F">
        <w:rPr>
          <w:rFonts w:ascii="Trade Gothic LT Std" w:eastAsia="Times New Roman" w:hAnsi="Trade Gothic LT Std" w:cs="Times New Roman"/>
          <w:b/>
          <w:bCs/>
          <w:lang w:val="en-US" w:eastAsia="de-DE"/>
          <w:rPrChange w:id="292" w:author="Falko Glöckler" w:date="2019-05-03T13:32:00Z">
            <w:rPr>
              <w:rFonts w:ascii="Trade Gothic LT Std" w:eastAsia="Times New Roman" w:hAnsi="Trade Gothic LT Std" w:cs="Times New Roman"/>
              <w:b/>
              <w:bCs/>
              <w:lang w:eastAsia="de-DE"/>
            </w:rPr>
          </w:rPrChange>
        </w:rPr>
        <w:t>Rödel, M.-O.</w:t>
      </w:r>
      <w:proofErr w:type="gramEnd"/>
      <w:r w:rsidRPr="0035207F">
        <w:rPr>
          <w:rFonts w:ascii="Trade Gothic LT Std" w:eastAsia="Times New Roman" w:hAnsi="Trade Gothic LT Std" w:cs="Times New Roman"/>
          <w:lang w:val="en-US" w:eastAsia="de-DE"/>
          <w:rPrChange w:id="293" w:author="Falko Glöckler" w:date="2019-05-03T13:32:00Z">
            <w:rPr>
              <w:rFonts w:ascii="Trade Gothic LT Std" w:eastAsia="Times New Roman" w:hAnsi="Trade Gothic LT Std" w:cs="Times New Roman"/>
              <w:lang w:eastAsia="de-DE"/>
            </w:rPr>
          </w:rPrChange>
        </w:rPr>
        <w:t xml:space="preserve"> (2018). </w:t>
      </w:r>
      <w:r w:rsidRPr="00432713">
        <w:rPr>
          <w:rFonts w:ascii="Trade Gothic LT Std" w:eastAsia="Times New Roman" w:hAnsi="Trade Gothic LT Std" w:cs="Times New Roman"/>
          <w:lang w:val="en-US" w:eastAsia="de-DE"/>
        </w:rPr>
        <w:t xml:space="preserve">São Tomé Island Endemic Treefrogs (Hyperolius spp.) and Land-Use Intensification: A Tale of Hope and Caution. </w:t>
      </w:r>
      <w:r w:rsidRPr="00432713">
        <w:rPr>
          <w:rFonts w:ascii="Trade Gothic LT Std" w:eastAsia="Times New Roman" w:hAnsi="Trade Gothic LT Std" w:cs="Times New Roman"/>
          <w:i/>
          <w:iCs/>
          <w:lang w:val="en-US" w:eastAsia="de-DE"/>
        </w:rPr>
        <w:t>Tropical Conservation Science, 11</w:t>
      </w:r>
      <w:r w:rsidRPr="00432713">
        <w:rPr>
          <w:rFonts w:ascii="Trade Gothic LT Std" w:eastAsia="Times New Roman" w:hAnsi="Trade Gothic LT Std" w:cs="Times New Roman"/>
          <w:lang w:val="en-US" w:eastAsia="de-DE"/>
        </w:rPr>
        <w:t xml:space="preserve">: 1-14. DOI: </w:t>
      </w:r>
      <w:hyperlink r:id="rId91" w:tgtFrame="_blank" w:history="1">
        <w:r w:rsidRPr="00432713">
          <w:rPr>
            <w:rFonts w:ascii="Trade Gothic LT Std" w:eastAsia="Times New Roman" w:hAnsi="Trade Gothic LT Std" w:cs="Times New Roman"/>
            <w:color w:val="0000FF"/>
            <w:u w:val="single"/>
            <w:lang w:val="en-US" w:eastAsia="de-DE"/>
          </w:rPr>
          <w:t>10.1177/1940082918776434</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Sturm, U.</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Moormann, A.</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Faber, A.</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Mobile learning in environmental citizen science: An initial survey of current practice in Germany. </w:t>
      </w:r>
      <w:proofErr w:type="gramStart"/>
      <w:r w:rsidRPr="00432713">
        <w:rPr>
          <w:rFonts w:ascii="Trade Gothic LT Std" w:eastAsia="Times New Roman" w:hAnsi="Trade Gothic LT Std" w:cs="Times New Roman"/>
          <w:i/>
          <w:iCs/>
          <w:lang w:val="en-US" w:eastAsia="de-DE"/>
        </w:rPr>
        <w:t>it</w:t>
      </w:r>
      <w:proofErr w:type="gramEnd"/>
      <w:r w:rsidRPr="00432713">
        <w:rPr>
          <w:rFonts w:ascii="Trade Gothic LT Std" w:eastAsia="Times New Roman" w:hAnsi="Trade Gothic LT Std" w:cs="Times New Roman"/>
          <w:i/>
          <w:iCs/>
          <w:lang w:val="en-US" w:eastAsia="de-DE"/>
        </w:rPr>
        <w:t xml:space="preserve"> - Information Technology, 60 (1)</w:t>
      </w:r>
      <w:r w:rsidRPr="00432713">
        <w:rPr>
          <w:rFonts w:ascii="Trade Gothic LT Std" w:eastAsia="Times New Roman" w:hAnsi="Trade Gothic LT Std" w:cs="Times New Roman"/>
          <w:lang w:val="en-US" w:eastAsia="de-DE"/>
        </w:rPr>
        <w:t xml:space="preserve">: 3-9. DOI: </w:t>
      </w:r>
      <w:r w:rsidR="00FC29AC">
        <w:fldChar w:fldCharType="begin"/>
      </w:r>
      <w:r w:rsidR="00FC29AC" w:rsidRPr="0035207F">
        <w:rPr>
          <w:lang w:val="en-US"/>
          <w:rPrChange w:id="294" w:author="Falko Glöckler" w:date="2019-05-03T13:32:00Z">
            <w:rPr/>
          </w:rPrChange>
        </w:rPr>
        <w:instrText xml:space="preserve"> HYPERLINK "https://doi.org/10.1515/itit-2017-0021" \t "_blank" </w:instrText>
      </w:r>
      <w:r w:rsidR="00FC29AC">
        <w:fldChar w:fldCharType="separate"/>
      </w:r>
      <w:r w:rsidRPr="00432713">
        <w:rPr>
          <w:rFonts w:ascii="Trade Gothic LT Std" w:eastAsia="Times New Roman" w:hAnsi="Trade Gothic LT Std" w:cs="Times New Roman"/>
          <w:color w:val="0000FF"/>
          <w:u w:val="single"/>
          <w:lang w:val="en-US" w:eastAsia="de-DE"/>
        </w:rPr>
        <w:t>10.1515/itit-2017-0021</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295" w:author="Falko Glöckler" w:date="2019-05-03T13:32:00Z">
            <w:rPr>
              <w:rFonts w:ascii="Trade Gothic LT Std" w:eastAsia="Times New Roman" w:hAnsi="Trade Gothic LT Std" w:cs="Times New Roman"/>
              <w:lang w:eastAsia="de-DE"/>
            </w:rPr>
          </w:rPrChange>
        </w:rPr>
        <w:lastRenderedPageBreak/>
        <w:t xml:space="preserve">Sudar, M.; Novak, M.; </w:t>
      </w:r>
      <w:r w:rsidRPr="0035207F">
        <w:rPr>
          <w:rFonts w:ascii="Trade Gothic LT Std" w:eastAsia="Times New Roman" w:hAnsi="Trade Gothic LT Std" w:cs="Times New Roman"/>
          <w:b/>
          <w:bCs/>
          <w:lang w:val="en-US" w:eastAsia="de-DE"/>
          <w:rPrChange w:id="296" w:author="Falko Glöckler" w:date="2019-05-03T13:32:00Z">
            <w:rPr>
              <w:rFonts w:ascii="Trade Gothic LT Std" w:eastAsia="Times New Roman" w:hAnsi="Trade Gothic LT Std" w:cs="Times New Roman"/>
              <w:b/>
              <w:bCs/>
              <w:lang w:eastAsia="de-DE"/>
            </w:rPr>
          </w:rPrChange>
        </w:rPr>
        <w:t>Korn, D.</w:t>
      </w:r>
      <w:r w:rsidRPr="0035207F">
        <w:rPr>
          <w:rFonts w:ascii="Trade Gothic LT Std" w:eastAsia="Times New Roman" w:hAnsi="Trade Gothic LT Std" w:cs="Times New Roman"/>
          <w:lang w:val="en-US" w:eastAsia="de-DE"/>
          <w:rPrChange w:id="297" w:author="Falko Glöckler" w:date="2019-05-03T13:32:00Z">
            <w:rPr>
              <w:rFonts w:ascii="Trade Gothic LT Std" w:eastAsia="Times New Roman" w:hAnsi="Trade Gothic LT Std" w:cs="Times New Roman"/>
              <w:lang w:eastAsia="de-DE"/>
            </w:rPr>
          </w:rPrChange>
        </w:rPr>
        <w:t>; Jovanovi</w:t>
      </w:r>
      <w:r w:rsidRPr="0035207F">
        <w:rPr>
          <w:rFonts w:ascii="Courier New" w:eastAsia="Times New Roman" w:hAnsi="Courier New" w:cs="Courier New"/>
          <w:lang w:val="en-US" w:eastAsia="de-DE"/>
          <w:rPrChange w:id="298" w:author="Falko Glöckler" w:date="2019-05-03T13:32:00Z">
            <w:rPr>
              <w:rFonts w:ascii="Courier New" w:eastAsia="Times New Roman" w:hAnsi="Courier New" w:cs="Courier New"/>
              <w:lang w:eastAsia="de-DE"/>
            </w:rPr>
          </w:rPrChange>
        </w:rPr>
        <w:t>ć</w:t>
      </w:r>
      <w:r w:rsidRPr="0035207F">
        <w:rPr>
          <w:rFonts w:ascii="Trade Gothic LT Std" w:eastAsia="Times New Roman" w:hAnsi="Trade Gothic LT Std" w:cs="Times New Roman"/>
          <w:lang w:val="en-US" w:eastAsia="de-DE"/>
          <w:rPrChange w:id="299" w:author="Falko Glöckler" w:date="2019-05-03T13:32:00Z">
            <w:rPr>
              <w:rFonts w:ascii="Trade Gothic LT Std" w:eastAsia="Times New Roman" w:hAnsi="Trade Gothic LT Std" w:cs="Times New Roman"/>
              <w:lang w:eastAsia="de-DE"/>
            </w:rPr>
          </w:rPrChange>
        </w:rPr>
        <w:t>, D. (2018).</w:t>
      </w:r>
      <w:proofErr w:type="gramEnd"/>
      <w:r w:rsidRPr="0035207F">
        <w:rPr>
          <w:rFonts w:ascii="Trade Gothic LT Std" w:eastAsia="Times New Roman" w:hAnsi="Trade Gothic LT Std" w:cs="Times New Roman"/>
          <w:lang w:val="en-US" w:eastAsia="de-DE"/>
          <w:rPrChange w:id="300"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Conodont biostratigraphy and microfacies of the Late Devonian to Mississippian Milivojevi</w:t>
      </w:r>
      <w:r w:rsidRPr="00432713">
        <w:rPr>
          <w:rFonts w:ascii="Courier New" w:eastAsia="Times New Roman" w:hAnsi="Courier New" w:cs="Courier New"/>
          <w:lang w:val="en-US" w:eastAsia="de-DE"/>
        </w:rPr>
        <w:t>ć</w:t>
      </w:r>
      <w:r w:rsidRPr="00432713">
        <w:rPr>
          <w:rFonts w:ascii="Trade Gothic LT Std" w:eastAsia="Times New Roman" w:hAnsi="Trade Gothic LT Std" w:cs="Times New Roman"/>
          <w:lang w:val="en-US" w:eastAsia="de-DE"/>
        </w:rPr>
        <w:t>a Kamenjar section (Dru</w:t>
      </w:r>
      <w:r w:rsidRPr="00432713">
        <w:rPr>
          <w:rFonts w:ascii="Trade Gothic LT Std" w:eastAsia="Times New Roman" w:hAnsi="Trade Gothic LT Std" w:cs="Trade Gothic LT Std"/>
          <w:lang w:val="en-US" w:eastAsia="de-DE"/>
        </w:rPr>
        <w:t>ž</w:t>
      </w:r>
      <w:r w:rsidRPr="00432713">
        <w:rPr>
          <w:rFonts w:ascii="Trade Gothic LT Std" w:eastAsia="Times New Roman" w:hAnsi="Trade Gothic LT Std" w:cs="Times New Roman"/>
          <w:lang w:val="en-US" w:eastAsia="de-DE"/>
        </w:rPr>
        <w:t>eti</w:t>
      </w:r>
      <w:r w:rsidRPr="00432713">
        <w:rPr>
          <w:rFonts w:ascii="Courier New" w:eastAsia="Times New Roman" w:hAnsi="Courier New" w:cs="Courier New"/>
          <w:lang w:val="en-US" w:eastAsia="de-DE"/>
        </w:rPr>
        <w:t>ć</w:t>
      </w:r>
      <w:r w:rsidRPr="00432713">
        <w:rPr>
          <w:rFonts w:ascii="Trade Gothic LT Std" w:eastAsia="Times New Roman" w:hAnsi="Trade Gothic LT Std" w:cs="Times New Roman"/>
          <w:lang w:val="en-US" w:eastAsia="de-DE"/>
        </w:rPr>
        <w:t xml:space="preserve">, NW Serbia). </w:t>
      </w:r>
      <w:r w:rsidRPr="00432713">
        <w:rPr>
          <w:rFonts w:ascii="Trade Gothic LT Std" w:eastAsia="Times New Roman" w:hAnsi="Trade Gothic LT Std" w:cs="Times New Roman"/>
          <w:i/>
          <w:iCs/>
          <w:lang w:val="en-US" w:eastAsia="de-DE"/>
        </w:rPr>
        <w:t>Bulletin of Geosciences, 93 (2)</w:t>
      </w:r>
      <w:r w:rsidRPr="00432713">
        <w:rPr>
          <w:rFonts w:ascii="Trade Gothic LT Std" w:eastAsia="Times New Roman" w:hAnsi="Trade Gothic LT Std" w:cs="Times New Roman"/>
          <w:lang w:val="en-US" w:eastAsia="de-DE"/>
        </w:rPr>
        <w:t xml:space="preserve">: 163-183. DOI: </w:t>
      </w:r>
      <w:r w:rsidR="00FC29AC">
        <w:fldChar w:fldCharType="begin"/>
      </w:r>
      <w:r w:rsidR="00FC29AC" w:rsidRPr="0035207F">
        <w:rPr>
          <w:lang w:val="en-US"/>
          <w:rPrChange w:id="301" w:author="Falko Glöckler" w:date="2019-05-03T13:32:00Z">
            <w:rPr/>
          </w:rPrChange>
        </w:rPr>
        <w:instrText xml:space="preserve"> HYPERLINK "https://doi.org/10.3140/bull.geosci.1690" \t "_blank" </w:instrText>
      </w:r>
      <w:r w:rsidR="00FC29AC">
        <w:fldChar w:fldCharType="separate"/>
      </w:r>
      <w:r w:rsidRPr="00432713">
        <w:rPr>
          <w:rFonts w:ascii="Trade Gothic LT Std" w:eastAsia="Times New Roman" w:hAnsi="Trade Gothic LT Std" w:cs="Times New Roman"/>
          <w:color w:val="0000FF"/>
          <w:u w:val="single"/>
          <w:lang w:val="en-US" w:eastAsia="de-DE"/>
        </w:rPr>
        <w:t>10.3140/bull.geosci.1690</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b/>
          <w:bCs/>
          <w:lang w:val="en-US" w:eastAsia="de-DE"/>
          <w:rPrChange w:id="302" w:author="Falko Glöckler" w:date="2019-05-03T13:32:00Z">
            <w:rPr>
              <w:rFonts w:ascii="Trade Gothic LT Std" w:eastAsia="Times New Roman" w:hAnsi="Trade Gothic LT Std" w:cs="Times New Roman"/>
              <w:b/>
              <w:bCs/>
              <w:lang w:eastAsia="de-DE"/>
            </w:rPr>
          </w:rPrChange>
        </w:rPr>
        <w:t>Sumner-Rooney, L.</w:t>
      </w:r>
      <w:r w:rsidRPr="0035207F">
        <w:rPr>
          <w:rFonts w:ascii="Trade Gothic LT Std" w:eastAsia="Times New Roman" w:hAnsi="Trade Gothic LT Std" w:cs="Times New Roman"/>
          <w:lang w:val="en-US" w:eastAsia="de-DE"/>
          <w:rPrChange w:id="303" w:author="Falko Glöckler" w:date="2019-05-03T13:32:00Z">
            <w:rPr>
              <w:rFonts w:ascii="Trade Gothic LT Std" w:eastAsia="Times New Roman" w:hAnsi="Trade Gothic LT Std" w:cs="Times New Roman"/>
              <w:lang w:eastAsia="de-DE"/>
            </w:rPr>
          </w:rPrChange>
        </w:rPr>
        <w:t xml:space="preserve">; Rahman, I.; Sigwart, J.; </w:t>
      </w:r>
      <w:r w:rsidRPr="0035207F">
        <w:rPr>
          <w:rFonts w:ascii="Trade Gothic LT Std" w:eastAsia="Times New Roman" w:hAnsi="Trade Gothic LT Std" w:cs="Times New Roman"/>
          <w:b/>
          <w:bCs/>
          <w:lang w:val="en-US" w:eastAsia="de-DE"/>
          <w:rPrChange w:id="304" w:author="Falko Glöckler" w:date="2019-05-03T13:32:00Z">
            <w:rPr>
              <w:rFonts w:ascii="Trade Gothic LT Std" w:eastAsia="Times New Roman" w:hAnsi="Trade Gothic LT Std" w:cs="Times New Roman"/>
              <w:b/>
              <w:bCs/>
              <w:lang w:eastAsia="de-DE"/>
            </w:rPr>
          </w:rPrChange>
        </w:rPr>
        <w:t>Ullrich-Lüter, E.</w:t>
      </w:r>
      <w:r w:rsidRPr="0035207F">
        <w:rPr>
          <w:rFonts w:ascii="Trade Gothic LT Std" w:eastAsia="Times New Roman" w:hAnsi="Trade Gothic LT Std" w:cs="Times New Roman"/>
          <w:lang w:val="en-US" w:eastAsia="de-DE"/>
          <w:rPrChange w:id="305" w:author="Falko Glöckler" w:date="2019-05-03T13:32:00Z">
            <w:rPr>
              <w:rFonts w:ascii="Trade Gothic LT Std" w:eastAsia="Times New Roman" w:hAnsi="Trade Gothic LT Std" w:cs="Times New Roman"/>
              <w:lang w:eastAsia="de-DE"/>
            </w:rPr>
          </w:rPrChange>
        </w:rPr>
        <w:t xml:space="preserve"> (2018).</w:t>
      </w:r>
      <w:proofErr w:type="gramEnd"/>
      <w:r w:rsidRPr="0035207F">
        <w:rPr>
          <w:rFonts w:ascii="Trade Gothic LT Std" w:eastAsia="Times New Roman" w:hAnsi="Trade Gothic LT Std" w:cs="Times New Roman"/>
          <w:lang w:val="en-US" w:eastAsia="de-DE"/>
          <w:rPrChange w:id="306"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Whole-body photoreceptor networks are independent of ‘lenses’ in brittle stars. </w:t>
      </w:r>
      <w:r w:rsidRPr="00432713">
        <w:rPr>
          <w:rFonts w:ascii="Trade Gothic LT Std" w:eastAsia="Times New Roman" w:hAnsi="Trade Gothic LT Std" w:cs="Times New Roman"/>
          <w:i/>
          <w:iCs/>
          <w:lang w:val="en-US" w:eastAsia="de-DE"/>
        </w:rPr>
        <w:t>Proceedings of the Royal Society B: Biological Sciences, 285 (1871)</w:t>
      </w:r>
      <w:r w:rsidRPr="00432713">
        <w:rPr>
          <w:rFonts w:ascii="Trade Gothic LT Std" w:eastAsia="Times New Roman" w:hAnsi="Trade Gothic LT Std" w:cs="Times New Roman"/>
          <w:lang w:val="en-US" w:eastAsia="de-DE"/>
        </w:rPr>
        <w:t xml:space="preserve">: 20172590. DOI: </w:t>
      </w:r>
      <w:r w:rsidR="00FC29AC">
        <w:fldChar w:fldCharType="begin"/>
      </w:r>
      <w:r w:rsidR="00FC29AC" w:rsidRPr="0035207F">
        <w:rPr>
          <w:lang w:val="en-US"/>
          <w:rPrChange w:id="307" w:author="Falko Glöckler" w:date="2019-05-03T13:32:00Z">
            <w:rPr/>
          </w:rPrChange>
        </w:rPr>
        <w:instrText xml:space="preserve"> HYPERLINK "https://doi.org/10.1098/rspb.2017.2590" \t "_blank" </w:instrText>
      </w:r>
      <w:r w:rsidR="00FC29AC">
        <w:fldChar w:fldCharType="separate"/>
      </w:r>
      <w:r w:rsidRPr="00432713">
        <w:rPr>
          <w:rFonts w:ascii="Trade Gothic LT Std" w:eastAsia="Times New Roman" w:hAnsi="Trade Gothic LT Std" w:cs="Times New Roman"/>
          <w:color w:val="0000FF"/>
          <w:u w:val="single"/>
          <w:lang w:val="en-US" w:eastAsia="de-DE"/>
        </w:rPr>
        <w:t>10.1098/rspb.2017.2590</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Sumner-Rooney, L.</w:t>
      </w:r>
      <w:r w:rsidRPr="00432713">
        <w:rPr>
          <w:rFonts w:ascii="Trade Gothic LT Std" w:eastAsia="Times New Roman" w:hAnsi="Trade Gothic LT Std" w:cs="Times New Roman"/>
          <w:lang w:val="en-US" w:eastAsia="de-DE"/>
        </w:rPr>
        <w:t>; Sigwart, J. (2018).</w:t>
      </w:r>
      <w:proofErr w:type="gramEnd"/>
      <w:r w:rsidRPr="00432713">
        <w:rPr>
          <w:rFonts w:ascii="Trade Gothic LT Std" w:eastAsia="Times New Roman" w:hAnsi="Trade Gothic LT Std" w:cs="Times New Roman"/>
          <w:lang w:val="en-US" w:eastAsia="de-DE"/>
        </w:rPr>
        <w:t xml:space="preserve"> Do chitons have a brain? </w:t>
      </w:r>
      <w:proofErr w:type="gramStart"/>
      <w:r w:rsidRPr="00432713">
        <w:rPr>
          <w:rFonts w:ascii="Trade Gothic LT Std" w:eastAsia="Times New Roman" w:hAnsi="Trade Gothic LT Std" w:cs="Times New Roman"/>
          <w:lang w:val="en-US" w:eastAsia="de-DE"/>
        </w:rPr>
        <w:t>New evidence for diversity and complexity in the polyplacophoran central nervous system.</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Morphology, 279 (7)</w:t>
      </w:r>
      <w:r w:rsidRPr="00432713">
        <w:rPr>
          <w:rFonts w:ascii="Trade Gothic LT Std" w:eastAsia="Times New Roman" w:hAnsi="Trade Gothic LT Std" w:cs="Times New Roman"/>
          <w:lang w:val="en-US" w:eastAsia="de-DE"/>
        </w:rPr>
        <w:t xml:space="preserve">: 936-949. DOI: </w:t>
      </w:r>
      <w:r w:rsidR="00FC29AC">
        <w:fldChar w:fldCharType="begin"/>
      </w:r>
      <w:r w:rsidR="00FC29AC" w:rsidRPr="0035207F">
        <w:rPr>
          <w:lang w:val="en-US"/>
          <w:rPrChange w:id="308" w:author="Falko Glöckler" w:date="2019-05-03T13:32:00Z">
            <w:rPr/>
          </w:rPrChange>
        </w:rPr>
        <w:instrText xml:space="preserve"> HYPERLINK "https://doi.org/10.1002/jmor.20823" \t "_blank" </w:instrText>
      </w:r>
      <w:r w:rsidR="00FC29AC">
        <w:fldChar w:fldCharType="separate"/>
      </w:r>
      <w:r w:rsidRPr="00432713">
        <w:rPr>
          <w:rFonts w:ascii="Trade Gothic LT Std" w:eastAsia="Times New Roman" w:hAnsi="Trade Gothic LT Std" w:cs="Times New Roman"/>
          <w:color w:val="0000FF"/>
          <w:u w:val="single"/>
          <w:lang w:val="en-US" w:eastAsia="de-DE"/>
        </w:rPr>
        <w:t>10.1002/jmor.20823</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A124CD" w:rsidRPr="0035207F" w:rsidRDefault="00A124CD" w:rsidP="001F15E2">
      <w:pPr>
        <w:spacing w:after="0" w:line="240" w:lineRule="auto"/>
        <w:rPr>
          <w:rFonts w:ascii="Trade Gothic LT Std" w:eastAsia="Times New Roman" w:hAnsi="Trade Gothic LT Std" w:cs="Times New Roman"/>
          <w:lang w:val="en-US" w:eastAsia="de-DE"/>
          <w:rPrChange w:id="309" w:author="Falko Glöckler" w:date="2019-05-03T13:32:00Z">
            <w:rPr>
              <w:rFonts w:ascii="Trade Gothic LT Std" w:eastAsia="Times New Roman" w:hAnsi="Trade Gothic LT Std" w:cs="Times New Roman"/>
              <w:lang w:eastAsia="de-DE"/>
            </w:rPr>
          </w:rPrChange>
        </w:rPr>
      </w:pPr>
    </w:p>
    <w:p w:rsidR="00A124CD" w:rsidRPr="0035207F" w:rsidRDefault="00A124CD">
      <w:pPr>
        <w:rPr>
          <w:rFonts w:ascii="Trade Gothic LT Std" w:eastAsia="Times New Roman" w:hAnsi="Trade Gothic LT Std" w:cs="Times New Roman"/>
          <w:lang w:val="en-US" w:eastAsia="de-DE"/>
          <w:rPrChange w:id="310" w:author="Falko Glöckler" w:date="2019-05-03T13:32:00Z">
            <w:rPr>
              <w:rFonts w:ascii="Trade Gothic LT Std" w:eastAsia="Times New Roman" w:hAnsi="Trade Gothic LT Std" w:cs="Times New Roman"/>
              <w:lang w:eastAsia="de-DE"/>
            </w:rPr>
          </w:rPrChange>
        </w:rPr>
      </w:pPr>
      <w:r w:rsidRPr="0035207F">
        <w:rPr>
          <w:rFonts w:ascii="Trade Gothic LT Std" w:eastAsia="Times New Roman" w:hAnsi="Trade Gothic LT Std" w:cs="Times New Roman"/>
          <w:lang w:val="en-US" w:eastAsia="de-DE"/>
          <w:rPrChange w:id="311" w:author="Falko Glöckler" w:date="2019-05-03T13:32:00Z">
            <w:rPr>
              <w:rFonts w:ascii="Trade Gothic LT Std" w:eastAsia="Times New Roman" w:hAnsi="Trade Gothic LT Std" w:cs="Times New Roman"/>
              <w:lang w:eastAsia="de-DE"/>
            </w:rPr>
          </w:rPrChange>
        </w:rPr>
        <w:br w:type="page"/>
      </w: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val="en-US" w:eastAsia="de-DE"/>
          <w:rPrChange w:id="312" w:author="Falko Glöckler" w:date="2019-05-03T13:32:00Z">
            <w:rPr>
              <w:rFonts w:ascii="Trade Gothic LT Std" w:eastAsia="Times New Roman" w:hAnsi="Trade Gothic LT Std" w:cs="Times New Roman"/>
              <w:lang w:eastAsia="de-DE"/>
            </w:rPr>
          </w:rPrChange>
        </w:rPr>
        <w:lastRenderedPageBreak/>
        <w:t xml:space="preserve">Thomson, S.; Pyle, R.; Ahyong, S.; Alonso-Zarazaga, M.; Ammirati, J.; Araya, J.; Ascher, J.; Audisio, T.; Azevedo-Santos, V.; Bailly, N.; Baker, W.; Balke, M.; Barclay, M.; Barrett, R.; Benine, R.; Bickerstaff, J.; Bouchard, P.; Bour, R.; Bourgoin, T.; Boyko, C.; Breure, A.; Brothers, D.; Byng, J.; Campbell, D.; Ceríaco, L.; Cernák, I.; Cerretti, P.; Chang, C.; Cho, S.; Copus, J.; Costello, M.; Cseh, A.; Csuzdi, C.; Culham, A.; D’Elía, G.; D’Udekem D’Acoz, C.; Daneliya, M.; Dekker, R.; Dickinson, E.; Dickinson, T.; Van Dijk, P.; Dijkstra, K.; Dima, B.; Dmitriev, D.; Duistermaat, L.; Dumbacher, J.; Eiserhardt, W.; Ekrem, T.; Evenhuis, N.; Faille, A.; Fernández-Triana, J.; Fiesler, E.; Fishbein, M.; Fordham, B.; Freitas, A.; Friol, N.; Fritz, U.; Frøslev, T.; Funk, V.; Gaimari, S.; Garbino, G.; Garraffoni, A.; Geml, J.; Gill, A.; Gray, A.; Grazziotin, F.; Greenslade, P.; Gutiérrez, E.; Harvey, M.; Hazevoet, C.; He, K.; He, X.; Helfer, S.; Helgen, K.; Van Heteren, A.; Hita Garcia, F.; Holstein, N.; Horváth, M.; Hovenkamp, P.; Hwang, W.; Hyvönen, J.; Islam, M.; Iverson, J.; Ivie, M.; Jaafar, Z.; Jackson, M.; Jayat, J.; Johnson, N.; Kaiser, H.; Klitgård, B.; Knapp, D.; Kojima, J.; Kõljalg, U.; Kontschán, J.; Krell, F.; Krisai-Greilhuber, I.; Kullander, S.; Latella, L.; Lattke, J.; Lencioni, V.; Lewis, G.; Lhano, M.; Lujan, N.; Luksenburg, J.; Mariaux, J.; Marinho-Filho, J.; Marshall, C.; Mate, J.; Mcdonough, M.; Michel, E.; Miranda, V.; Mitroiu, M.; Molinari, J.; Monks, S.; Moore, A.; Moratelli, R.; Murányi, D.; Nakano, T.; Nikolaeva, S.; Noyes, J.; </w:t>
      </w:r>
      <w:r w:rsidRPr="0035207F">
        <w:rPr>
          <w:rFonts w:ascii="Trade Gothic LT Std" w:eastAsia="Times New Roman" w:hAnsi="Trade Gothic LT Std" w:cs="Times New Roman"/>
          <w:b/>
          <w:bCs/>
          <w:lang w:val="en-US" w:eastAsia="de-DE"/>
          <w:rPrChange w:id="313" w:author="Falko Glöckler" w:date="2019-05-03T13:32:00Z">
            <w:rPr>
              <w:rFonts w:ascii="Trade Gothic LT Std" w:eastAsia="Times New Roman" w:hAnsi="Trade Gothic LT Std" w:cs="Times New Roman"/>
              <w:b/>
              <w:bCs/>
              <w:lang w:eastAsia="de-DE"/>
            </w:rPr>
          </w:rPrChange>
        </w:rPr>
        <w:t>Ohl, M.</w:t>
      </w:r>
      <w:r w:rsidRPr="0035207F">
        <w:rPr>
          <w:rFonts w:ascii="Trade Gothic LT Std" w:eastAsia="Times New Roman" w:hAnsi="Trade Gothic LT Std" w:cs="Times New Roman"/>
          <w:lang w:val="en-US" w:eastAsia="de-DE"/>
          <w:rPrChange w:id="314" w:author="Falko Glöckler" w:date="2019-05-03T13:32:00Z">
            <w:rPr>
              <w:rFonts w:ascii="Trade Gothic LT Std" w:eastAsia="Times New Roman" w:hAnsi="Trade Gothic LT Std" w:cs="Times New Roman"/>
              <w:lang w:eastAsia="de-DE"/>
            </w:rPr>
          </w:rPrChange>
        </w:rPr>
        <w:t xml:space="preserve">; Oleas, N.; Orrell, T.; Páll-Gergely, B.; Pape, T.; Papp, V.; Parenti, L.; Patterson, D.; Pavlinov, I.; Pine, R.; Poczai, P.; Prado, J.; Prathapan, D.; Rabeler, R.; Randall, J.; Rheindt, F.; Rhodin, A.; Rodríguez, S.; Rogers, D.; Roque, F.; Rowe, K.; Ruedas, L.; Salazar-Bravo, J.; Salvador, R.; Sangster, G.; Sarmiento, C.; Schigel, D.; Schmidt, S.; Schueler, F.; Segers, H.; Snow, N.; Souza-Dias, P.; Stals, R.; Stenroos, S.; Stone, R.; Sturm, C.; Štys, P.; Teta, P.; Thomas, D.; Timm, R.; Tindall, B.; Todd, J.; Triebel, D.; Valdecasas, A.; Vizzini, A.; Vorontsova, M.; De Vos, J.; Wagner, P.; Watling, L.; Weakley, A.; Welter-Schultes, F.; Whitmore, D.; Wilding, N.; Will, K.; Williams, J.; Wilson, K.; Winston, J.; Wüster, W.; Yanega, D.; Yeates, D.; Zaher, H.; Zhang, G.; Zhang, Z.; Zhou, H. (2018). </w:t>
      </w:r>
      <w:r w:rsidRPr="00432713">
        <w:rPr>
          <w:rFonts w:ascii="Trade Gothic LT Std" w:eastAsia="Times New Roman" w:hAnsi="Trade Gothic LT Std" w:cs="Times New Roman"/>
          <w:lang w:val="en-US" w:eastAsia="de-DE"/>
        </w:rPr>
        <w:t xml:space="preserve">Formal Comment: Taxonomy based on science is necessary for global conservation. </w:t>
      </w:r>
      <w:r w:rsidRPr="00432713">
        <w:rPr>
          <w:rFonts w:ascii="Trade Gothic LT Std" w:eastAsia="Times New Roman" w:hAnsi="Trade Gothic LT Std" w:cs="Times New Roman"/>
          <w:i/>
          <w:iCs/>
          <w:lang w:val="en-US" w:eastAsia="de-DE"/>
        </w:rPr>
        <w:t>PLOS Biology, 16 (3)</w:t>
      </w:r>
      <w:r w:rsidRPr="00432713">
        <w:rPr>
          <w:rFonts w:ascii="Trade Gothic LT Std" w:eastAsia="Times New Roman" w:hAnsi="Trade Gothic LT Std" w:cs="Times New Roman"/>
          <w:lang w:val="en-US" w:eastAsia="de-DE"/>
        </w:rPr>
        <w:t xml:space="preserve">: e2005075. DOI: </w:t>
      </w:r>
      <w:r w:rsidR="00FC29AC">
        <w:fldChar w:fldCharType="begin"/>
      </w:r>
      <w:r w:rsidR="00FC29AC" w:rsidRPr="0035207F">
        <w:rPr>
          <w:lang w:val="en-US"/>
          <w:rPrChange w:id="315" w:author="Falko Glöckler" w:date="2019-05-03T13:32:00Z">
            <w:rPr/>
          </w:rPrChange>
        </w:rPr>
        <w:instrText xml:space="preserve"> HYPERLINK "https://doi.org/10.1371/journal.pbio.2005075</w:instrText>
      </w:r>
      <w:r w:rsidR="00FC29AC" w:rsidRPr="0035207F">
        <w:rPr>
          <w:lang w:val="en-US"/>
          <w:rPrChange w:id="316" w:author="Falko Glöckler" w:date="2019-05-03T13:32:00Z">
            <w:rPr/>
          </w:rPrChange>
        </w:rPr>
        <w:instrText xml:space="preserve">" \t "_blank" </w:instrText>
      </w:r>
      <w:r w:rsidR="00FC29AC">
        <w:fldChar w:fldCharType="separate"/>
      </w:r>
      <w:r w:rsidRPr="00432713">
        <w:rPr>
          <w:rFonts w:ascii="Trade Gothic LT Std" w:eastAsia="Times New Roman" w:hAnsi="Trade Gothic LT Std" w:cs="Times New Roman"/>
          <w:color w:val="0000FF"/>
          <w:u w:val="single"/>
          <w:lang w:val="en-US" w:eastAsia="de-DE"/>
        </w:rPr>
        <w:t>10.1371/journal.pbio.2005075</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b/>
          <w:bCs/>
          <w:lang w:val="en-US" w:eastAsia="de-DE"/>
          <w:rPrChange w:id="317" w:author="Falko Glöckler" w:date="2019-05-03T13:32:00Z">
            <w:rPr>
              <w:rFonts w:ascii="Trade Gothic LT Std" w:eastAsia="Times New Roman" w:hAnsi="Trade Gothic LT Std" w:cs="Times New Roman"/>
              <w:b/>
              <w:bCs/>
              <w:lang w:eastAsia="de-DE"/>
            </w:rPr>
          </w:rPrChange>
        </w:rPr>
        <w:t>Tietje, M.</w:t>
      </w:r>
      <w:r w:rsidRPr="0035207F">
        <w:rPr>
          <w:rFonts w:ascii="Trade Gothic LT Std" w:eastAsia="Times New Roman" w:hAnsi="Trade Gothic LT Std" w:cs="Times New Roman"/>
          <w:lang w:val="en-US" w:eastAsia="de-DE"/>
          <w:rPrChange w:id="318" w:author="Falko Glöckler" w:date="2019-05-03T13:32:00Z">
            <w:rPr>
              <w:rFonts w:ascii="Trade Gothic LT Std" w:eastAsia="Times New Roman" w:hAnsi="Trade Gothic LT Std" w:cs="Times New Roman"/>
              <w:lang w:eastAsia="de-DE"/>
            </w:rPr>
          </w:rPrChange>
        </w:rPr>
        <w:t xml:space="preserve">; </w:t>
      </w:r>
      <w:r w:rsidR="00432713" w:rsidRPr="0035207F">
        <w:rPr>
          <w:rFonts w:ascii="Trade Gothic LT Std" w:eastAsia="Times New Roman" w:hAnsi="Trade Gothic LT Std" w:cs="Times New Roman"/>
          <w:b/>
          <w:bCs/>
          <w:lang w:val="en-US" w:eastAsia="de-DE"/>
          <w:rPrChange w:id="319" w:author="Falko Glöckler" w:date="2019-05-03T13:32:00Z">
            <w:rPr>
              <w:rFonts w:ascii="Trade Gothic LT Std" w:eastAsia="Times New Roman" w:hAnsi="Trade Gothic LT Std" w:cs="Times New Roman"/>
              <w:b/>
              <w:bCs/>
              <w:lang w:eastAsia="de-DE"/>
            </w:rPr>
          </w:rPrChange>
        </w:rPr>
        <w:t>Rödel, M.-O.</w:t>
      </w:r>
      <w:proofErr w:type="gramEnd"/>
      <w:r w:rsidRPr="0035207F">
        <w:rPr>
          <w:rFonts w:ascii="Trade Gothic LT Std" w:eastAsia="Times New Roman" w:hAnsi="Trade Gothic LT Std" w:cs="Times New Roman"/>
          <w:lang w:val="en-US" w:eastAsia="de-DE"/>
          <w:rPrChange w:id="320" w:author="Falko Glöckler" w:date="2019-05-03T13:32:00Z">
            <w:rPr>
              <w:rFonts w:ascii="Trade Gothic LT Std" w:eastAsia="Times New Roman" w:hAnsi="Trade Gothic LT Std" w:cs="Times New Roman"/>
              <w:lang w:eastAsia="de-DE"/>
            </w:rPr>
          </w:rPrChange>
        </w:rPr>
        <w:t xml:space="preserve"> (2018). </w:t>
      </w:r>
      <w:r w:rsidRPr="00432713">
        <w:rPr>
          <w:rFonts w:ascii="Trade Gothic LT Std" w:eastAsia="Times New Roman" w:hAnsi="Trade Gothic LT Std" w:cs="Times New Roman"/>
          <w:lang w:val="en-US" w:eastAsia="de-DE"/>
        </w:rPr>
        <w:t xml:space="preserve">Evaluating the predicted extinction risk of living amphibian species with the fossil record. </w:t>
      </w:r>
      <w:r w:rsidRPr="00432713">
        <w:rPr>
          <w:rFonts w:ascii="Trade Gothic LT Std" w:eastAsia="Times New Roman" w:hAnsi="Trade Gothic LT Std" w:cs="Times New Roman"/>
          <w:i/>
          <w:iCs/>
          <w:lang w:val="en-US" w:eastAsia="de-DE"/>
        </w:rPr>
        <w:t>Ecology Letters, 21 (8)</w:t>
      </w:r>
      <w:r w:rsidRPr="00432713">
        <w:rPr>
          <w:rFonts w:ascii="Trade Gothic LT Std" w:eastAsia="Times New Roman" w:hAnsi="Trade Gothic LT Std" w:cs="Times New Roman"/>
          <w:lang w:val="en-US" w:eastAsia="de-DE"/>
        </w:rPr>
        <w:t xml:space="preserve">: 1135-1142. DOI: </w:t>
      </w:r>
      <w:r w:rsidR="00FC29AC">
        <w:fldChar w:fldCharType="begin"/>
      </w:r>
      <w:r w:rsidR="00FC29AC" w:rsidRPr="0035207F">
        <w:rPr>
          <w:lang w:val="en-US"/>
          <w:rPrChange w:id="321" w:author="Falko Glöckler" w:date="2019-05-03T13:32:00Z">
            <w:rPr/>
          </w:rPrChange>
        </w:rPr>
        <w:instrText xml:space="preserve"> HYPERLINK "https://doi.org/10.1111/ele.13080" \t "_blank" </w:instrText>
      </w:r>
      <w:r w:rsidR="00FC29AC">
        <w:fldChar w:fldCharType="separate"/>
      </w:r>
      <w:r w:rsidRPr="00432713">
        <w:rPr>
          <w:rFonts w:ascii="Trade Gothic LT Std" w:eastAsia="Times New Roman" w:hAnsi="Trade Gothic LT Std" w:cs="Times New Roman"/>
          <w:color w:val="0000FF"/>
          <w:u w:val="single"/>
          <w:lang w:val="en-US" w:eastAsia="de-DE"/>
        </w:rPr>
        <w:t>10.1111/ele.13080</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Uno, K.; Rivals, F.; </w:t>
      </w:r>
      <w:r w:rsidRPr="00432713">
        <w:rPr>
          <w:rFonts w:ascii="Trade Gothic LT Std" w:eastAsia="Times New Roman" w:hAnsi="Trade Gothic LT Std" w:cs="Times New Roman"/>
          <w:b/>
          <w:bCs/>
          <w:lang w:val="en-US" w:eastAsia="de-DE"/>
        </w:rPr>
        <w:t>Bibi, F.</w:t>
      </w:r>
      <w:r w:rsidRPr="00432713">
        <w:rPr>
          <w:rFonts w:ascii="Trade Gothic LT Std" w:eastAsia="Times New Roman" w:hAnsi="Trade Gothic LT Std" w:cs="Times New Roman"/>
          <w:lang w:val="en-US" w:eastAsia="de-DE"/>
        </w:rPr>
        <w:t>; Pante, M.; Njau, J.; De La Torre, I. (2018).</w:t>
      </w:r>
      <w:proofErr w:type="gramEnd"/>
      <w:r w:rsidRPr="00432713">
        <w:rPr>
          <w:rFonts w:ascii="Trade Gothic LT Std" w:eastAsia="Times New Roman" w:hAnsi="Trade Gothic LT Std" w:cs="Times New Roman"/>
          <w:lang w:val="en-US" w:eastAsia="de-DE"/>
        </w:rPr>
        <w:t xml:space="preserve"> Large mammal diets and paleoecology across the Oldowan–Acheulean transition at Olduvai Gorge, Tanzania from stable isotope and tooth wear analyses. </w:t>
      </w:r>
      <w:r w:rsidRPr="00432713">
        <w:rPr>
          <w:rFonts w:ascii="Trade Gothic LT Std" w:eastAsia="Times New Roman" w:hAnsi="Trade Gothic LT Std" w:cs="Times New Roman"/>
          <w:i/>
          <w:iCs/>
          <w:lang w:val="en-US" w:eastAsia="de-DE"/>
        </w:rPr>
        <w:t>Journal of Human Evolution, 120</w:t>
      </w:r>
      <w:r w:rsidRPr="00432713">
        <w:rPr>
          <w:rFonts w:ascii="Trade Gothic LT Std" w:eastAsia="Times New Roman" w:hAnsi="Trade Gothic LT Std" w:cs="Times New Roman"/>
          <w:lang w:val="en-US" w:eastAsia="de-DE"/>
        </w:rPr>
        <w:t xml:space="preserve">: 76-91. DOI: </w:t>
      </w:r>
      <w:hyperlink r:id="rId92" w:tgtFrame="_blank" w:history="1">
        <w:r w:rsidRPr="00432713">
          <w:rPr>
            <w:rFonts w:ascii="Trade Gothic LT Std" w:eastAsia="Times New Roman" w:hAnsi="Trade Gothic LT Std" w:cs="Times New Roman"/>
            <w:color w:val="0000FF"/>
            <w:u w:val="single"/>
            <w:lang w:val="en-US" w:eastAsia="de-DE"/>
          </w:rPr>
          <w:t>10.1016/j.jhevol.2018.01.002</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Uozumi, R.; </w:t>
      </w:r>
      <w:r w:rsidRPr="00432713">
        <w:rPr>
          <w:rFonts w:ascii="Trade Gothic LT Std" w:eastAsia="Times New Roman" w:hAnsi="Trade Gothic LT Std" w:cs="Times New Roman"/>
          <w:b/>
          <w:bCs/>
          <w:lang w:val="en-US" w:eastAsia="de-DE"/>
        </w:rPr>
        <w:t>Yamasaki, H.</w:t>
      </w:r>
      <w:r w:rsidRPr="00432713">
        <w:rPr>
          <w:rFonts w:ascii="Trade Gothic LT Std" w:eastAsia="Times New Roman" w:hAnsi="Trade Gothic LT Std" w:cs="Times New Roman"/>
          <w:lang w:val="en-US" w:eastAsia="de-DE"/>
        </w:rPr>
        <w:t>; Hirose, E. (2018).</w:t>
      </w:r>
      <w:proofErr w:type="gramEnd"/>
      <w:r w:rsidRPr="00432713">
        <w:rPr>
          <w:rFonts w:ascii="Trade Gothic LT Std" w:eastAsia="Times New Roman" w:hAnsi="Trade Gothic LT Std" w:cs="Times New Roman"/>
          <w:lang w:val="en-US" w:eastAsia="de-DE"/>
        </w:rPr>
        <w:t xml:space="preserve"> Mangrove forests may serve as stable environments for the meiobenthic Echinoderes komatsui (Kinorhyncha: Cyclorhagida): distribution patterns and population dynamics in a subtropical estuary. </w:t>
      </w:r>
      <w:r w:rsidRPr="00432713">
        <w:rPr>
          <w:rFonts w:ascii="Trade Gothic LT Std" w:eastAsia="Times New Roman" w:hAnsi="Trade Gothic LT Std" w:cs="Times New Roman"/>
          <w:i/>
          <w:iCs/>
          <w:lang w:val="en-US" w:eastAsia="de-DE"/>
        </w:rPr>
        <w:t>Marine Biology Research, 14 (3)</w:t>
      </w:r>
      <w:r w:rsidRPr="00432713">
        <w:rPr>
          <w:rFonts w:ascii="Trade Gothic LT Std" w:eastAsia="Times New Roman" w:hAnsi="Trade Gothic LT Std" w:cs="Times New Roman"/>
          <w:lang w:val="en-US" w:eastAsia="de-DE"/>
        </w:rPr>
        <w:t xml:space="preserve">: 321-333. DOI: </w:t>
      </w:r>
      <w:hyperlink r:id="rId93" w:tgtFrame="_blank" w:history="1">
        <w:r w:rsidRPr="00432713">
          <w:rPr>
            <w:rFonts w:ascii="Trade Gothic LT Std" w:eastAsia="Times New Roman" w:hAnsi="Trade Gothic LT Std" w:cs="Times New Roman"/>
            <w:color w:val="0000FF"/>
            <w:u w:val="single"/>
            <w:lang w:val="en-US" w:eastAsia="de-DE"/>
          </w:rPr>
          <w:t>10.1080/17451000.2017.1408916</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Valente, L.</w:t>
      </w:r>
      <w:r w:rsidRPr="00432713">
        <w:rPr>
          <w:rFonts w:ascii="Trade Gothic LT Std" w:eastAsia="Times New Roman" w:hAnsi="Trade Gothic LT Std" w:cs="Times New Roman"/>
          <w:lang w:val="en-US" w:eastAsia="de-DE"/>
        </w:rPr>
        <w:t>; Phillimore, A.; Etienne, R. (2018).</w:t>
      </w:r>
      <w:proofErr w:type="gramEnd"/>
      <w:r w:rsidRPr="00432713">
        <w:rPr>
          <w:rFonts w:ascii="Trade Gothic LT Std" w:eastAsia="Times New Roman" w:hAnsi="Trade Gothic LT Std" w:cs="Times New Roman"/>
          <w:lang w:val="en-US" w:eastAsia="de-DE"/>
        </w:rPr>
        <w:t xml:space="preserve"> Using molecular phylogenies in island biogeography: it's about time. </w:t>
      </w:r>
      <w:r w:rsidRPr="00432713">
        <w:rPr>
          <w:rFonts w:ascii="Trade Gothic LT Std" w:eastAsia="Times New Roman" w:hAnsi="Trade Gothic LT Std" w:cs="Times New Roman"/>
          <w:i/>
          <w:iCs/>
          <w:lang w:val="en-US" w:eastAsia="de-DE"/>
        </w:rPr>
        <w:t>Ecography, 41 (10)</w:t>
      </w:r>
      <w:r w:rsidRPr="00432713">
        <w:rPr>
          <w:rFonts w:ascii="Trade Gothic LT Std" w:eastAsia="Times New Roman" w:hAnsi="Trade Gothic LT Std" w:cs="Times New Roman"/>
          <w:lang w:val="en-US" w:eastAsia="de-DE"/>
        </w:rPr>
        <w:t xml:space="preserve">: 1684-1686. DOI: </w:t>
      </w:r>
      <w:r w:rsidR="00FC29AC">
        <w:fldChar w:fldCharType="begin"/>
      </w:r>
      <w:r w:rsidR="00FC29AC" w:rsidRPr="0035207F">
        <w:rPr>
          <w:lang w:val="en-US"/>
          <w:rPrChange w:id="322" w:author="Falko Glöckler" w:date="2019-05-03T13:32:00Z">
            <w:rPr/>
          </w:rPrChange>
        </w:rPr>
        <w:instrText xml:space="preserve"> HYPERLINK "https://doi.org/10.1111/ecog.03503" \t "_blank" </w:instrText>
      </w:r>
      <w:r w:rsidR="00FC29AC">
        <w:fldChar w:fldCharType="separate"/>
      </w:r>
      <w:r w:rsidRPr="00432713">
        <w:rPr>
          <w:rFonts w:ascii="Trade Gothic LT Std" w:eastAsia="Times New Roman" w:hAnsi="Trade Gothic LT Std" w:cs="Times New Roman"/>
          <w:color w:val="0000FF"/>
          <w:u w:val="single"/>
          <w:lang w:val="en-US" w:eastAsia="de-DE"/>
        </w:rPr>
        <w:t>10.1111/ecog.03503</w:t>
      </w:r>
      <w:r w:rsidR="00FC29AC">
        <w:rPr>
          <w:rFonts w:ascii="Trade Gothic LT Std" w:eastAsia="Times New Roman" w:hAnsi="Trade Gothic LT Std" w:cs="Times New Roman"/>
          <w:color w:val="0000FF"/>
          <w:u w:val="single"/>
          <w:lang w:val="en-US" w:eastAsia="de-DE"/>
        </w:rPr>
        <w:fldChar w:fldCharType="end"/>
      </w:r>
    </w:p>
    <w:p w:rsidR="00A124CD" w:rsidRPr="0035207F" w:rsidRDefault="00A124CD" w:rsidP="001F15E2">
      <w:pPr>
        <w:spacing w:after="0" w:line="240" w:lineRule="auto"/>
        <w:rPr>
          <w:rFonts w:ascii="Trade Gothic LT Std" w:eastAsia="Times New Roman" w:hAnsi="Trade Gothic LT Std" w:cs="Times New Roman"/>
          <w:lang w:val="en-US" w:eastAsia="de-DE"/>
          <w:rPrChange w:id="323" w:author="Falko Glöckler" w:date="2019-05-03T13:32:00Z">
            <w:rPr>
              <w:rFonts w:ascii="Trade Gothic LT Std" w:eastAsia="Times New Roman" w:hAnsi="Trade Gothic LT Std" w:cs="Times New Roman"/>
              <w:lang w:eastAsia="de-DE"/>
            </w:rPr>
          </w:rPrChange>
        </w:rPr>
      </w:pPr>
    </w:p>
    <w:p w:rsidR="001F15E2" w:rsidRPr="00432713" w:rsidRDefault="001F15E2" w:rsidP="001F15E2">
      <w:pPr>
        <w:spacing w:after="0" w:line="240" w:lineRule="auto"/>
        <w:rPr>
          <w:rFonts w:ascii="Trade Gothic LT Std" w:eastAsia="Times New Roman" w:hAnsi="Trade Gothic LT Std" w:cs="Times New Roman"/>
          <w:lang w:eastAsia="de-DE"/>
        </w:rPr>
      </w:pPr>
      <w:proofErr w:type="gramStart"/>
      <w:r w:rsidRPr="0035207F">
        <w:rPr>
          <w:rFonts w:ascii="Trade Gothic LT Std" w:eastAsia="Times New Roman" w:hAnsi="Trade Gothic LT Std" w:cs="Times New Roman"/>
          <w:lang w:val="en-US" w:eastAsia="de-DE"/>
          <w:rPrChange w:id="324" w:author="Falko Glöckler" w:date="2019-05-03T13:32:00Z">
            <w:rPr>
              <w:rFonts w:ascii="Trade Gothic LT Std" w:eastAsia="Times New Roman" w:hAnsi="Trade Gothic LT Std" w:cs="Times New Roman"/>
              <w:lang w:eastAsia="de-DE"/>
            </w:rPr>
          </w:rPrChange>
        </w:rPr>
        <w:t xml:space="preserve">Vanburen, C.; Norman, D.; </w:t>
      </w:r>
      <w:r w:rsidRPr="0035207F">
        <w:rPr>
          <w:rFonts w:ascii="Trade Gothic LT Std" w:eastAsia="Times New Roman" w:hAnsi="Trade Gothic LT Std" w:cs="Times New Roman"/>
          <w:b/>
          <w:bCs/>
          <w:lang w:val="en-US" w:eastAsia="de-DE"/>
          <w:rPrChange w:id="325" w:author="Falko Glöckler" w:date="2019-05-03T13:32:00Z">
            <w:rPr>
              <w:rFonts w:ascii="Trade Gothic LT Std" w:eastAsia="Times New Roman" w:hAnsi="Trade Gothic LT Std" w:cs="Times New Roman"/>
              <w:b/>
              <w:bCs/>
              <w:lang w:eastAsia="de-DE"/>
            </w:rPr>
          </w:rPrChange>
        </w:rPr>
        <w:t>Fröbisch, N.</w:t>
      </w:r>
      <w:r w:rsidRPr="0035207F">
        <w:rPr>
          <w:rFonts w:ascii="Trade Gothic LT Std" w:eastAsia="Times New Roman" w:hAnsi="Trade Gothic LT Std" w:cs="Times New Roman"/>
          <w:lang w:val="en-US" w:eastAsia="de-DE"/>
          <w:rPrChange w:id="326" w:author="Falko Glöckler" w:date="2019-05-03T13:32:00Z">
            <w:rPr>
              <w:rFonts w:ascii="Trade Gothic LT Std" w:eastAsia="Times New Roman" w:hAnsi="Trade Gothic LT Std" w:cs="Times New Roman"/>
              <w:lang w:eastAsia="de-DE"/>
            </w:rPr>
          </w:rPrChange>
        </w:rPr>
        <w:t xml:space="preserve"> (2018).</w:t>
      </w:r>
      <w:proofErr w:type="gramEnd"/>
      <w:r w:rsidRPr="0035207F">
        <w:rPr>
          <w:rFonts w:ascii="Trade Gothic LT Std" w:eastAsia="Times New Roman" w:hAnsi="Trade Gothic LT Std" w:cs="Times New Roman"/>
          <w:lang w:val="en-US" w:eastAsia="de-DE"/>
          <w:rPrChange w:id="327"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Examining the relationship between sexual dimorphism in skin anatomy and body size in the white-lipped treefrog, Litoria infrafrenata (Anura: Hylidae). </w:t>
      </w:r>
      <w:r w:rsidRPr="00432713">
        <w:rPr>
          <w:rFonts w:ascii="Trade Gothic LT Std" w:eastAsia="Times New Roman" w:hAnsi="Trade Gothic LT Std" w:cs="Times New Roman"/>
          <w:i/>
          <w:iCs/>
          <w:lang w:val="en-US" w:eastAsia="de-DE"/>
        </w:rPr>
        <w:t>Zoological Journal of the Linnean Society, XX</w:t>
      </w:r>
      <w:r w:rsidRPr="00432713">
        <w:rPr>
          <w:rFonts w:ascii="Trade Gothic LT Std" w:eastAsia="Times New Roman" w:hAnsi="Trade Gothic LT Std" w:cs="Times New Roman"/>
          <w:lang w:val="en-US" w:eastAsia="de-DE"/>
        </w:rPr>
        <w:t xml:space="preserve">: 1-10. </w:t>
      </w:r>
      <w:r w:rsidRPr="00432713">
        <w:rPr>
          <w:rFonts w:ascii="Trade Gothic LT Std" w:eastAsia="Times New Roman" w:hAnsi="Trade Gothic LT Std" w:cs="Times New Roman"/>
          <w:lang w:eastAsia="de-DE"/>
        </w:rPr>
        <w:t xml:space="preserve">DOI: </w:t>
      </w:r>
      <w:hyperlink r:id="rId94" w:tgtFrame="_blank" w:history="1">
        <w:r w:rsidRPr="00432713">
          <w:rPr>
            <w:rFonts w:ascii="Trade Gothic LT Std" w:eastAsia="Times New Roman" w:hAnsi="Trade Gothic LT Std" w:cs="Times New Roman"/>
            <w:color w:val="0000FF"/>
            <w:u w:val="single"/>
            <w:lang w:eastAsia="de-DE"/>
          </w:rPr>
          <w:t>10.1093/zoolinnean/zly070</w:t>
        </w:r>
      </w:hyperlink>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Van Der Vos, W.; Stein, K.; Di-Poï, N.; </w:t>
      </w:r>
      <w:r w:rsidRPr="00432713">
        <w:rPr>
          <w:rFonts w:ascii="Trade Gothic LT Std" w:eastAsia="Times New Roman" w:hAnsi="Trade Gothic LT Std" w:cs="Times New Roman"/>
          <w:b/>
          <w:bCs/>
          <w:lang w:eastAsia="de-DE"/>
        </w:rPr>
        <w:t>Bickelmann, C.</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Ontogeny of Hemidactylus (Gekkota, Squamata) with emphasis on the limbs.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Zoosystematics and Evolution, 94 (1)</w:t>
      </w:r>
      <w:r w:rsidRPr="00432713">
        <w:rPr>
          <w:rFonts w:ascii="Trade Gothic LT Std" w:eastAsia="Times New Roman" w:hAnsi="Trade Gothic LT Std" w:cs="Times New Roman"/>
          <w:lang w:val="en-US" w:eastAsia="de-DE"/>
        </w:rPr>
        <w:t xml:space="preserve">: 195-209. DOI: </w:t>
      </w:r>
      <w:hyperlink r:id="rId95" w:tgtFrame="_blank" w:history="1">
        <w:r w:rsidRPr="00432713">
          <w:rPr>
            <w:rFonts w:ascii="Trade Gothic LT Std" w:eastAsia="Times New Roman" w:hAnsi="Trade Gothic LT Std" w:cs="Times New Roman"/>
            <w:color w:val="0000FF"/>
            <w:u w:val="single"/>
            <w:lang w:val="en-US" w:eastAsia="de-DE"/>
          </w:rPr>
          <w:t>10.3897/zse.94.22289</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lastRenderedPageBreak/>
        <w:t>Varela, S.</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Paleoecología, analizando la cuarta dimensión de la biodiversidad.</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Ecosistemas, 27 (1)</w:t>
      </w:r>
      <w:r w:rsidRPr="00432713">
        <w:rPr>
          <w:rFonts w:ascii="Trade Gothic LT Std" w:eastAsia="Times New Roman" w:hAnsi="Trade Gothic LT Std" w:cs="Times New Roman"/>
          <w:lang w:val="en-US" w:eastAsia="de-DE"/>
        </w:rPr>
        <w:t xml:space="preserve">: 1-4. DOI: </w:t>
      </w:r>
      <w:hyperlink r:id="rId96" w:tgtFrame="_blank" w:history="1">
        <w:r w:rsidRPr="00432713">
          <w:rPr>
            <w:rFonts w:ascii="Trade Gothic LT Std" w:eastAsia="Times New Roman" w:hAnsi="Trade Gothic LT Std" w:cs="Times New Roman"/>
            <w:color w:val="0000FF"/>
            <w:u w:val="single"/>
            <w:lang w:val="en-US" w:eastAsia="de-DE"/>
          </w:rPr>
          <w:t>10.7818/ecos.1552</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Veitschegger, K.; Kolb, C.; </w:t>
      </w:r>
      <w:r w:rsidRPr="00432713">
        <w:rPr>
          <w:rFonts w:ascii="Trade Gothic LT Std" w:eastAsia="Times New Roman" w:hAnsi="Trade Gothic LT Std" w:cs="Times New Roman"/>
          <w:b/>
          <w:bCs/>
          <w:lang w:eastAsia="de-DE"/>
        </w:rPr>
        <w:t>Amson, E.</w:t>
      </w:r>
      <w:r w:rsidRPr="00432713">
        <w:rPr>
          <w:rFonts w:ascii="Trade Gothic LT Std" w:eastAsia="Times New Roman" w:hAnsi="Trade Gothic LT Std" w:cs="Times New Roman"/>
          <w:lang w:eastAsia="de-DE"/>
        </w:rPr>
        <w:t xml:space="preserve">; Sánchez-Villagra, M. (2018). </w:t>
      </w:r>
      <w:proofErr w:type="gramStart"/>
      <w:r w:rsidRPr="00432713">
        <w:rPr>
          <w:rFonts w:ascii="Trade Gothic LT Std" w:eastAsia="Times New Roman" w:hAnsi="Trade Gothic LT Std" w:cs="Times New Roman"/>
          <w:lang w:val="en-US" w:eastAsia="de-DE"/>
        </w:rPr>
        <w:t>Longevity and life history of cave bears – a review and novel data from tooth cementum and relative emergence of permanent dentition.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Historical Biology, 31 (4)</w:t>
      </w:r>
      <w:r w:rsidRPr="00432713">
        <w:rPr>
          <w:rFonts w:ascii="Trade Gothic LT Std" w:eastAsia="Times New Roman" w:hAnsi="Trade Gothic LT Std" w:cs="Times New Roman"/>
          <w:lang w:val="en-US" w:eastAsia="de-DE"/>
        </w:rPr>
        <w:t xml:space="preserve">: 510-516. DOI: </w:t>
      </w:r>
      <w:r w:rsidR="00FC29AC">
        <w:fldChar w:fldCharType="begin"/>
      </w:r>
      <w:r w:rsidR="00FC29AC" w:rsidRPr="0035207F">
        <w:rPr>
          <w:lang w:val="en-US"/>
          <w:rPrChange w:id="328" w:author="Falko Glöckler" w:date="2019-05-03T13:32:00Z">
            <w:rPr/>
          </w:rPrChange>
        </w:rPr>
        <w:instrText xml:space="preserve"> HYPERLINK "https://doi.org/10.1080/08912963.2018.1441293" \t "_blank" </w:instrText>
      </w:r>
      <w:r w:rsidR="00FC29AC">
        <w:fldChar w:fldCharType="separate"/>
      </w:r>
      <w:r w:rsidRPr="00432713">
        <w:rPr>
          <w:rFonts w:ascii="Trade Gothic LT Std" w:eastAsia="Times New Roman" w:hAnsi="Trade Gothic LT Std" w:cs="Times New Roman"/>
          <w:color w:val="0000FF"/>
          <w:u w:val="single"/>
          <w:lang w:val="en-US" w:eastAsia="de-DE"/>
        </w:rPr>
        <w:t>10.1080/08912963.2018.1441293</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329" w:author="Falko Glöckler" w:date="2019-05-03T13:32:00Z">
            <w:rPr>
              <w:rFonts w:ascii="Trade Gothic LT Std" w:eastAsia="Times New Roman" w:hAnsi="Trade Gothic LT Std" w:cs="Times New Roman"/>
              <w:lang w:eastAsia="de-DE"/>
            </w:rPr>
          </w:rPrChange>
        </w:rPr>
        <w:t xml:space="preserve">Veitschegger, K.; Kolb, C.; </w:t>
      </w:r>
      <w:r w:rsidRPr="0035207F">
        <w:rPr>
          <w:rFonts w:ascii="Trade Gothic LT Std" w:eastAsia="Times New Roman" w:hAnsi="Trade Gothic LT Std" w:cs="Times New Roman"/>
          <w:b/>
          <w:bCs/>
          <w:lang w:val="en-US" w:eastAsia="de-DE"/>
          <w:rPrChange w:id="330" w:author="Falko Glöckler" w:date="2019-05-03T13:32:00Z">
            <w:rPr>
              <w:rFonts w:ascii="Trade Gothic LT Std" w:eastAsia="Times New Roman" w:hAnsi="Trade Gothic LT Std" w:cs="Times New Roman"/>
              <w:b/>
              <w:bCs/>
              <w:lang w:eastAsia="de-DE"/>
            </w:rPr>
          </w:rPrChange>
        </w:rPr>
        <w:t>Amson, E.</w:t>
      </w:r>
      <w:r w:rsidRPr="0035207F">
        <w:rPr>
          <w:rFonts w:ascii="Trade Gothic LT Std" w:eastAsia="Times New Roman" w:hAnsi="Trade Gothic LT Std" w:cs="Times New Roman"/>
          <w:lang w:val="en-US" w:eastAsia="de-DE"/>
          <w:rPrChange w:id="331" w:author="Falko Glöckler" w:date="2019-05-03T13:32:00Z">
            <w:rPr>
              <w:rFonts w:ascii="Trade Gothic LT Std" w:eastAsia="Times New Roman" w:hAnsi="Trade Gothic LT Std" w:cs="Times New Roman"/>
              <w:lang w:eastAsia="de-DE"/>
            </w:rPr>
          </w:rPrChange>
        </w:rPr>
        <w:t>; Scheyer, T.; Sánchez-Villagra, M. (2018).</w:t>
      </w:r>
      <w:proofErr w:type="gramEnd"/>
      <w:r w:rsidRPr="0035207F">
        <w:rPr>
          <w:rFonts w:ascii="Trade Gothic LT Std" w:eastAsia="Times New Roman" w:hAnsi="Trade Gothic LT Std" w:cs="Times New Roman"/>
          <w:lang w:val="en-US" w:eastAsia="de-DE"/>
          <w:rPrChange w:id="332"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Palaeohistology and life history evolution in cave bears, Ursus spelaeus sensu lato. </w:t>
      </w:r>
      <w:r w:rsidRPr="00432713">
        <w:rPr>
          <w:rFonts w:ascii="Trade Gothic LT Std" w:eastAsia="Times New Roman" w:hAnsi="Trade Gothic LT Std" w:cs="Times New Roman"/>
          <w:i/>
          <w:iCs/>
          <w:lang w:val="en-US" w:eastAsia="de-DE"/>
        </w:rPr>
        <w:t>PLOS ONE, 13 (11)</w:t>
      </w:r>
      <w:r w:rsidRPr="00432713">
        <w:rPr>
          <w:rFonts w:ascii="Trade Gothic LT Std" w:eastAsia="Times New Roman" w:hAnsi="Trade Gothic LT Std" w:cs="Times New Roman"/>
          <w:lang w:val="en-US" w:eastAsia="de-DE"/>
        </w:rPr>
        <w:t xml:space="preserve">: e0206791. DOI: </w:t>
      </w:r>
      <w:hyperlink r:id="rId97" w:tgtFrame="_blank" w:history="1">
        <w:r w:rsidRPr="00432713">
          <w:rPr>
            <w:rFonts w:ascii="Trade Gothic LT Std" w:eastAsia="Times New Roman" w:hAnsi="Trade Gothic LT Std" w:cs="Times New Roman"/>
            <w:color w:val="0000FF"/>
            <w:u w:val="single"/>
            <w:lang w:val="en-US" w:eastAsia="de-DE"/>
          </w:rPr>
          <w:t>10.1371/journal.pone.0206791</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A124CD"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Veksler, I.; Sedunova, A.; Darin, A.; Anosova, M.; Reid, D.; </w:t>
      </w:r>
      <w:r w:rsidRPr="00432713">
        <w:rPr>
          <w:rFonts w:ascii="Trade Gothic LT Std" w:eastAsia="Times New Roman" w:hAnsi="Trade Gothic LT Std" w:cs="Times New Roman"/>
          <w:b/>
          <w:bCs/>
          <w:lang w:eastAsia="de-DE"/>
        </w:rPr>
        <w:t>Kaufmann, F.</w:t>
      </w:r>
      <w:r w:rsidRPr="00432713">
        <w:rPr>
          <w:rFonts w:ascii="Trade Gothic LT Std" w:eastAsia="Times New Roman" w:hAnsi="Trade Gothic LT Std" w:cs="Times New Roman"/>
          <w:lang w:eastAsia="de-DE"/>
        </w:rPr>
        <w:t xml:space="preserve">; Hecht, L.; Trumbull, R. (2018). </w:t>
      </w:r>
      <w:proofErr w:type="gramStart"/>
      <w:r w:rsidRPr="00432713">
        <w:rPr>
          <w:rFonts w:ascii="Trade Gothic LT Std" w:eastAsia="Times New Roman" w:hAnsi="Trade Gothic LT Std" w:cs="Times New Roman"/>
          <w:lang w:val="en-US" w:eastAsia="de-DE"/>
        </w:rPr>
        <w:t>Chemical and Textural Re-equilibration in the UG2 Chromitite Layer of the Bushveld Complex, South Africa.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Petrology, 59 (6)</w:t>
      </w:r>
      <w:r w:rsidRPr="00432713">
        <w:rPr>
          <w:rFonts w:ascii="Trade Gothic LT Std" w:eastAsia="Times New Roman" w:hAnsi="Trade Gothic LT Std" w:cs="Times New Roman"/>
          <w:lang w:val="en-US" w:eastAsia="de-DE"/>
        </w:rPr>
        <w:t xml:space="preserve">: 1193-1216. DOI: </w:t>
      </w:r>
      <w:r w:rsidR="00FC29AC">
        <w:fldChar w:fldCharType="begin"/>
      </w:r>
      <w:r w:rsidR="00FC29AC" w:rsidRPr="0035207F">
        <w:rPr>
          <w:lang w:val="en-US"/>
          <w:rPrChange w:id="333" w:author="Falko Glöckler" w:date="2019-05-03T13:32:00Z">
            <w:rPr/>
          </w:rPrChange>
        </w:rPr>
        <w:instrText xml:space="preserve"> HYPERLINK "https://doi.org/10.1093/petrology/egy058" \t "_blank" </w:instrText>
      </w:r>
      <w:r w:rsidR="00FC29AC">
        <w:fldChar w:fldCharType="separate"/>
      </w:r>
      <w:r w:rsidRPr="00432713">
        <w:rPr>
          <w:rFonts w:ascii="Trade Gothic LT Std" w:eastAsia="Times New Roman" w:hAnsi="Trade Gothic LT Std" w:cs="Times New Roman"/>
          <w:color w:val="0000FF"/>
          <w:u w:val="single"/>
          <w:lang w:val="en-US" w:eastAsia="de-DE"/>
        </w:rPr>
        <w:t>10.1093/petrology/egy058</w:t>
      </w:r>
      <w:r w:rsidR="00FC29AC">
        <w:rPr>
          <w:rFonts w:ascii="Trade Gothic LT Std" w:eastAsia="Times New Roman" w:hAnsi="Trade Gothic LT Std" w:cs="Times New Roman"/>
          <w:color w:val="0000FF"/>
          <w:u w:val="single"/>
          <w:lang w:val="en-US" w:eastAsia="de-DE"/>
        </w:rPr>
        <w:fldChar w:fldCharType="end"/>
      </w:r>
    </w:p>
    <w:p w:rsidR="00A124CD" w:rsidRPr="0035207F" w:rsidRDefault="00A124CD" w:rsidP="001F15E2">
      <w:pPr>
        <w:spacing w:after="0" w:line="240" w:lineRule="auto"/>
        <w:rPr>
          <w:rFonts w:ascii="Trade Gothic LT Std" w:eastAsia="Times New Roman" w:hAnsi="Trade Gothic LT Std" w:cs="Times New Roman"/>
          <w:lang w:val="en-US" w:eastAsia="de-DE"/>
          <w:rPrChange w:id="334" w:author="Falko Glöckler" w:date="2019-05-03T13:32:00Z">
            <w:rPr>
              <w:rFonts w:ascii="Trade Gothic LT Std" w:eastAsia="Times New Roman" w:hAnsi="Trade Gothic LT Std" w:cs="Times New Roman"/>
              <w:lang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335" w:author="Falko Glöckler" w:date="2019-05-03T13:32:00Z">
            <w:rPr>
              <w:rFonts w:ascii="Trade Gothic LT Std" w:eastAsia="Times New Roman" w:hAnsi="Trade Gothic LT Std" w:cs="Times New Roman"/>
              <w:lang w:eastAsia="de-DE"/>
            </w:rPr>
          </w:rPrChange>
        </w:rPr>
        <w:t>Voeten, D.; Reich, T.; Araújo, R.; Scheyer, T. (2018).</w:t>
      </w:r>
      <w:proofErr w:type="gramEnd"/>
      <w:r w:rsidRPr="0035207F">
        <w:rPr>
          <w:rFonts w:ascii="Trade Gothic LT Std" w:eastAsia="Times New Roman" w:hAnsi="Trade Gothic LT Std" w:cs="Times New Roman"/>
          <w:lang w:val="en-US" w:eastAsia="de-DE"/>
          <w:rPrChange w:id="336"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Synchrotron microtomography of a Nothosaurus marchicus skull informs on nothosaurian physiology and neurosensory adaptations in early Sauropterygia. </w:t>
      </w:r>
      <w:r w:rsidRPr="00432713">
        <w:rPr>
          <w:rFonts w:ascii="Trade Gothic LT Std" w:eastAsia="Times New Roman" w:hAnsi="Trade Gothic LT Std" w:cs="Times New Roman"/>
          <w:i/>
          <w:iCs/>
          <w:lang w:val="en-US" w:eastAsia="de-DE"/>
        </w:rPr>
        <w:t>PLOS ONE, 13 (1)</w:t>
      </w:r>
      <w:r w:rsidRPr="00432713">
        <w:rPr>
          <w:rFonts w:ascii="Trade Gothic LT Std" w:eastAsia="Times New Roman" w:hAnsi="Trade Gothic LT Std" w:cs="Times New Roman"/>
          <w:lang w:val="en-US" w:eastAsia="de-DE"/>
        </w:rPr>
        <w:t xml:space="preserve">: e0188509. DOI: </w:t>
      </w:r>
      <w:hyperlink r:id="rId98" w:tgtFrame="_blank" w:history="1">
        <w:r w:rsidRPr="00432713">
          <w:rPr>
            <w:rFonts w:ascii="Trade Gothic LT Std" w:eastAsia="Times New Roman" w:hAnsi="Trade Gothic LT Std" w:cs="Times New Roman"/>
            <w:color w:val="0000FF"/>
            <w:u w:val="single"/>
            <w:lang w:val="en-US" w:eastAsia="de-DE"/>
          </w:rPr>
          <w:t>10.1371/journal.pone.0188509</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lang w:val="en-US" w:eastAsia="de-DE"/>
        </w:rPr>
        <w:t>Walton, S.;</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Korn, D.</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An ecomorphospace for the Ammonoidea.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Paleobiology, 44 (2)</w:t>
      </w:r>
      <w:r w:rsidRPr="00432713">
        <w:rPr>
          <w:rFonts w:ascii="Trade Gothic LT Std" w:eastAsia="Times New Roman" w:hAnsi="Trade Gothic LT Std" w:cs="Times New Roman"/>
          <w:lang w:val="en-US" w:eastAsia="de-DE"/>
        </w:rPr>
        <w:t xml:space="preserve">: 273-289. DOI: </w:t>
      </w:r>
      <w:hyperlink r:id="rId99" w:tgtFrame="_blank" w:history="1">
        <w:r w:rsidRPr="00432713">
          <w:rPr>
            <w:rFonts w:ascii="Trade Gothic LT Std" w:eastAsia="Times New Roman" w:hAnsi="Trade Gothic LT Std" w:cs="Times New Roman"/>
            <w:color w:val="0000FF"/>
            <w:u w:val="single"/>
            <w:lang w:val="en-US" w:eastAsia="de-DE"/>
          </w:rPr>
          <w:t>10.1017/pab.2017.33</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Wang, B.; </w:t>
      </w:r>
      <w:r w:rsidRPr="00432713">
        <w:rPr>
          <w:rFonts w:ascii="Trade Gothic LT Std" w:eastAsia="Times New Roman" w:hAnsi="Trade Gothic LT Std" w:cs="Times New Roman"/>
          <w:b/>
          <w:bCs/>
          <w:lang w:eastAsia="de-DE"/>
        </w:rPr>
        <w:t>Dunlop, J.</w:t>
      </w:r>
      <w:r w:rsidRPr="00432713">
        <w:rPr>
          <w:rFonts w:ascii="Trade Gothic LT Std" w:eastAsia="Times New Roman" w:hAnsi="Trade Gothic LT Std" w:cs="Times New Roman"/>
          <w:lang w:eastAsia="de-DE"/>
        </w:rPr>
        <w:t xml:space="preserve">; Selden, P.; Garwood, R.; Shear, W.; Müller, P.; Lei, X. (2018). </w:t>
      </w:r>
      <w:r w:rsidRPr="00432713">
        <w:rPr>
          <w:rFonts w:ascii="Trade Gothic LT Std" w:eastAsia="Times New Roman" w:hAnsi="Trade Gothic LT Std" w:cs="Times New Roman"/>
          <w:lang w:val="en-US" w:eastAsia="de-DE"/>
        </w:rPr>
        <w:t xml:space="preserve">Cretaceous arachnid Chimerarachne yingi gen. </w:t>
      </w:r>
      <w:proofErr w:type="gramStart"/>
      <w:r w:rsidRPr="00432713">
        <w:rPr>
          <w:rFonts w:ascii="Trade Gothic LT Std" w:eastAsia="Times New Roman" w:hAnsi="Trade Gothic LT Std" w:cs="Times New Roman"/>
          <w:lang w:val="en-US" w:eastAsia="de-DE"/>
        </w:rPr>
        <w:t>et</w:t>
      </w:r>
      <w:proofErr w:type="gramEnd"/>
      <w:r w:rsidRPr="00432713">
        <w:rPr>
          <w:rFonts w:ascii="Trade Gothic LT Std" w:eastAsia="Times New Roman" w:hAnsi="Trade Gothic LT Std" w:cs="Times New Roman"/>
          <w:lang w:val="en-US" w:eastAsia="de-DE"/>
        </w:rPr>
        <w:t xml:space="preserve"> sp. nov. </w:t>
      </w:r>
      <w:proofErr w:type="gramStart"/>
      <w:r w:rsidRPr="00432713">
        <w:rPr>
          <w:rFonts w:ascii="Trade Gothic LT Std" w:eastAsia="Times New Roman" w:hAnsi="Trade Gothic LT Std" w:cs="Times New Roman"/>
          <w:lang w:val="en-US" w:eastAsia="de-DE"/>
        </w:rPr>
        <w:t>illuminates</w:t>
      </w:r>
      <w:proofErr w:type="gramEnd"/>
      <w:r w:rsidRPr="00432713">
        <w:rPr>
          <w:rFonts w:ascii="Trade Gothic LT Std" w:eastAsia="Times New Roman" w:hAnsi="Trade Gothic LT Std" w:cs="Times New Roman"/>
          <w:lang w:val="en-US" w:eastAsia="de-DE"/>
        </w:rPr>
        <w:t xml:space="preserve"> spider origins. </w:t>
      </w:r>
      <w:r w:rsidRPr="00432713">
        <w:rPr>
          <w:rFonts w:ascii="Trade Gothic LT Std" w:eastAsia="Times New Roman" w:hAnsi="Trade Gothic LT Std" w:cs="Times New Roman"/>
          <w:i/>
          <w:iCs/>
          <w:lang w:val="en-US" w:eastAsia="de-DE"/>
        </w:rPr>
        <w:t>Nature Ecology &amp; Evolution, 2</w:t>
      </w:r>
      <w:r w:rsidRPr="00432713">
        <w:rPr>
          <w:rFonts w:ascii="Trade Gothic LT Std" w:eastAsia="Times New Roman" w:hAnsi="Trade Gothic LT Std" w:cs="Times New Roman"/>
          <w:lang w:val="en-US" w:eastAsia="de-DE"/>
        </w:rPr>
        <w:t xml:space="preserve">: 614-622. DOI: </w:t>
      </w:r>
      <w:hyperlink r:id="rId100" w:tgtFrame="_blank" w:history="1">
        <w:r w:rsidRPr="00432713">
          <w:rPr>
            <w:rFonts w:ascii="Trade Gothic LT Std" w:eastAsia="Times New Roman" w:hAnsi="Trade Gothic LT Std" w:cs="Times New Roman"/>
            <w:color w:val="0000FF"/>
            <w:u w:val="single"/>
            <w:lang w:val="en-US" w:eastAsia="de-DE"/>
          </w:rPr>
          <w:t>10.1038/s41559-017-0449-3</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Wang, D.; Ling, H.; </w:t>
      </w:r>
      <w:r w:rsidRPr="00432713">
        <w:rPr>
          <w:rFonts w:ascii="Trade Gothic LT Std" w:eastAsia="Times New Roman" w:hAnsi="Trade Gothic LT Std" w:cs="Times New Roman"/>
          <w:b/>
          <w:bCs/>
          <w:lang w:val="en-US" w:eastAsia="de-DE"/>
        </w:rPr>
        <w:t>Struck, U.</w:t>
      </w:r>
      <w:r w:rsidRPr="00432713">
        <w:rPr>
          <w:rFonts w:ascii="Trade Gothic LT Std" w:eastAsia="Times New Roman" w:hAnsi="Trade Gothic LT Std" w:cs="Times New Roman"/>
          <w:lang w:val="en-US" w:eastAsia="de-DE"/>
        </w:rPr>
        <w:t xml:space="preserve">; Zhu, X.; Zhu, M.; He, T.; Yang, B.; Gamper, A.; Shields, G. (2018). </w:t>
      </w:r>
      <w:proofErr w:type="gramStart"/>
      <w:r w:rsidRPr="00432713">
        <w:rPr>
          <w:rFonts w:ascii="Trade Gothic LT Std" w:eastAsia="Times New Roman" w:hAnsi="Trade Gothic LT Std" w:cs="Times New Roman"/>
          <w:lang w:val="en-US" w:eastAsia="de-DE"/>
        </w:rPr>
        <w:t>Coupling of ocean redox and animal evolution during the Ediacaran-Cambrian transition.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Nature Communications, 9</w:t>
      </w:r>
      <w:r w:rsidRPr="00432713">
        <w:rPr>
          <w:rFonts w:ascii="Trade Gothic LT Std" w:eastAsia="Times New Roman" w:hAnsi="Trade Gothic LT Std" w:cs="Times New Roman"/>
          <w:lang w:val="en-US" w:eastAsia="de-DE"/>
        </w:rPr>
        <w:t xml:space="preserve">: 1-8. DOI: </w:t>
      </w:r>
      <w:hyperlink r:id="rId101" w:tgtFrame="_blank" w:history="1">
        <w:r w:rsidRPr="00432713">
          <w:rPr>
            <w:rFonts w:ascii="Trade Gothic LT Std" w:eastAsia="Times New Roman" w:hAnsi="Trade Gothic LT Std" w:cs="Times New Roman"/>
            <w:color w:val="0000FF"/>
            <w:u w:val="single"/>
            <w:lang w:val="en-US" w:eastAsia="de-DE"/>
          </w:rPr>
          <w:t>10.1038/s41467-018-04980-5</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Wang, D.; Ling, H.; </w:t>
      </w:r>
      <w:r w:rsidRPr="00432713">
        <w:rPr>
          <w:rFonts w:ascii="Trade Gothic LT Std" w:eastAsia="Times New Roman" w:hAnsi="Trade Gothic LT Std" w:cs="Times New Roman"/>
          <w:b/>
          <w:bCs/>
          <w:lang w:val="en-US" w:eastAsia="de-DE"/>
        </w:rPr>
        <w:t>Struck, U.</w:t>
      </w:r>
      <w:r w:rsidRPr="00432713">
        <w:rPr>
          <w:rFonts w:ascii="Trade Gothic LT Std" w:eastAsia="Times New Roman" w:hAnsi="Trade Gothic LT Std" w:cs="Times New Roman"/>
          <w:lang w:val="en-US" w:eastAsia="de-DE"/>
        </w:rPr>
        <w:t xml:space="preserve">; Zhu, X.; Zhu, M.; He, T.; Yang, B.; Gamper, A.; Shields, G. (2018). Publisher Correction: Coupling of ocean redox and animal evolution during the Ediacaran-Cambrian transition. </w:t>
      </w:r>
      <w:proofErr w:type="gramStart"/>
      <w:r w:rsidRPr="00432713">
        <w:rPr>
          <w:rFonts w:ascii="Trade Gothic LT Std" w:eastAsia="Times New Roman" w:hAnsi="Trade Gothic LT Std" w:cs="Times New Roman"/>
          <w:i/>
          <w:iCs/>
          <w:lang w:val="en-US" w:eastAsia="de-DE"/>
        </w:rPr>
        <w:t>Nature Communications, 9</w:t>
      </w:r>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DOI: </w:t>
      </w:r>
      <w:hyperlink r:id="rId102" w:tgtFrame="_blank" w:history="1">
        <w:r w:rsidRPr="00432713">
          <w:rPr>
            <w:rFonts w:ascii="Trade Gothic LT Std" w:eastAsia="Times New Roman" w:hAnsi="Trade Gothic LT Std" w:cs="Times New Roman"/>
            <w:color w:val="0000FF"/>
            <w:u w:val="single"/>
            <w:lang w:val="en-US" w:eastAsia="de-DE"/>
          </w:rPr>
          <w:t>10.1038/s41467-018-05540-7</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Wang, Q.;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Nemyrovska, T.; Qi, Y. (2018). </w:t>
      </w:r>
      <w:proofErr w:type="gramStart"/>
      <w:r w:rsidRPr="00432713">
        <w:rPr>
          <w:rFonts w:ascii="Trade Gothic LT Std" w:eastAsia="Times New Roman" w:hAnsi="Trade Gothic LT Std" w:cs="Times New Roman"/>
          <w:lang w:val="en-US" w:eastAsia="de-DE"/>
        </w:rPr>
        <w:t>The Wenne river bank section - an excellent section for the Viséan-Serpukhovian boundary based on conodonts and ammonoids (Mississippian; Rhenish Mountains, Germany).</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Newsletters on Stratigraphy, 51 (4)</w:t>
      </w:r>
      <w:r w:rsidRPr="00432713">
        <w:rPr>
          <w:rFonts w:ascii="Trade Gothic LT Std" w:eastAsia="Times New Roman" w:hAnsi="Trade Gothic LT Std" w:cs="Times New Roman"/>
          <w:lang w:val="en-US" w:eastAsia="de-DE"/>
        </w:rPr>
        <w:t xml:space="preserve">: 427-444. DOI: </w:t>
      </w:r>
      <w:hyperlink r:id="rId103" w:tgtFrame="_blank" w:history="1">
        <w:r w:rsidRPr="00432713">
          <w:rPr>
            <w:rFonts w:ascii="Trade Gothic LT Std" w:eastAsia="Times New Roman" w:hAnsi="Trade Gothic LT Std" w:cs="Times New Roman"/>
            <w:color w:val="0000FF"/>
            <w:u w:val="single"/>
            <w:lang w:val="en-US" w:eastAsia="de-DE"/>
          </w:rPr>
          <w:t>10.1127/nos/2018/0440</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Wang, Q.; Nemyrovska, T.;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Correlation of conodont and ammonoid successions across the Viséan-Serpukhovian boundary - A review of occurrences in the South Urals, Cantabrian Mountains, western Ireland and the Rhenish Mountains.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Palaeoworld, 27 (3)</w:t>
      </w:r>
      <w:r w:rsidRPr="00432713">
        <w:rPr>
          <w:rFonts w:ascii="Trade Gothic LT Std" w:eastAsia="Times New Roman" w:hAnsi="Trade Gothic LT Std" w:cs="Times New Roman"/>
          <w:lang w:val="en-US" w:eastAsia="de-DE"/>
        </w:rPr>
        <w:t xml:space="preserve">: 309-321. DOI: </w:t>
      </w:r>
      <w:r w:rsidR="00FC29AC">
        <w:fldChar w:fldCharType="begin"/>
      </w:r>
      <w:r w:rsidR="00FC29AC" w:rsidRPr="0035207F">
        <w:rPr>
          <w:lang w:val="en-US"/>
          <w:rPrChange w:id="337" w:author="Falko Glöckler" w:date="2019-05-03T13:32:00Z">
            <w:rPr/>
          </w:rPrChange>
        </w:rPr>
        <w:instrText xml:space="preserve"> HYPERLINK "https://doi.org/10.1016/j.palwor.2018.04.006" \t "_blank" </w:instrText>
      </w:r>
      <w:r w:rsidR="00FC29AC">
        <w:fldChar w:fldCharType="separate"/>
      </w:r>
      <w:r w:rsidRPr="00432713">
        <w:rPr>
          <w:rFonts w:ascii="Trade Gothic LT Std" w:eastAsia="Times New Roman" w:hAnsi="Trade Gothic LT Std" w:cs="Times New Roman"/>
          <w:color w:val="0000FF"/>
          <w:u w:val="single"/>
          <w:lang w:val="en-US" w:eastAsia="de-DE"/>
        </w:rPr>
        <w:t>10.1016/j.palwor.2018.04.006</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Ware, D.</w:t>
      </w:r>
      <w:r w:rsidRPr="00432713">
        <w:rPr>
          <w:rFonts w:ascii="Trade Gothic LT Std" w:eastAsia="Times New Roman" w:hAnsi="Trade Gothic LT Std" w:cs="Times New Roman"/>
          <w:lang w:val="en-US" w:eastAsia="de-DE"/>
        </w:rPr>
        <w:t>; Bucher, H. (2018).</w:t>
      </w:r>
      <w:proofErr w:type="gramEnd"/>
      <w:r w:rsidRPr="00432713">
        <w:rPr>
          <w:rFonts w:ascii="Trade Gothic LT Std" w:eastAsia="Times New Roman" w:hAnsi="Trade Gothic LT Std" w:cs="Times New Roman"/>
          <w:lang w:val="en-US" w:eastAsia="de-DE"/>
        </w:rPr>
        <w:t xml:space="preserve"> Dienerian (Early Triassic) ammonoids and the Early Triassic biotic recovery: a review. </w:t>
      </w:r>
      <w:r w:rsidRPr="00432713">
        <w:rPr>
          <w:rFonts w:ascii="Trade Gothic LT Std" w:eastAsia="Times New Roman" w:hAnsi="Trade Gothic LT Std" w:cs="Times New Roman"/>
          <w:i/>
          <w:iCs/>
          <w:lang w:val="en-US" w:eastAsia="de-DE"/>
        </w:rPr>
        <w:t>Fossils and Strata Series</w:t>
      </w:r>
      <w:r w:rsidRPr="00432713">
        <w:rPr>
          <w:rFonts w:ascii="Trade Gothic LT Std" w:eastAsia="Times New Roman" w:hAnsi="Trade Gothic LT Std" w:cs="Times New Roman"/>
          <w:lang w:val="en-US" w:eastAsia="de-DE"/>
        </w:rPr>
        <w:t xml:space="preserve">: 1-9. DOI: </w:t>
      </w:r>
      <w:hyperlink r:id="rId104" w:tgtFrame="_blank" w:history="1">
        <w:r w:rsidRPr="00432713">
          <w:rPr>
            <w:rFonts w:ascii="Trade Gothic LT Std" w:eastAsia="Times New Roman" w:hAnsi="Trade Gothic LT Std" w:cs="Times New Roman"/>
            <w:color w:val="0000FF"/>
            <w:u w:val="single"/>
            <w:lang w:val="en-US" w:eastAsia="de-DE"/>
          </w:rPr>
          <w:t>10.1002/9781119522812.ch1</w:t>
        </w:r>
      </w:hyperlink>
      <w:r w:rsidRPr="00432713">
        <w:rPr>
          <w:rFonts w:ascii="Trade Gothic LT Std" w:eastAsia="Times New Roman" w:hAnsi="Trade Gothic LT Std" w:cs="Times New Roman"/>
          <w:lang w:val="en-US" w:eastAsia="de-DE"/>
        </w:rPr>
        <w:t xml:space="preserve">. </w:t>
      </w: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lastRenderedPageBreak/>
        <w:t></w:t>
      </w:r>
      <w:r w:rsidRPr="0035207F">
        <w:rPr>
          <w:rFonts w:ascii="Trade Gothic LT Std" w:eastAsia="Times New Roman" w:hAnsi="Trade Gothic LT Std" w:cs="Times New Roman"/>
          <w:lang w:eastAsia="de-DE"/>
          <w:rPrChange w:id="338" w:author="Falko Glöckler" w:date="2019-05-03T13:32:00Z">
            <w:rPr>
              <w:rFonts w:ascii="Trade Gothic LT Std" w:eastAsia="Times New Roman" w:hAnsi="Trade Gothic LT Std" w:cs="Times New Roman"/>
              <w:lang w:val="en-US" w:eastAsia="de-DE"/>
            </w:rPr>
          </w:rPrChange>
        </w:rPr>
        <w:t xml:space="preserve">  </w:t>
      </w:r>
      <w:r w:rsidRPr="0035207F">
        <w:rPr>
          <w:rFonts w:ascii="Trade Gothic LT Std" w:eastAsia="Times New Roman" w:hAnsi="Trade Gothic LT Std" w:cs="Times New Roman"/>
          <w:b/>
          <w:bCs/>
          <w:lang w:eastAsia="de-DE"/>
          <w:rPrChange w:id="339" w:author="Falko Glöckler" w:date="2019-05-03T13:32:00Z">
            <w:rPr>
              <w:rFonts w:ascii="Trade Gothic LT Std" w:eastAsia="Times New Roman" w:hAnsi="Trade Gothic LT Std" w:cs="Times New Roman"/>
              <w:b/>
              <w:bCs/>
              <w:lang w:val="en-US" w:eastAsia="de-DE"/>
            </w:rPr>
          </w:rPrChange>
        </w:rPr>
        <w:t>Ware, D.</w:t>
      </w:r>
      <w:r w:rsidRPr="0035207F">
        <w:rPr>
          <w:rFonts w:ascii="Trade Gothic LT Std" w:eastAsia="Times New Roman" w:hAnsi="Trade Gothic LT Std" w:cs="Times New Roman"/>
          <w:lang w:eastAsia="de-DE"/>
          <w:rPrChange w:id="340" w:author="Falko Glöckler" w:date="2019-05-03T13:32:00Z">
            <w:rPr>
              <w:rFonts w:ascii="Trade Gothic LT Std" w:eastAsia="Times New Roman" w:hAnsi="Trade Gothic LT Std" w:cs="Times New Roman"/>
              <w:lang w:val="en-US" w:eastAsia="de-DE"/>
            </w:rPr>
          </w:rPrChange>
        </w:rPr>
        <w:t xml:space="preserve">; Bucher, H.; Brühwiler, T.; Krystyn, L. (2018). </w:t>
      </w:r>
      <w:proofErr w:type="gramStart"/>
      <w:r w:rsidRPr="00432713">
        <w:rPr>
          <w:rFonts w:ascii="Trade Gothic LT Std" w:eastAsia="Times New Roman" w:hAnsi="Trade Gothic LT Std" w:cs="Times New Roman"/>
          <w:lang w:val="en-US" w:eastAsia="de-DE"/>
        </w:rPr>
        <w:t>Dienerian (Early Triassic) ammonoids from Spiti, Himachal Pradesh, India.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eastAsia="de-DE"/>
        </w:rPr>
        <w:t>Fossils and Strata Series</w:t>
      </w:r>
      <w:r w:rsidRPr="00432713">
        <w:rPr>
          <w:rFonts w:ascii="Trade Gothic LT Std" w:eastAsia="Times New Roman" w:hAnsi="Trade Gothic LT Std" w:cs="Times New Roman"/>
          <w:lang w:eastAsia="de-DE"/>
        </w:rPr>
        <w:t xml:space="preserve">: 177-241. </w:t>
      </w:r>
      <w:r w:rsidRPr="00432713">
        <w:rPr>
          <w:rFonts w:ascii="Trade Gothic LT Std" w:eastAsia="Times New Roman" w:hAnsi="Trade Gothic LT Std" w:cs="Times New Roman"/>
          <w:lang w:val="en-US" w:eastAsia="de-DE"/>
        </w:rPr>
        <w:t xml:space="preserve">DOI: </w:t>
      </w:r>
      <w:hyperlink r:id="rId105" w:tgtFrame="_blank" w:history="1">
        <w:r w:rsidRPr="00432713">
          <w:rPr>
            <w:rFonts w:ascii="Trade Gothic LT Std" w:eastAsia="Times New Roman" w:hAnsi="Trade Gothic LT Std" w:cs="Times New Roman"/>
            <w:color w:val="0000FF"/>
            <w:u w:val="single"/>
            <w:lang w:val="en-US" w:eastAsia="de-DE"/>
          </w:rPr>
          <w:t>10.1002/9781119522812.ch3</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Ware, D.</w:t>
      </w:r>
      <w:r w:rsidRPr="00432713">
        <w:rPr>
          <w:rFonts w:ascii="Trade Gothic LT Std" w:eastAsia="Times New Roman" w:hAnsi="Trade Gothic LT Std" w:cs="Times New Roman"/>
          <w:lang w:eastAsia="de-DE"/>
        </w:rPr>
        <w:t xml:space="preserve">; Bucher, H.; Brühwiler, T.; Schneebeli-Hermann, E.; Hochuli, P.; Roohi, G.; Ur-Rehman, K.; Yaseen, A. (2018). </w:t>
      </w:r>
      <w:proofErr w:type="gramStart"/>
      <w:r w:rsidRPr="00432713">
        <w:rPr>
          <w:rFonts w:ascii="Trade Gothic LT Std" w:eastAsia="Times New Roman" w:hAnsi="Trade Gothic LT Std" w:cs="Times New Roman"/>
          <w:lang w:val="en-US" w:eastAsia="de-DE"/>
        </w:rPr>
        <w:t>Griesbachian and Dienerian (Early Triassic) ammonoids from the Salt Range, Pakistan.</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Fossils and Strata Series</w:t>
      </w:r>
      <w:r w:rsidRPr="00432713">
        <w:rPr>
          <w:rFonts w:ascii="Trade Gothic LT Std" w:eastAsia="Times New Roman" w:hAnsi="Trade Gothic LT Std" w:cs="Times New Roman"/>
          <w:lang w:val="en-US" w:eastAsia="de-DE"/>
        </w:rPr>
        <w:t xml:space="preserve">: 11-175. DOI: </w:t>
      </w:r>
      <w:hyperlink r:id="rId106" w:tgtFrame="_blank" w:history="1">
        <w:r w:rsidRPr="00432713">
          <w:rPr>
            <w:rFonts w:ascii="Trade Gothic LT Std" w:eastAsia="Times New Roman" w:hAnsi="Trade Gothic LT Std" w:cs="Times New Roman"/>
            <w:color w:val="0000FF"/>
            <w:u w:val="single"/>
            <w:lang w:val="en-US" w:eastAsia="de-DE"/>
          </w:rPr>
          <w:t>10.1002/9781119522812.ch2</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Weber, B.; González-Guzmán, R.; Manjarrez-Juárez, R.; Cisneros De León, A.; Martens, U.; Solari, L.; </w:t>
      </w:r>
      <w:r w:rsidRPr="00432713">
        <w:rPr>
          <w:rFonts w:ascii="Trade Gothic LT Std" w:eastAsia="Times New Roman" w:hAnsi="Trade Gothic LT Std" w:cs="Times New Roman"/>
          <w:b/>
          <w:bCs/>
          <w:lang w:val="en-US" w:eastAsia="de-DE"/>
        </w:rPr>
        <w:t>Hecht, L.</w:t>
      </w:r>
      <w:r w:rsidRPr="00432713">
        <w:rPr>
          <w:rFonts w:ascii="Trade Gothic LT Std" w:eastAsia="Times New Roman" w:hAnsi="Trade Gothic LT Std" w:cs="Times New Roman"/>
          <w:lang w:val="en-US" w:eastAsia="de-DE"/>
        </w:rPr>
        <w:t xml:space="preserve">; Valencia, V. (2018). </w:t>
      </w:r>
      <w:proofErr w:type="gramStart"/>
      <w:r w:rsidRPr="00432713">
        <w:rPr>
          <w:rFonts w:ascii="Trade Gothic LT Std" w:eastAsia="Times New Roman" w:hAnsi="Trade Gothic LT Std" w:cs="Times New Roman"/>
          <w:lang w:val="en-US" w:eastAsia="de-DE"/>
        </w:rPr>
        <w:t>Late Mesoproterozoic to Early Paleozoic history of metamorphic basement from the southeastern Chiapas Massif Complex, Mexico, and implications for the evolution of NW Gondwana.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eastAsia="de-DE"/>
        </w:rPr>
        <w:t>Lithos, 300-301</w:t>
      </w:r>
      <w:r w:rsidRPr="00432713">
        <w:rPr>
          <w:rFonts w:ascii="Trade Gothic LT Std" w:eastAsia="Times New Roman" w:hAnsi="Trade Gothic LT Std" w:cs="Times New Roman"/>
          <w:lang w:eastAsia="de-DE"/>
        </w:rPr>
        <w:t xml:space="preserve">: 177-199. </w:t>
      </w:r>
      <w:r w:rsidRPr="00432713">
        <w:rPr>
          <w:rFonts w:ascii="Trade Gothic LT Std" w:eastAsia="Times New Roman" w:hAnsi="Trade Gothic LT Std" w:cs="Times New Roman"/>
          <w:lang w:val="en-US" w:eastAsia="de-DE"/>
        </w:rPr>
        <w:t xml:space="preserve">DOI: </w:t>
      </w:r>
      <w:hyperlink r:id="rId107" w:tgtFrame="_blank" w:history="1">
        <w:r w:rsidRPr="00432713">
          <w:rPr>
            <w:rFonts w:ascii="Trade Gothic LT Std" w:eastAsia="Times New Roman" w:hAnsi="Trade Gothic LT Std" w:cs="Times New Roman"/>
            <w:color w:val="0000FF"/>
            <w:u w:val="single"/>
            <w:lang w:val="en-US" w:eastAsia="de-DE"/>
          </w:rPr>
          <w:t>10.1016/j.lithos.2017.12.009</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Wegerer, M.; De Baets, K.;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Quantitative analysis of suture lines in Carboniferous ammonoids.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Fossil Record, 21 (2)</w:t>
      </w:r>
      <w:r w:rsidRPr="00432713">
        <w:rPr>
          <w:rFonts w:ascii="Trade Gothic LT Std" w:eastAsia="Times New Roman" w:hAnsi="Trade Gothic LT Std" w:cs="Times New Roman"/>
          <w:lang w:val="en-US" w:eastAsia="de-DE"/>
        </w:rPr>
        <w:t xml:space="preserve">: 223-236. DOI: </w:t>
      </w:r>
      <w:r w:rsidR="00FC29AC">
        <w:fldChar w:fldCharType="begin"/>
      </w:r>
      <w:r w:rsidR="00FC29AC" w:rsidRPr="0035207F">
        <w:rPr>
          <w:lang w:val="en-US"/>
          <w:rPrChange w:id="341" w:author="Falko Glöckler" w:date="2019-05-03T13:32:00Z">
            <w:rPr/>
          </w:rPrChange>
        </w:rPr>
        <w:instrText xml:space="preserve"> HYPERLINK "https://doi.org/10.5194/fr-21-223-2018" \t "_blank" </w:instrText>
      </w:r>
      <w:r w:rsidR="00FC29AC">
        <w:fldChar w:fldCharType="separate"/>
      </w:r>
      <w:r w:rsidRPr="00432713">
        <w:rPr>
          <w:rFonts w:ascii="Trade Gothic LT Std" w:eastAsia="Times New Roman" w:hAnsi="Trade Gothic LT Std" w:cs="Times New Roman"/>
          <w:color w:val="0000FF"/>
          <w:u w:val="single"/>
          <w:lang w:val="en-US" w:eastAsia="de-DE"/>
        </w:rPr>
        <w:t>10.5194/fr-21-223-2018</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Weißpflug,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A Natural History for the 21st century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Rethinking the Anthropocene Narrative with Arendt and Adorno. </w:t>
      </w:r>
      <w:r w:rsidRPr="00432713">
        <w:rPr>
          <w:rFonts w:ascii="Trade Gothic LT Std" w:eastAsia="Times New Roman" w:hAnsi="Trade Gothic LT Std" w:cs="Times New Roman"/>
          <w:i/>
          <w:iCs/>
          <w:lang w:val="en-US" w:eastAsia="de-DE"/>
        </w:rPr>
        <w:t>The Anthropocene Debate and Political Science</w:t>
      </w:r>
      <w:r w:rsidR="00A124CD" w:rsidRPr="00432713">
        <w:rPr>
          <w:rFonts w:ascii="Trade Gothic LT Std" w:eastAsia="Times New Roman" w:hAnsi="Trade Gothic LT Std" w:cs="Times New Roman"/>
          <w:lang w:val="en-US" w:eastAsia="de-DE"/>
        </w:rPr>
        <w:t>: 15-30</w:t>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eastAsia="de-DE"/>
        </w:rPr>
      </w:pPr>
      <w:r w:rsidRPr="0035207F">
        <w:rPr>
          <w:rFonts w:ascii="Trade Gothic LT Std" w:eastAsia="Times New Roman" w:hAnsi="Trade Gothic LT Std" w:cs="Times New Roman"/>
          <w:b/>
          <w:lang w:val="en-US" w:eastAsia="de-DE"/>
          <w:rPrChange w:id="342" w:author="Falko Glöckler" w:date="2019-05-03T13:32:00Z">
            <w:rPr>
              <w:rFonts w:ascii="Trade Gothic LT Std" w:eastAsia="Times New Roman" w:hAnsi="Trade Gothic LT Std" w:cs="Times New Roman"/>
              <w:b/>
              <w:lang w:eastAsia="de-DE"/>
            </w:rPr>
          </w:rPrChange>
        </w:rPr>
        <w:t>Wetzel, F.</w:t>
      </w:r>
      <w:r w:rsidRPr="0035207F">
        <w:rPr>
          <w:rFonts w:ascii="Trade Gothic LT Std" w:eastAsia="Times New Roman" w:hAnsi="Trade Gothic LT Std" w:cs="Times New Roman"/>
          <w:lang w:val="en-US" w:eastAsia="de-DE"/>
          <w:rPrChange w:id="343" w:author="Falko Glöckler" w:date="2019-05-03T13:32:00Z">
            <w:rPr>
              <w:rFonts w:ascii="Trade Gothic LT Std" w:eastAsia="Times New Roman" w:hAnsi="Trade Gothic LT Std" w:cs="Times New Roman"/>
              <w:lang w:eastAsia="de-DE"/>
            </w:rPr>
          </w:rPrChange>
        </w:rPr>
        <w:t xml:space="preserve">; Bingham, H.; Groom, Q.; Haase, P.; Kõljalg, U.; Kuhlmann, M.; Martin, C.; Penev, L.; Robertson, T.; Saarenmaa, H.; Schmeller, D.; Stoll, S.; Tonkin, J.; </w:t>
      </w:r>
      <w:r w:rsidRPr="0035207F">
        <w:rPr>
          <w:rFonts w:ascii="Trade Gothic LT Std" w:eastAsia="Times New Roman" w:hAnsi="Trade Gothic LT Std" w:cs="Times New Roman"/>
          <w:b/>
          <w:bCs/>
          <w:lang w:val="en-US" w:eastAsia="de-DE"/>
          <w:rPrChange w:id="344" w:author="Falko Glöckler" w:date="2019-05-03T13:32:00Z">
            <w:rPr>
              <w:rFonts w:ascii="Trade Gothic LT Std" w:eastAsia="Times New Roman" w:hAnsi="Trade Gothic LT Std" w:cs="Times New Roman"/>
              <w:b/>
              <w:bCs/>
              <w:lang w:eastAsia="de-DE"/>
            </w:rPr>
          </w:rPrChange>
        </w:rPr>
        <w:t>Häuser, C.</w:t>
      </w:r>
      <w:r w:rsidRPr="0035207F">
        <w:rPr>
          <w:rFonts w:ascii="Trade Gothic LT Std" w:eastAsia="Times New Roman" w:hAnsi="Trade Gothic LT Std" w:cs="Times New Roman"/>
          <w:lang w:val="en-US" w:eastAsia="de-DE"/>
          <w:rPrChange w:id="345" w:author="Falko Glöckler" w:date="2019-05-03T13:32:00Z">
            <w:rPr>
              <w:rFonts w:ascii="Trade Gothic LT Std" w:eastAsia="Times New Roman" w:hAnsi="Trade Gothic LT Std" w:cs="Times New Roman"/>
              <w:lang w:eastAsia="de-DE"/>
            </w:rPr>
          </w:rPrChange>
        </w:rPr>
        <w:t xml:space="preserve"> (2018). </w:t>
      </w:r>
      <w:r w:rsidRPr="00432713">
        <w:rPr>
          <w:rFonts w:ascii="Trade Gothic LT Std" w:eastAsia="Times New Roman" w:hAnsi="Trade Gothic LT Std" w:cs="Times New Roman"/>
          <w:lang w:val="en-US" w:eastAsia="de-DE"/>
        </w:rPr>
        <w:t xml:space="preserve">Unlocking biodiversity data: Prioritization and filling the gaps in biodiversity observation data in Europe. </w:t>
      </w:r>
      <w:r w:rsidRPr="00432713">
        <w:rPr>
          <w:rFonts w:ascii="Trade Gothic LT Std" w:eastAsia="Times New Roman" w:hAnsi="Trade Gothic LT Std" w:cs="Times New Roman"/>
          <w:i/>
          <w:iCs/>
          <w:lang w:val="en-US" w:eastAsia="de-DE"/>
        </w:rPr>
        <w:t>Biological Conservation, 221</w:t>
      </w:r>
      <w:r w:rsidRPr="00432713">
        <w:rPr>
          <w:rFonts w:ascii="Trade Gothic LT Std" w:eastAsia="Times New Roman" w:hAnsi="Trade Gothic LT Std" w:cs="Times New Roman"/>
          <w:lang w:val="en-US" w:eastAsia="de-DE"/>
        </w:rPr>
        <w:t xml:space="preserve">: 78-85. </w:t>
      </w:r>
      <w:r w:rsidRPr="00432713">
        <w:rPr>
          <w:rFonts w:ascii="Trade Gothic LT Std" w:eastAsia="Times New Roman" w:hAnsi="Trade Gothic LT Std" w:cs="Times New Roman"/>
          <w:lang w:eastAsia="de-DE"/>
        </w:rPr>
        <w:t xml:space="preserve">DOI: </w:t>
      </w:r>
      <w:hyperlink r:id="rId108" w:tgtFrame="_blank" w:history="1">
        <w:r w:rsidRPr="00432713">
          <w:rPr>
            <w:rFonts w:ascii="Trade Gothic LT Std" w:eastAsia="Times New Roman" w:hAnsi="Trade Gothic LT Std" w:cs="Times New Roman"/>
            <w:color w:val="0000FF"/>
            <w:u w:val="single"/>
            <w:lang w:eastAsia="de-DE"/>
          </w:rPr>
          <w:t>10.1016/j.biocon.2017.12.024</w:t>
        </w:r>
      </w:hyperlink>
    </w:p>
    <w:p w:rsidR="00A124CD" w:rsidRPr="00432713" w:rsidRDefault="00A124CD" w:rsidP="001F15E2">
      <w:pPr>
        <w:spacing w:after="0" w:line="240" w:lineRule="auto"/>
        <w:rPr>
          <w:rFonts w:ascii="Trade Gothic LT Std" w:eastAsia="Times New Roman" w:hAnsi="Trade Gothic LT Std" w:cs="Times New Roman"/>
          <w:lang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lang w:eastAsia="de-DE"/>
        </w:rPr>
        <w:t>Wetzel, F.</w:t>
      </w:r>
      <w:r w:rsidRPr="00432713">
        <w:rPr>
          <w:rFonts w:ascii="Trade Gothic LT Std" w:eastAsia="Times New Roman" w:hAnsi="Trade Gothic LT Std" w:cs="Times New Roman"/>
          <w:lang w:eastAsia="de-DE"/>
        </w:rPr>
        <w:t xml:space="preserve">; Schmeller, D.; Bingham, H.; Groom, Q.; Haase, P.; Kõljalg, U.; Kuhlmann, M.; Martin, C.; Penev, L.; Robertson, T.; Saarenmaa, H.; Stoll, S.; Tonkin, J.; </w:t>
      </w:r>
      <w:r w:rsidRPr="00432713">
        <w:rPr>
          <w:rFonts w:ascii="Trade Gothic LT Std" w:eastAsia="Times New Roman" w:hAnsi="Trade Gothic LT Std" w:cs="Times New Roman"/>
          <w:b/>
          <w:bCs/>
          <w:lang w:eastAsia="de-DE"/>
        </w:rPr>
        <w:t>Häuser, C.</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Real gaps in European bird monitoring: A reply to Vo</w:t>
      </w:r>
      <w:r w:rsidRPr="00432713">
        <w:rPr>
          <w:rFonts w:ascii="Courier New" w:eastAsia="Times New Roman" w:hAnsi="Courier New" w:cs="Courier New"/>
          <w:lang w:val="en-US" w:eastAsia="de-DE"/>
        </w:rPr>
        <w:t>ř</w:t>
      </w:r>
      <w:r w:rsidRPr="00432713">
        <w:rPr>
          <w:rFonts w:ascii="Trade Gothic LT Std" w:eastAsia="Times New Roman" w:hAnsi="Trade Gothic LT Std" w:cs="Trade Gothic LT Std"/>
          <w:lang w:val="en-US" w:eastAsia="de-DE"/>
        </w:rPr>
        <w:t>íš</w:t>
      </w:r>
      <w:r w:rsidRPr="00432713">
        <w:rPr>
          <w:rFonts w:ascii="Trade Gothic LT Std" w:eastAsia="Times New Roman" w:hAnsi="Trade Gothic LT Std" w:cs="Times New Roman"/>
          <w:lang w:val="en-US" w:eastAsia="de-DE"/>
        </w:rPr>
        <w:t>ek et al</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Biological Conservation, 225</w:t>
      </w:r>
      <w:r w:rsidRPr="00432713">
        <w:rPr>
          <w:rFonts w:ascii="Trade Gothic LT Std" w:eastAsia="Times New Roman" w:hAnsi="Trade Gothic LT Std" w:cs="Times New Roman"/>
          <w:lang w:val="en-US" w:eastAsia="de-DE"/>
        </w:rPr>
        <w:t xml:space="preserve">: 247-248. DOI: </w:t>
      </w:r>
      <w:hyperlink r:id="rId109" w:tgtFrame="_blank" w:history="1">
        <w:r w:rsidRPr="00432713">
          <w:rPr>
            <w:rFonts w:ascii="Trade Gothic LT Std" w:eastAsia="Times New Roman" w:hAnsi="Trade Gothic LT Std" w:cs="Times New Roman"/>
            <w:color w:val="0000FF"/>
            <w:u w:val="single"/>
            <w:lang w:val="en-US" w:eastAsia="de-DE"/>
          </w:rPr>
          <w:t>10.1016/j.biocon.2018.07.002</w:t>
        </w:r>
      </w:hyperlink>
      <w:r w:rsidR="00A124CD" w:rsidRPr="00432713">
        <w:rPr>
          <w:rFonts w:ascii="Trade Gothic LT Std" w:eastAsia="Times New Roman" w:hAnsi="Trade Gothic LT Std" w:cs="Times New Roman"/>
          <w:lang w:val="en-US" w:eastAsia="de-DE"/>
        </w:rPr>
        <w:t>.</w:t>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eastAsia="de-DE"/>
          <w:rPrChange w:id="346" w:author="Falko Glöckler" w:date="2019-05-03T13:32:00Z">
            <w:rPr>
              <w:rFonts w:ascii="Trade Gothic LT Std" w:eastAsia="Times New Roman" w:hAnsi="Trade Gothic LT Std" w:cs="Times New Roman"/>
              <w:lang w:val="en-US" w:eastAsia="de-DE"/>
            </w:rPr>
          </w:rPrChange>
        </w:rPr>
        <w:t xml:space="preserve">Wichard, W.; </w:t>
      </w:r>
      <w:r w:rsidRPr="0035207F">
        <w:rPr>
          <w:rFonts w:ascii="Trade Gothic LT Std" w:eastAsia="Times New Roman" w:hAnsi="Trade Gothic LT Std" w:cs="Times New Roman"/>
          <w:b/>
          <w:bCs/>
          <w:lang w:eastAsia="de-DE"/>
          <w:rPrChange w:id="347" w:author="Falko Glöckler" w:date="2019-05-03T13:32:00Z">
            <w:rPr>
              <w:rFonts w:ascii="Trade Gothic LT Std" w:eastAsia="Times New Roman" w:hAnsi="Trade Gothic LT Std" w:cs="Times New Roman"/>
              <w:b/>
              <w:bCs/>
              <w:lang w:val="en-US" w:eastAsia="de-DE"/>
            </w:rPr>
          </w:rPrChange>
        </w:rPr>
        <w:t>Neumann, C.</w:t>
      </w:r>
      <w:r w:rsidRPr="0035207F">
        <w:rPr>
          <w:rFonts w:ascii="Trade Gothic LT Std" w:eastAsia="Times New Roman" w:hAnsi="Trade Gothic LT Std" w:cs="Times New Roman"/>
          <w:lang w:eastAsia="de-DE"/>
          <w:rPrChange w:id="348" w:author="Falko Glöckler" w:date="2019-05-03T13:32:00Z">
            <w:rPr>
              <w:rFonts w:ascii="Trade Gothic LT Std" w:eastAsia="Times New Roman" w:hAnsi="Trade Gothic LT Std" w:cs="Times New Roman"/>
              <w:lang w:val="en-US" w:eastAsia="de-DE"/>
            </w:rPr>
          </w:rPrChange>
        </w:rPr>
        <w:t xml:space="preserve">; </w:t>
      </w:r>
      <w:r w:rsidRPr="0035207F">
        <w:rPr>
          <w:rFonts w:ascii="Trade Gothic LT Std" w:eastAsia="Times New Roman" w:hAnsi="Trade Gothic LT Std" w:cs="Times New Roman"/>
          <w:b/>
          <w:bCs/>
          <w:lang w:eastAsia="de-DE"/>
          <w:rPrChange w:id="349" w:author="Falko Glöckler" w:date="2019-05-03T13:32:00Z">
            <w:rPr>
              <w:rFonts w:ascii="Trade Gothic LT Std" w:eastAsia="Times New Roman" w:hAnsi="Trade Gothic LT Std" w:cs="Times New Roman"/>
              <w:b/>
              <w:bCs/>
              <w:lang w:val="en-US" w:eastAsia="de-DE"/>
            </w:rPr>
          </w:rPrChange>
        </w:rPr>
        <w:t>Werneburg, I.</w:t>
      </w:r>
      <w:r w:rsidRPr="0035207F">
        <w:rPr>
          <w:rFonts w:ascii="Trade Gothic LT Std" w:eastAsia="Times New Roman" w:hAnsi="Trade Gothic LT Std" w:cs="Times New Roman"/>
          <w:lang w:eastAsia="de-DE"/>
          <w:rPrChange w:id="350" w:author="Falko Glöckler" w:date="2019-05-03T13:32:00Z">
            <w:rPr>
              <w:rFonts w:ascii="Trade Gothic LT Std" w:eastAsia="Times New Roman" w:hAnsi="Trade Gothic LT Std" w:cs="Times New Roman"/>
              <w:lang w:val="en-US" w:eastAsia="de-DE"/>
            </w:rPr>
          </w:rPrChange>
        </w:rPr>
        <w:t xml:space="preserve"> (2018). </w:t>
      </w:r>
      <w:proofErr w:type="gramStart"/>
      <w:r w:rsidRPr="00432713">
        <w:rPr>
          <w:rFonts w:ascii="Trade Gothic LT Std" w:eastAsia="Times New Roman" w:hAnsi="Trade Gothic LT Std" w:cs="Times New Roman"/>
          <w:lang w:val="en-US" w:eastAsia="de-DE"/>
        </w:rPr>
        <w:t>New long-horned caddisflies in Eocene Baltic amber (Insecta, Trichoptera).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PalZ, 92 (3)</w:t>
      </w:r>
      <w:r w:rsidRPr="00432713">
        <w:rPr>
          <w:rFonts w:ascii="Trade Gothic LT Std" w:eastAsia="Times New Roman" w:hAnsi="Trade Gothic LT Std" w:cs="Times New Roman"/>
          <w:lang w:val="en-US" w:eastAsia="de-DE"/>
        </w:rPr>
        <w:t xml:space="preserve">: 387-394. DOI: </w:t>
      </w:r>
      <w:hyperlink r:id="rId110" w:tgtFrame="_blank" w:history="1">
        <w:r w:rsidRPr="00432713">
          <w:rPr>
            <w:rFonts w:ascii="Trade Gothic LT Std" w:eastAsia="Times New Roman" w:hAnsi="Trade Gothic LT Std" w:cs="Times New Roman"/>
            <w:color w:val="0000FF"/>
            <w:u w:val="single"/>
            <w:lang w:val="en-US" w:eastAsia="de-DE"/>
          </w:rPr>
          <w:t>10.1007/s12542-017-0394-0</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35207F" w:rsidRDefault="001F15E2" w:rsidP="001F15E2">
      <w:pPr>
        <w:spacing w:after="0" w:line="240" w:lineRule="auto"/>
        <w:rPr>
          <w:rFonts w:ascii="Trade Gothic LT Std" w:eastAsia="Times New Roman" w:hAnsi="Trade Gothic LT Std" w:cs="Times New Roman"/>
          <w:lang w:eastAsia="de-DE"/>
          <w:rPrChange w:id="351" w:author="Falko Glöckler" w:date="2019-05-03T13:32:00Z">
            <w:rPr>
              <w:rFonts w:ascii="Trade Gothic LT Std" w:eastAsia="Times New Roman" w:hAnsi="Trade Gothic LT Std" w:cs="Times New Roman"/>
              <w:lang w:val="en-US" w:eastAsia="de-DE"/>
            </w:rPr>
          </w:rPrChange>
        </w:rPr>
      </w:pPr>
      <w:r w:rsidRPr="00432713">
        <w:rPr>
          <w:rFonts w:ascii="Trade Gothic LT Std" w:eastAsia="Times New Roman" w:hAnsi="Trade Gothic LT Std" w:cs="Times New Roman"/>
          <w:lang w:eastAsia="de-DE"/>
        </w:rPr>
        <w:t xml:space="preserve">Wilde, L.; </w:t>
      </w:r>
      <w:r w:rsidRPr="00432713">
        <w:rPr>
          <w:rFonts w:ascii="Trade Gothic LT Std" w:eastAsia="Times New Roman" w:hAnsi="Trade Gothic LT Std" w:cs="Times New Roman"/>
          <w:b/>
          <w:bCs/>
          <w:lang w:eastAsia="de-DE"/>
        </w:rPr>
        <w:t>Günther, L.</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Mayer, F.</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Knörnschild, M.</w:t>
      </w:r>
      <w:r w:rsidRPr="00432713">
        <w:rPr>
          <w:rFonts w:ascii="Trade Gothic LT Std" w:eastAsia="Times New Roman" w:hAnsi="Trade Gothic LT Std" w:cs="Times New Roman"/>
          <w:lang w:eastAsia="de-DE"/>
        </w:rPr>
        <w:t xml:space="preserve">; Nagy, M. (2018). </w:t>
      </w:r>
      <w:proofErr w:type="gramStart"/>
      <w:r w:rsidRPr="00432713">
        <w:rPr>
          <w:rFonts w:ascii="Trade Gothic LT Std" w:eastAsia="Times New Roman" w:hAnsi="Trade Gothic LT Std" w:cs="Times New Roman"/>
          <w:lang w:val="en-US" w:eastAsia="de-DE"/>
        </w:rPr>
        <w:t>Thermoregulatory Requirements Shape Mating Opportunities of Male Proboscis Bats.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Frontiers in Ecology and Evolution, 6</w:t>
      </w:r>
      <w:r w:rsidRPr="00432713">
        <w:rPr>
          <w:rFonts w:ascii="Trade Gothic LT Std" w:eastAsia="Times New Roman" w:hAnsi="Trade Gothic LT Std" w:cs="Times New Roman"/>
          <w:lang w:val="en-US" w:eastAsia="de-DE"/>
        </w:rPr>
        <w:t xml:space="preserve">: 1-14. </w:t>
      </w:r>
      <w:r w:rsidRPr="0035207F">
        <w:rPr>
          <w:rFonts w:ascii="Trade Gothic LT Std" w:eastAsia="Times New Roman" w:hAnsi="Trade Gothic LT Std" w:cs="Times New Roman"/>
          <w:lang w:eastAsia="de-DE"/>
          <w:rPrChange w:id="352" w:author="Falko Glöckler" w:date="2019-05-03T13:32:00Z">
            <w:rPr>
              <w:rFonts w:ascii="Trade Gothic LT Std" w:eastAsia="Times New Roman" w:hAnsi="Trade Gothic LT Std" w:cs="Times New Roman"/>
              <w:lang w:val="en-US" w:eastAsia="de-DE"/>
            </w:rPr>
          </w:rPrChange>
        </w:rPr>
        <w:t xml:space="preserve">DOI: </w:t>
      </w:r>
      <w:r w:rsidR="00FC29AC">
        <w:fldChar w:fldCharType="begin"/>
      </w:r>
      <w:r w:rsidR="00FC29AC">
        <w:instrText xml:space="preserve"> HYPERLINK "https://doi.org/10.3389/fevo.2018.00199" \t "_blank" </w:instrText>
      </w:r>
      <w:r w:rsidR="00FC29AC">
        <w:fldChar w:fldCharType="separate"/>
      </w:r>
      <w:r w:rsidRPr="0035207F">
        <w:rPr>
          <w:rFonts w:ascii="Trade Gothic LT Std" w:eastAsia="Times New Roman" w:hAnsi="Trade Gothic LT Std" w:cs="Times New Roman"/>
          <w:color w:val="0000FF"/>
          <w:u w:val="single"/>
          <w:lang w:eastAsia="de-DE"/>
          <w:rPrChange w:id="353" w:author="Falko Glöckler" w:date="2019-05-03T13:32:00Z">
            <w:rPr>
              <w:rFonts w:ascii="Trade Gothic LT Std" w:eastAsia="Times New Roman" w:hAnsi="Trade Gothic LT Std" w:cs="Times New Roman"/>
              <w:color w:val="0000FF"/>
              <w:u w:val="single"/>
              <w:lang w:val="en-US" w:eastAsia="de-DE"/>
            </w:rPr>
          </w:rPrChange>
        </w:rPr>
        <w:t>10.3389/fevo.2018.00199</w:t>
      </w:r>
      <w:r w:rsidR="00FC29AC">
        <w:rPr>
          <w:rFonts w:ascii="Trade Gothic LT Std" w:eastAsia="Times New Roman" w:hAnsi="Trade Gothic LT Std" w:cs="Times New Roman"/>
          <w:color w:val="0000FF"/>
          <w:u w:val="single"/>
          <w:lang w:val="en-US" w:eastAsia="de-DE"/>
        </w:rPr>
        <w:fldChar w:fldCharType="end"/>
      </w:r>
    </w:p>
    <w:p w:rsidR="00A124CD" w:rsidRPr="0035207F" w:rsidRDefault="00A124CD" w:rsidP="001F15E2">
      <w:pPr>
        <w:spacing w:after="0" w:line="240" w:lineRule="auto"/>
        <w:rPr>
          <w:rFonts w:ascii="Trade Gothic LT Std" w:eastAsia="Times New Roman" w:hAnsi="Trade Gothic LT Std" w:cs="Times New Roman"/>
          <w:lang w:eastAsia="de-DE"/>
          <w:rPrChange w:id="354" w:author="Falko Glöckler" w:date="2019-05-03T13:32:00Z">
            <w:rPr>
              <w:rFonts w:ascii="Trade Gothic LT Std" w:eastAsia="Times New Roman" w:hAnsi="Trade Gothic LT Std" w:cs="Times New Roman"/>
              <w:lang w:val="en-US" w:eastAsia="de-DE"/>
            </w:rPr>
          </w:rPrChang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Wilk, J.; </w:t>
      </w:r>
      <w:r w:rsidRPr="00432713">
        <w:rPr>
          <w:rFonts w:ascii="Trade Gothic LT Std" w:eastAsia="Times New Roman" w:hAnsi="Trade Gothic LT Std" w:cs="Times New Roman"/>
          <w:b/>
          <w:bCs/>
          <w:lang w:eastAsia="de-DE"/>
        </w:rPr>
        <w:t>Hamann, C.</w:t>
      </w:r>
      <w:r w:rsidRPr="00432713">
        <w:rPr>
          <w:rFonts w:ascii="Trade Gothic LT Std" w:eastAsia="Times New Roman" w:hAnsi="Trade Gothic LT Std" w:cs="Times New Roman"/>
          <w:lang w:eastAsia="de-DE"/>
        </w:rPr>
        <w:t xml:space="preserve">; Fazio, A.; </w:t>
      </w:r>
      <w:r w:rsidRPr="00432713">
        <w:rPr>
          <w:rFonts w:ascii="Trade Gothic LT Std" w:eastAsia="Times New Roman" w:hAnsi="Trade Gothic LT Std" w:cs="Times New Roman"/>
          <w:b/>
          <w:bCs/>
          <w:lang w:eastAsia="de-DE"/>
        </w:rPr>
        <w:t>Luther, R.</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Hecht, L.</w:t>
      </w:r>
      <w:r w:rsidRPr="00432713">
        <w:rPr>
          <w:rFonts w:ascii="Trade Gothic LT Std" w:eastAsia="Times New Roman" w:hAnsi="Trade Gothic LT Std" w:cs="Times New Roman"/>
          <w:lang w:eastAsia="de-DE"/>
        </w:rPr>
        <w:t xml:space="preserve">; Langenhorst, F.; Kenkmann, T. (2018). </w:t>
      </w:r>
      <w:r w:rsidRPr="00432713">
        <w:rPr>
          <w:rFonts w:ascii="Trade Gothic LT Std" w:eastAsia="Times New Roman" w:hAnsi="Trade Gothic LT Std" w:cs="Times New Roman"/>
          <w:lang w:val="en-US" w:eastAsia="de-DE"/>
        </w:rPr>
        <w:t xml:space="preserve">Petrographic investigation of shatter cone melt films recovered from MEMIN impact experiments in sandstone and iSALE modeling of their formation boundary conditions. </w:t>
      </w:r>
      <w:r w:rsidRPr="00432713">
        <w:rPr>
          <w:rFonts w:ascii="Trade Gothic LT Std" w:eastAsia="Times New Roman" w:hAnsi="Trade Gothic LT Std" w:cs="Times New Roman"/>
          <w:i/>
          <w:iCs/>
          <w:lang w:val="en-US" w:eastAsia="de-DE"/>
        </w:rPr>
        <w:t>Meteoritics &amp; Planetary Science, 53 (8)</w:t>
      </w:r>
      <w:r w:rsidRPr="00432713">
        <w:rPr>
          <w:rFonts w:ascii="Trade Gothic LT Std" w:eastAsia="Times New Roman" w:hAnsi="Trade Gothic LT Std" w:cs="Times New Roman"/>
          <w:lang w:val="en-US" w:eastAsia="de-DE"/>
        </w:rPr>
        <w:t xml:space="preserve">: 1569-1593. DOI: </w:t>
      </w:r>
      <w:hyperlink r:id="rId111" w:tgtFrame="_blank" w:history="1">
        <w:r w:rsidRPr="00432713">
          <w:rPr>
            <w:rFonts w:ascii="Trade Gothic LT Std" w:eastAsia="Times New Roman" w:hAnsi="Trade Gothic LT Std" w:cs="Times New Roman"/>
            <w:color w:val="0000FF"/>
            <w:u w:val="single"/>
            <w:lang w:val="en-US" w:eastAsia="de-DE"/>
          </w:rPr>
          <w:t>10.1111/maps.13179</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eastAsia="de-DE"/>
          <w:rPrChange w:id="355" w:author="Falko Glöckler" w:date="2019-05-03T13:32:00Z">
            <w:rPr>
              <w:rFonts w:ascii="Trade Gothic LT Std" w:eastAsia="Times New Roman" w:hAnsi="Trade Gothic LT Std" w:cs="Times New Roman"/>
              <w:lang w:val="en-US" w:eastAsia="de-DE"/>
            </w:rPr>
          </w:rPrChange>
        </w:rPr>
        <w:t xml:space="preserve">Winkler, R.; </w:t>
      </w:r>
      <w:r w:rsidRPr="0035207F">
        <w:rPr>
          <w:rFonts w:ascii="Trade Gothic LT Std" w:eastAsia="Times New Roman" w:hAnsi="Trade Gothic LT Std" w:cs="Times New Roman"/>
          <w:b/>
          <w:bCs/>
          <w:lang w:eastAsia="de-DE"/>
          <w:rPrChange w:id="356" w:author="Falko Glöckler" w:date="2019-05-03T13:32:00Z">
            <w:rPr>
              <w:rFonts w:ascii="Trade Gothic LT Std" w:eastAsia="Times New Roman" w:hAnsi="Trade Gothic LT Std" w:cs="Times New Roman"/>
              <w:b/>
              <w:bCs/>
              <w:lang w:val="en-US" w:eastAsia="de-DE"/>
            </w:rPr>
          </w:rPrChange>
        </w:rPr>
        <w:t>Luther, R.</w:t>
      </w:r>
      <w:r w:rsidRPr="0035207F">
        <w:rPr>
          <w:rFonts w:ascii="Trade Gothic LT Std" w:eastAsia="Times New Roman" w:hAnsi="Trade Gothic LT Std" w:cs="Times New Roman"/>
          <w:lang w:eastAsia="de-DE"/>
          <w:rPrChange w:id="357" w:author="Falko Glöckler" w:date="2019-05-03T13:32:00Z">
            <w:rPr>
              <w:rFonts w:ascii="Trade Gothic LT Std" w:eastAsia="Times New Roman" w:hAnsi="Trade Gothic LT Std" w:cs="Times New Roman"/>
              <w:lang w:val="en-US" w:eastAsia="de-DE"/>
            </w:rPr>
          </w:rPrChange>
        </w:rPr>
        <w:t xml:space="preserve">; Poelchau, M.; </w:t>
      </w:r>
      <w:r w:rsidRPr="0035207F">
        <w:rPr>
          <w:rFonts w:ascii="Trade Gothic LT Std" w:eastAsia="Times New Roman" w:hAnsi="Trade Gothic LT Std" w:cs="Times New Roman"/>
          <w:b/>
          <w:bCs/>
          <w:lang w:eastAsia="de-DE"/>
          <w:rPrChange w:id="358" w:author="Falko Glöckler" w:date="2019-05-03T13:32:00Z">
            <w:rPr>
              <w:rFonts w:ascii="Trade Gothic LT Std" w:eastAsia="Times New Roman" w:hAnsi="Trade Gothic LT Std" w:cs="Times New Roman"/>
              <w:b/>
              <w:bCs/>
              <w:lang w:val="en-US" w:eastAsia="de-DE"/>
            </w:rPr>
          </w:rPrChange>
        </w:rPr>
        <w:t>Wünnemann, K.</w:t>
      </w:r>
      <w:r w:rsidRPr="0035207F">
        <w:rPr>
          <w:rFonts w:ascii="Trade Gothic LT Std" w:eastAsia="Times New Roman" w:hAnsi="Trade Gothic LT Std" w:cs="Times New Roman"/>
          <w:lang w:eastAsia="de-DE"/>
          <w:rPrChange w:id="359" w:author="Falko Glöckler" w:date="2019-05-03T13:32:00Z">
            <w:rPr>
              <w:rFonts w:ascii="Trade Gothic LT Std" w:eastAsia="Times New Roman" w:hAnsi="Trade Gothic LT Std" w:cs="Times New Roman"/>
              <w:lang w:val="en-US" w:eastAsia="de-DE"/>
            </w:rPr>
          </w:rPrChange>
        </w:rPr>
        <w:t xml:space="preserve">; Kenkmann, T. (2018). </w:t>
      </w:r>
      <w:r w:rsidRPr="00432713">
        <w:rPr>
          <w:rFonts w:ascii="Trade Gothic LT Std" w:eastAsia="Times New Roman" w:hAnsi="Trade Gothic LT Std" w:cs="Times New Roman"/>
          <w:lang w:val="en-US" w:eastAsia="de-DE"/>
        </w:rPr>
        <w:t xml:space="preserve">Subsurface deformation of experimental hypervelocity impacts in quartzite and marble targets. </w:t>
      </w:r>
      <w:r w:rsidRPr="00432713">
        <w:rPr>
          <w:rFonts w:ascii="Trade Gothic LT Std" w:eastAsia="Times New Roman" w:hAnsi="Trade Gothic LT Std" w:cs="Times New Roman"/>
          <w:i/>
          <w:iCs/>
          <w:lang w:val="en-US" w:eastAsia="de-DE"/>
        </w:rPr>
        <w:t>Meteoritics &amp; Planetary Science, 53 (8)</w:t>
      </w:r>
      <w:r w:rsidRPr="00432713">
        <w:rPr>
          <w:rFonts w:ascii="Trade Gothic LT Std" w:eastAsia="Times New Roman" w:hAnsi="Trade Gothic LT Std" w:cs="Times New Roman"/>
          <w:lang w:val="en-US" w:eastAsia="de-DE"/>
        </w:rPr>
        <w:t xml:space="preserve">: 1733-1755. DOI: </w:t>
      </w:r>
      <w:hyperlink r:id="rId112" w:tgtFrame="_blank" w:history="1">
        <w:r w:rsidRPr="00432713">
          <w:rPr>
            <w:rFonts w:ascii="Trade Gothic LT Std" w:eastAsia="Times New Roman" w:hAnsi="Trade Gothic LT Std" w:cs="Times New Roman"/>
            <w:color w:val="0000FF"/>
            <w:u w:val="single"/>
            <w:lang w:val="en-US" w:eastAsia="de-DE"/>
          </w:rPr>
          <w:t>10.1111/maps.13080</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Wisshak, M.; </w:t>
      </w:r>
      <w:r w:rsidRPr="00432713">
        <w:rPr>
          <w:rFonts w:ascii="Trade Gothic LT Std" w:eastAsia="Times New Roman" w:hAnsi="Trade Gothic LT Std" w:cs="Times New Roman"/>
          <w:b/>
          <w:bCs/>
          <w:lang w:val="en-US" w:eastAsia="de-DE"/>
        </w:rPr>
        <w:t>Neumann, C.</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Large dendrinids meet giant clam: the bioerosion trace fossil Neodendrina carnelia igen. </w:t>
      </w:r>
      <w:proofErr w:type="gramStart"/>
      <w:r w:rsidRPr="00432713">
        <w:rPr>
          <w:rFonts w:ascii="Trade Gothic LT Std" w:eastAsia="Times New Roman" w:hAnsi="Trade Gothic LT Std" w:cs="Times New Roman"/>
          <w:lang w:val="en-US" w:eastAsia="de-DE"/>
        </w:rPr>
        <w:t>et</w:t>
      </w:r>
      <w:proofErr w:type="gramEnd"/>
      <w:r w:rsidRPr="00432713">
        <w:rPr>
          <w:rFonts w:ascii="Trade Gothic LT Std" w:eastAsia="Times New Roman" w:hAnsi="Trade Gothic LT Std" w:cs="Times New Roman"/>
          <w:lang w:val="en-US" w:eastAsia="de-DE"/>
        </w:rPr>
        <w:t xml:space="preserve"> isp. </w:t>
      </w:r>
      <w:proofErr w:type="gramStart"/>
      <w:r w:rsidRPr="00432713">
        <w:rPr>
          <w:rFonts w:ascii="Trade Gothic LT Std" w:eastAsia="Times New Roman" w:hAnsi="Trade Gothic LT Std" w:cs="Times New Roman"/>
          <w:lang w:val="en-US" w:eastAsia="de-DE"/>
        </w:rPr>
        <w:t>n</w:t>
      </w:r>
      <w:proofErr w:type="gramEnd"/>
      <w:r w:rsidRPr="00432713">
        <w:rPr>
          <w:rFonts w:ascii="Trade Gothic LT Std" w:eastAsia="Times New Roman" w:hAnsi="Trade Gothic LT Std" w:cs="Times New Roman"/>
          <w:lang w:val="en-US" w:eastAsia="de-DE"/>
        </w:rPr>
        <w:t xml:space="preserve">. in a Tridacna shell from Pleistocene–Holocene coral reef deposits, Red Sea, Egypt. </w:t>
      </w:r>
      <w:r w:rsidRPr="00432713">
        <w:rPr>
          <w:rFonts w:ascii="Trade Gothic LT Std" w:eastAsia="Times New Roman" w:hAnsi="Trade Gothic LT Std" w:cs="Times New Roman"/>
          <w:i/>
          <w:iCs/>
          <w:lang w:val="en-US" w:eastAsia="de-DE"/>
        </w:rPr>
        <w:t>Fossil Record, 21 (1)</w:t>
      </w:r>
      <w:r w:rsidRPr="00432713">
        <w:rPr>
          <w:rFonts w:ascii="Trade Gothic LT Std" w:eastAsia="Times New Roman" w:hAnsi="Trade Gothic LT Std" w:cs="Times New Roman"/>
          <w:lang w:val="en-US" w:eastAsia="de-DE"/>
        </w:rPr>
        <w:t xml:space="preserve">: 1-9. DOI: </w:t>
      </w:r>
      <w:r w:rsidR="00FC29AC">
        <w:fldChar w:fldCharType="begin"/>
      </w:r>
      <w:r w:rsidR="00FC29AC" w:rsidRPr="0035207F">
        <w:rPr>
          <w:lang w:val="en-US"/>
          <w:rPrChange w:id="360" w:author="Falko Glöckler" w:date="2019-05-03T13:32:00Z">
            <w:rPr/>
          </w:rPrChange>
        </w:rPr>
        <w:instrText xml:space="preserve"> HYPERLINK "https://doi.org/10.5194/fr-21-1-2018" \t "_blank" </w:instrText>
      </w:r>
      <w:r w:rsidR="00FC29AC">
        <w:fldChar w:fldCharType="separate"/>
      </w:r>
      <w:r w:rsidRPr="00432713">
        <w:rPr>
          <w:rFonts w:ascii="Trade Gothic LT Std" w:eastAsia="Times New Roman" w:hAnsi="Trade Gothic LT Std" w:cs="Times New Roman"/>
          <w:color w:val="0000FF"/>
          <w:u w:val="single"/>
          <w:lang w:val="en-US" w:eastAsia="de-DE"/>
        </w:rPr>
        <w:t>10.5194/fr-21-1-2018</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lastRenderedPageBreak/>
        <w:t>Witzmann, F.</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Mini-series: palaeopathology - a fresh look at ancient diseases in the fossil record. </w:t>
      </w:r>
      <w:r w:rsidRPr="00432713">
        <w:rPr>
          <w:rFonts w:ascii="Trade Gothic LT Std" w:eastAsia="Times New Roman" w:hAnsi="Trade Gothic LT Std" w:cs="Times New Roman"/>
          <w:i/>
          <w:iCs/>
          <w:lang w:val="en-US" w:eastAsia="de-DE"/>
        </w:rPr>
        <w:t>Journal of Zoology, 304 (1)</w:t>
      </w:r>
      <w:r w:rsidRPr="00432713">
        <w:rPr>
          <w:rFonts w:ascii="Trade Gothic LT Std" w:eastAsia="Times New Roman" w:hAnsi="Trade Gothic LT Std" w:cs="Times New Roman"/>
          <w:lang w:val="en-US" w:eastAsia="de-DE"/>
        </w:rPr>
        <w:t xml:space="preserve">: 1-2. DOI: </w:t>
      </w:r>
      <w:hyperlink r:id="rId113" w:tgtFrame="_blank" w:history="1">
        <w:r w:rsidRPr="00432713">
          <w:rPr>
            <w:rFonts w:ascii="Trade Gothic LT Std" w:eastAsia="Times New Roman" w:hAnsi="Trade Gothic LT Std" w:cs="Times New Roman"/>
            <w:color w:val="0000FF"/>
            <w:u w:val="single"/>
            <w:lang w:val="en-US" w:eastAsia="de-DE"/>
          </w:rPr>
          <w:t>10.1111/jzo.12522</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Yamasaki, H.</w:t>
      </w:r>
      <w:r w:rsidRPr="00432713">
        <w:rPr>
          <w:rFonts w:ascii="Trade Gothic LT Std" w:eastAsia="Times New Roman" w:hAnsi="Trade Gothic LT Std" w:cs="Times New Roman"/>
          <w:lang w:eastAsia="de-DE"/>
        </w:rPr>
        <w:t xml:space="preserve">; Grzelak, K.; Sørensen, M.; </w:t>
      </w:r>
      <w:r w:rsidRPr="00432713">
        <w:rPr>
          <w:rFonts w:ascii="Trade Gothic LT Std" w:eastAsia="Times New Roman" w:hAnsi="Trade Gothic LT Std" w:cs="Times New Roman"/>
          <w:b/>
          <w:bCs/>
          <w:lang w:eastAsia="de-DE"/>
        </w:rPr>
        <w:t>Neuhaus, B.</w:t>
      </w:r>
      <w:r w:rsidRPr="00432713">
        <w:rPr>
          <w:rFonts w:ascii="Trade Gothic LT Std" w:eastAsia="Times New Roman" w:hAnsi="Trade Gothic LT Std" w:cs="Times New Roman"/>
          <w:lang w:eastAsia="de-DE"/>
        </w:rPr>
        <w:t xml:space="preserve">; George, K. (2018). </w:t>
      </w:r>
      <w:proofErr w:type="gramStart"/>
      <w:r w:rsidRPr="00432713">
        <w:rPr>
          <w:rFonts w:ascii="Trade Gothic LT Std" w:eastAsia="Times New Roman" w:hAnsi="Trade Gothic LT Std" w:cs="Times New Roman"/>
          <w:lang w:val="en-US" w:eastAsia="de-DE"/>
        </w:rPr>
        <w:t>Echinoderes pterus sp. n. showing a geographically and bathymetrically wide distribution pattern on seamounts and on the deep-sea floor in the Arctic Ocean, Atlantic Ocean, and the Mediterranean Sea (Kinorhyncha, Cyclorhagida).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ZooKeys, 771</w:t>
      </w:r>
      <w:r w:rsidRPr="00432713">
        <w:rPr>
          <w:rFonts w:ascii="Trade Gothic LT Std" w:eastAsia="Times New Roman" w:hAnsi="Trade Gothic LT Std" w:cs="Times New Roman"/>
          <w:lang w:val="en-US" w:eastAsia="de-DE"/>
        </w:rPr>
        <w:t xml:space="preserve">: 15-40. DOI: </w:t>
      </w:r>
      <w:r w:rsidR="00FC29AC">
        <w:fldChar w:fldCharType="begin"/>
      </w:r>
      <w:r w:rsidR="00FC29AC" w:rsidRPr="0035207F">
        <w:rPr>
          <w:lang w:val="en-US"/>
          <w:rPrChange w:id="361" w:author="Falko Glöckler" w:date="2019-05-03T13:32:00Z">
            <w:rPr/>
          </w:rPrChange>
        </w:rPr>
        <w:instrText xml:space="preserve"> HYPERLINK "https://doi.org/10.3897/zookeys.771.25534" \t "_blank" </w:instrText>
      </w:r>
      <w:r w:rsidR="00FC29AC">
        <w:fldChar w:fldCharType="separate"/>
      </w:r>
      <w:r w:rsidRPr="00432713">
        <w:rPr>
          <w:rFonts w:ascii="Trade Gothic LT Std" w:eastAsia="Times New Roman" w:hAnsi="Trade Gothic LT Std" w:cs="Times New Roman"/>
          <w:color w:val="0000FF"/>
          <w:u w:val="single"/>
          <w:lang w:val="en-US" w:eastAsia="de-DE"/>
        </w:rPr>
        <w:t>10.3897/zookeys.771.25534</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Yamasaki, H.</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Neuhaus, B.</w:t>
      </w:r>
      <w:r w:rsidRPr="00432713">
        <w:rPr>
          <w:rFonts w:ascii="Trade Gothic LT Std" w:eastAsia="Times New Roman" w:hAnsi="Trade Gothic LT Std" w:cs="Times New Roman"/>
          <w:lang w:val="en-US" w:eastAsia="de-DE"/>
        </w:rPr>
        <w:t>; George, K. (2018).</w:t>
      </w:r>
      <w:proofErr w:type="gramEnd"/>
      <w:r w:rsidRPr="00432713">
        <w:rPr>
          <w:rFonts w:ascii="Trade Gothic LT Std" w:eastAsia="Times New Roman" w:hAnsi="Trade Gothic LT Std" w:cs="Times New Roman"/>
          <w:lang w:val="en-US" w:eastAsia="de-DE"/>
        </w:rPr>
        <w:t xml:space="preserve"> New species of Echinoderes (Kinorhyncha: Cyclorhagida) from Mediterranean seamounts and from the deep-sea floor in the Northeast Atlantic Ocean, including notes on two undescribed species. </w:t>
      </w:r>
      <w:r w:rsidRPr="00432713">
        <w:rPr>
          <w:rFonts w:ascii="Trade Gothic LT Std" w:eastAsia="Times New Roman" w:hAnsi="Trade Gothic LT Std" w:cs="Times New Roman"/>
          <w:i/>
          <w:iCs/>
          <w:lang w:val="en-US" w:eastAsia="de-DE"/>
        </w:rPr>
        <w:t>Zootaxa, 4387 (3)</w:t>
      </w:r>
      <w:r w:rsidRPr="00432713">
        <w:rPr>
          <w:rFonts w:ascii="Trade Gothic LT Std" w:eastAsia="Times New Roman" w:hAnsi="Trade Gothic LT Std" w:cs="Times New Roman"/>
          <w:lang w:val="en-US" w:eastAsia="de-DE"/>
        </w:rPr>
        <w:t xml:space="preserve">: 541-566. DOI: </w:t>
      </w:r>
      <w:r w:rsidR="00FC29AC">
        <w:fldChar w:fldCharType="begin"/>
      </w:r>
      <w:r w:rsidR="00FC29AC" w:rsidRPr="0035207F">
        <w:rPr>
          <w:lang w:val="en-US"/>
          <w:rPrChange w:id="362" w:author="Falko Glöckler" w:date="2019-05-03T13:32:00Z">
            <w:rPr/>
          </w:rPrChange>
        </w:rPr>
        <w:instrText xml:space="preserve"> HYPERLINK "https://doi.org/10.</w:instrText>
      </w:r>
      <w:r w:rsidR="00FC29AC" w:rsidRPr="0035207F">
        <w:rPr>
          <w:lang w:val="en-US"/>
          <w:rPrChange w:id="363" w:author="Falko Glöckler" w:date="2019-05-03T13:32:00Z">
            <w:rPr/>
          </w:rPrChange>
        </w:rPr>
        <w:instrText xml:space="preserve">11646/zootaxa.4387.3.8" \t "_blank" </w:instrText>
      </w:r>
      <w:r w:rsidR="00FC29AC">
        <w:fldChar w:fldCharType="separate"/>
      </w:r>
      <w:r w:rsidRPr="00432713">
        <w:rPr>
          <w:rFonts w:ascii="Trade Gothic LT Std" w:eastAsia="Times New Roman" w:hAnsi="Trade Gothic LT Std" w:cs="Times New Roman"/>
          <w:color w:val="0000FF"/>
          <w:u w:val="single"/>
          <w:lang w:val="en-US" w:eastAsia="de-DE"/>
        </w:rPr>
        <w:t>10.11646/zootaxa.4387.3.8</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Yamasaki, H.</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Neuhaus, B.</w:t>
      </w:r>
      <w:r w:rsidRPr="00432713">
        <w:rPr>
          <w:rFonts w:ascii="Trade Gothic LT Std" w:eastAsia="Times New Roman" w:hAnsi="Trade Gothic LT Std" w:cs="Times New Roman"/>
          <w:lang w:val="en-US" w:eastAsia="de-DE"/>
        </w:rPr>
        <w:t>; George, K. (2018).</w:t>
      </w:r>
      <w:proofErr w:type="gramEnd"/>
      <w:r w:rsidRPr="00432713">
        <w:rPr>
          <w:rFonts w:ascii="Trade Gothic LT Std" w:eastAsia="Times New Roman" w:hAnsi="Trade Gothic LT Std" w:cs="Times New Roman"/>
          <w:lang w:val="en-US" w:eastAsia="de-DE"/>
        </w:rPr>
        <w:t xml:space="preserve"> Three new species of Echinoderidae (Kinorhyncha: Cyclorhagida) from two seamounts and the adjacent deep-sea floor in the Northeast Atlantic Ocean. </w:t>
      </w:r>
      <w:r w:rsidRPr="00432713">
        <w:rPr>
          <w:rFonts w:ascii="Trade Gothic LT Std" w:eastAsia="Times New Roman" w:hAnsi="Trade Gothic LT Std" w:cs="Times New Roman"/>
          <w:i/>
          <w:iCs/>
          <w:lang w:val="en-US" w:eastAsia="de-DE"/>
        </w:rPr>
        <w:t>CBM - Cahiers de Biologie Marine, 59 (1)</w:t>
      </w:r>
      <w:r w:rsidRPr="00432713">
        <w:rPr>
          <w:rFonts w:ascii="Trade Gothic LT Std" w:eastAsia="Times New Roman" w:hAnsi="Trade Gothic LT Std" w:cs="Times New Roman"/>
          <w:lang w:val="en-US" w:eastAsia="de-DE"/>
        </w:rPr>
        <w:t xml:space="preserve">: 79-106. DOI: </w:t>
      </w:r>
      <w:hyperlink r:id="rId114" w:tgtFrame="_blank" w:history="1">
        <w:r w:rsidRPr="00432713">
          <w:rPr>
            <w:rFonts w:ascii="Trade Gothic LT Std" w:eastAsia="Times New Roman" w:hAnsi="Trade Gothic LT Std" w:cs="Times New Roman"/>
            <w:color w:val="0000FF"/>
            <w:u w:val="single"/>
            <w:lang w:val="en-US" w:eastAsia="de-DE"/>
          </w:rPr>
          <w:t>10.21411/CBM.A.124081A9</w:t>
        </w:r>
      </w:hyperlink>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1F15E2" w:rsidRPr="00432713" w:rsidRDefault="001F15E2" w:rsidP="001F15E2">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Yaryhin, O.; </w:t>
      </w:r>
      <w:r w:rsidRPr="00432713">
        <w:rPr>
          <w:rFonts w:ascii="Trade Gothic LT Std" w:eastAsia="Times New Roman" w:hAnsi="Trade Gothic LT Std" w:cs="Times New Roman"/>
          <w:b/>
          <w:bCs/>
          <w:lang w:val="en-US" w:eastAsia="de-DE"/>
        </w:rPr>
        <w:t>Werneburg, I.</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Tracing the developmental origin of a lizard skull: Chondrocranial architecture, heterochrony, and variation in lacertids.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Journal of Morphology, 279 (8)</w:t>
      </w:r>
      <w:r w:rsidRPr="00432713">
        <w:rPr>
          <w:rFonts w:ascii="Trade Gothic LT Std" w:eastAsia="Times New Roman" w:hAnsi="Trade Gothic LT Std" w:cs="Times New Roman"/>
          <w:lang w:val="en-US" w:eastAsia="de-DE"/>
        </w:rPr>
        <w:t xml:space="preserve">: 1058-1087. DOI: </w:t>
      </w:r>
      <w:r w:rsidR="00FC29AC">
        <w:fldChar w:fldCharType="begin"/>
      </w:r>
      <w:r w:rsidR="00FC29AC" w:rsidRPr="0035207F">
        <w:rPr>
          <w:lang w:val="en-US"/>
          <w:rPrChange w:id="364" w:author="Falko Glöckler" w:date="2019-05-03T13:32:00Z">
            <w:rPr/>
          </w:rPrChange>
        </w:rPr>
        <w:instrText xml:space="preserve"> HYPERLINK "https://doi.org/10.1002/jmor.20832" \t "_blank" </w:instrText>
      </w:r>
      <w:r w:rsidR="00FC29AC">
        <w:fldChar w:fldCharType="separate"/>
      </w:r>
      <w:r w:rsidRPr="00432713">
        <w:rPr>
          <w:rFonts w:ascii="Trade Gothic LT Std" w:eastAsia="Times New Roman" w:hAnsi="Trade Gothic LT Std" w:cs="Times New Roman"/>
          <w:color w:val="0000FF"/>
          <w:u w:val="single"/>
          <w:lang w:val="en-US" w:eastAsia="de-DE"/>
        </w:rPr>
        <w:t>10.1002/jmor.20832</w:t>
      </w:r>
      <w:r w:rsidR="00FC29AC">
        <w:rPr>
          <w:rFonts w:ascii="Trade Gothic LT Std" w:eastAsia="Times New Roman" w:hAnsi="Trade Gothic LT Std" w:cs="Times New Roman"/>
          <w:color w:val="0000FF"/>
          <w:u w:val="single"/>
          <w:lang w:val="en-US" w:eastAsia="de-DE"/>
        </w:rPr>
        <w:fldChar w:fldCharType="end"/>
      </w:r>
    </w:p>
    <w:p w:rsidR="00A124CD" w:rsidRPr="00432713" w:rsidRDefault="00A124CD" w:rsidP="001F15E2">
      <w:pPr>
        <w:spacing w:after="0" w:line="240" w:lineRule="auto"/>
        <w:rPr>
          <w:rFonts w:ascii="Trade Gothic LT Std" w:eastAsia="Times New Roman" w:hAnsi="Trade Gothic LT Std" w:cs="Times New Roman"/>
          <w:lang w:val="en-US" w:eastAsia="de-DE"/>
        </w:rPr>
      </w:pPr>
    </w:p>
    <w:p w:rsidR="00C75C1F" w:rsidRPr="00432713" w:rsidRDefault="001F15E2" w:rsidP="001F15E2">
      <w:pPr>
        <w:rPr>
          <w:rFonts w:ascii="Trade Gothic LT Std" w:hAnsi="Trade Gothic LT Std"/>
          <w:b/>
        </w:rPr>
      </w:pPr>
      <w:proofErr w:type="gramStart"/>
      <w:r w:rsidRPr="0035207F">
        <w:rPr>
          <w:rFonts w:ascii="Trade Gothic LT Std" w:eastAsia="Times New Roman" w:hAnsi="Trade Gothic LT Std" w:cs="Times New Roman"/>
          <w:lang w:val="en-US" w:eastAsia="de-DE"/>
          <w:rPrChange w:id="365" w:author="Falko Glöckler" w:date="2019-05-03T13:32:00Z">
            <w:rPr>
              <w:rFonts w:ascii="Trade Gothic LT Std" w:eastAsia="Times New Roman" w:hAnsi="Trade Gothic LT Std" w:cs="Times New Roman"/>
              <w:lang w:eastAsia="de-DE"/>
            </w:rPr>
          </w:rPrChange>
        </w:rPr>
        <w:t xml:space="preserve">Zhang, Q.; </w:t>
      </w:r>
      <w:r w:rsidRPr="0035207F">
        <w:rPr>
          <w:rFonts w:ascii="Trade Gothic LT Std" w:eastAsia="Times New Roman" w:hAnsi="Trade Gothic LT Std" w:cs="Times New Roman"/>
          <w:b/>
          <w:bCs/>
          <w:lang w:val="en-US" w:eastAsia="de-DE"/>
          <w:rPrChange w:id="366" w:author="Falko Glöckler" w:date="2019-05-03T13:32:00Z">
            <w:rPr>
              <w:rFonts w:ascii="Trade Gothic LT Std" w:eastAsia="Times New Roman" w:hAnsi="Trade Gothic LT Std" w:cs="Times New Roman"/>
              <w:b/>
              <w:bCs/>
              <w:lang w:eastAsia="de-DE"/>
            </w:rPr>
          </w:rPrChange>
        </w:rPr>
        <w:t>Mey, W.</w:t>
      </w:r>
      <w:r w:rsidRPr="0035207F">
        <w:rPr>
          <w:rFonts w:ascii="Trade Gothic LT Std" w:eastAsia="Times New Roman" w:hAnsi="Trade Gothic LT Std" w:cs="Times New Roman"/>
          <w:lang w:val="en-US" w:eastAsia="de-DE"/>
          <w:rPrChange w:id="367" w:author="Falko Glöckler" w:date="2019-05-03T13:32:00Z">
            <w:rPr>
              <w:rFonts w:ascii="Trade Gothic LT Std" w:eastAsia="Times New Roman" w:hAnsi="Trade Gothic LT Std" w:cs="Times New Roman"/>
              <w:lang w:eastAsia="de-DE"/>
            </w:rPr>
          </w:rPrChange>
        </w:rPr>
        <w:t>; Ansorge, J.; Starkey, T.; Mcdonald, L.; Mcnamara, M.; Jarzembowski, E.; Wichard, W.; Kelly, R.; Ren, X.; Chen, J.; Zhang, H.; Wang, B. (2018).</w:t>
      </w:r>
      <w:proofErr w:type="gramEnd"/>
      <w:r w:rsidRPr="0035207F">
        <w:rPr>
          <w:rFonts w:ascii="Trade Gothic LT Std" w:eastAsia="Times New Roman" w:hAnsi="Trade Gothic LT Std" w:cs="Times New Roman"/>
          <w:lang w:val="en-US" w:eastAsia="de-DE"/>
          <w:rPrChange w:id="368"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Fossil scales illuminate the early evolution of lepidopterans and structural colors. </w:t>
      </w:r>
      <w:r w:rsidRPr="00432713">
        <w:rPr>
          <w:rFonts w:ascii="Trade Gothic LT Std" w:eastAsia="Times New Roman" w:hAnsi="Trade Gothic LT Std" w:cs="Times New Roman"/>
          <w:i/>
          <w:iCs/>
          <w:lang w:val="en-US" w:eastAsia="de-DE"/>
        </w:rPr>
        <w:t>Science Advances, 4 (4)</w:t>
      </w:r>
      <w:r w:rsidRPr="00432713">
        <w:rPr>
          <w:rFonts w:ascii="Trade Gothic LT Std" w:eastAsia="Times New Roman" w:hAnsi="Trade Gothic LT Std" w:cs="Times New Roman"/>
          <w:lang w:val="en-US" w:eastAsia="de-DE"/>
        </w:rPr>
        <w:t xml:space="preserve">: e1700988. DOI: </w:t>
      </w:r>
      <w:hyperlink r:id="rId115" w:tgtFrame="_blank" w:history="1">
        <w:r w:rsidRPr="00432713">
          <w:rPr>
            <w:rFonts w:ascii="Trade Gothic LT Std" w:eastAsia="Times New Roman" w:hAnsi="Trade Gothic LT Std" w:cs="Times New Roman"/>
            <w:color w:val="0000FF"/>
            <w:u w:val="single"/>
            <w:lang w:eastAsia="de-DE"/>
          </w:rPr>
          <w:t>10.1126/sciadv.1700988</w:t>
        </w:r>
      </w:hyperlink>
      <w:r w:rsidRPr="00432713">
        <w:rPr>
          <w:rFonts w:ascii="Trade Gothic LT Std" w:eastAsia="Times New Roman" w:hAnsi="Trade Gothic LT Std" w:cs="Times New Roman"/>
          <w:lang w:eastAsia="de-DE"/>
        </w:rPr>
        <w:t>.</w:t>
      </w:r>
    </w:p>
    <w:p w:rsidR="00C75C1F" w:rsidRPr="00432713" w:rsidRDefault="00C75C1F" w:rsidP="00AA5132">
      <w:pPr>
        <w:rPr>
          <w:rFonts w:ascii="Trade Gothic LT Std" w:hAnsi="Trade Gothic LT Std"/>
          <w:b/>
        </w:rPr>
      </w:pPr>
    </w:p>
    <w:p w:rsidR="00C75C1F" w:rsidRPr="00432713" w:rsidRDefault="00C75C1F" w:rsidP="00C75C1F">
      <w:pPr>
        <w:rPr>
          <w:rFonts w:ascii="Trade Gothic LT Std" w:hAnsi="Trade Gothic LT Std"/>
          <w:b/>
        </w:rPr>
      </w:pPr>
      <w:r w:rsidRPr="00432713">
        <w:rPr>
          <w:rFonts w:ascii="Trade Gothic LT Std" w:hAnsi="Trade Gothic LT Std"/>
          <w:b/>
        </w:rPr>
        <w:t>Wissenschaftliche Artikel in anderen Fachzeitschriften | Scientific articles in other journals</w:t>
      </w:r>
    </w:p>
    <w:p w:rsidR="007D0BA8" w:rsidRPr="00432713" w:rsidRDefault="007D0BA8" w:rsidP="007D0BA8">
      <w:pPr>
        <w:spacing w:after="0" w:line="240" w:lineRule="auto"/>
        <w:rPr>
          <w:rFonts w:ascii="Trade Gothic LT Std" w:eastAsia="Times New Roman" w:hAnsi="Trade Gothic LT Std" w:cs="Times New Roman"/>
          <w:lang w:eastAsia="de-DE"/>
        </w:rPr>
      </w:pPr>
      <w:proofErr w:type="gramStart"/>
      <w:r w:rsidRPr="00432713">
        <w:rPr>
          <w:rFonts w:ascii="Trade Gothic LT Std" w:eastAsia="Times New Roman" w:hAnsi="Trade Gothic LT Std" w:cs="Times New Roman"/>
          <w:b/>
          <w:bCs/>
          <w:lang w:val="en-US" w:eastAsia="de-DE"/>
        </w:rPr>
        <w:t>Bauche,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 xml:space="preserve">Cuban Corals in East Berlin’s Natural History Museum, 1967–74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A History of Nondiplomacy.</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eastAsia="de-DE"/>
        </w:rPr>
        <w:t>Representations, 141 (1)</w:t>
      </w:r>
      <w:r w:rsidRPr="00432713">
        <w:rPr>
          <w:rFonts w:ascii="Trade Gothic LT Std" w:eastAsia="Times New Roman" w:hAnsi="Trade Gothic LT Std" w:cs="Times New Roman"/>
          <w:lang w:eastAsia="de-DE"/>
        </w:rPr>
        <w:t xml:space="preserve">: 3-19. DOI: </w:t>
      </w:r>
      <w:hyperlink r:id="rId116" w:tgtFrame="_blank" w:history="1">
        <w:r w:rsidRPr="00432713">
          <w:rPr>
            <w:rFonts w:ascii="Trade Gothic LT Std" w:eastAsia="Times New Roman" w:hAnsi="Trade Gothic LT Std" w:cs="Times New Roman"/>
            <w:color w:val="0000FF"/>
            <w:u w:val="single"/>
            <w:lang w:eastAsia="de-DE"/>
          </w:rPr>
          <w:t>10.1525/rep.2018.141.1.3</w:t>
        </w:r>
      </w:hyperlink>
    </w:p>
    <w:p w:rsidR="007D0BA8" w:rsidRPr="00432713" w:rsidRDefault="007D0BA8" w:rsidP="007D0BA8">
      <w:pPr>
        <w:spacing w:after="0" w:line="240" w:lineRule="auto"/>
        <w:rPr>
          <w:rFonts w:ascii="Trade Gothic LT Std" w:eastAsia="Times New Roman" w:hAnsi="Trade Gothic LT Std" w:cs="Times New Roman"/>
          <w:lang w:eastAsia="de-DE"/>
        </w:rPr>
      </w:pPr>
    </w:p>
    <w:p w:rsidR="007D0BA8" w:rsidRPr="00432713" w:rsidRDefault="007D0BA8" w:rsidP="007D0BA8">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Hartung, V.</w:t>
      </w:r>
      <w:r w:rsidRPr="00432713">
        <w:rPr>
          <w:rFonts w:ascii="Trade Gothic LT Std" w:eastAsia="Times New Roman" w:hAnsi="Trade Gothic LT Std" w:cs="Times New Roman"/>
          <w:lang w:eastAsia="de-DE"/>
        </w:rPr>
        <w:t xml:space="preserve"> (2018). Wanzenfunde (Insecta: Heteroptera) aus Nordhessen anlässlich des 43. Treffens der „Arbeitsgruppe Mitteleuropäischer Heteropterologen“ im August 2017. </w:t>
      </w:r>
      <w:r w:rsidRPr="00432713">
        <w:rPr>
          <w:rFonts w:ascii="Trade Gothic LT Std" w:eastAsia="Times New Roman" w:hAnsi="Trade Gothic LT Std" w:cs="Times New Roman"/>
          <w:i/>
          <w:iCs/>
          <w:lang w:eastAsia="de-DE"/>
        </w:rPr>
        <w:t>Philippia, 17 (3)</w:t>
      </w:r>
      <w:r w:rsidRPr="00432713">
        <w:rPr>
          <w:rFonts w:ascii="Trade Gothic LT Std" w:eastAsia="Times New Roman" w:hAnsi="Trade Gothic LT Std" w:cs="Times New Roman"/>
          <w:lang w:eastAsia="de-DE"/>
        </w:rPr>
        <w:t>: 219-264</w:t>
      </w:r>
    </w:p>
    <w:p w:rsidR="007D0BA8" w:rsidRPr="00432713" w:rsidRDefault="007D0BA8" w:rsidP="007D0BA8">
      <w:pPr>
        <w:spacing w:after="0" w:line="240" w:lineRule="auto"/>
        <w:rPr>
          <w:rFonts w:ascii="Trade Gothic LT Std" w:eastAsia="Times New Roman" w:hAnsi="Trade Gothic LT Std" w:cs="Times New Roman"/>
          <w:lang w:eastAsia="de-DE"/>
        </w:rPr>
      </w:pPr>
    </w:p>
    <w:p w:rsidR="007D0BA8" w:rsidRPr="00432713" w:rsidRDefault="007D0BA8" w:rsidP="007D0BA8">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Haug, J.; Haug, C.; </w:t>
      </w:r>
      <w:r w:rsidRPr="00432713">
        <w:rPr>
          <w:rFonts w:ascii="Trade Gothic LT Std" w:eastAsia="Times New Roman" w:hAnsi="Trade Gothic LT Std" w:cs="Times New Roman"/>
          <w:b/>
          <w:bCs/>
          <w:lang w:eastAsia="de-DE"/>
        </w:rPr>
        <w:t>Neumann, C.</w:t>
      </w:r>
      <w:r w:rsidRPr="00432713">
        <w:rPr>
          <w:rFonts w:ascii="Trade Gothic LT Std" w:eastAsia="Times New Roman" w:hAnsi="Trade Gothic LT Std" w:cs="Times New Roman"/>
          <w:lang w:eastAsia="de-DE"/>
        </w:rPr>
        <w:t xml:space="preserve">; Sombke, A.; Hörnig, M. (2018). </w:t>
      </w:r>
      <w:proofErr w:type="gramStart"/>
      <w:r w:rsidRPr="00432713">
        <w:rPr>
          <w:rFonts w:ascii="Trade Gothic LT Std" w:eastAsia="Times New Roman" w:hAnsi="Trade Gothic LT Std" w:cs="Times New Roman"/>
          <w:lang w:val="en-US" w:eastAsia="de-DE"/>
        </w:rPr>
        <w:t>Early post-embryonic polyxenidan millipedes from Saxonian amber (Eocene).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Bulletin of Geosciences, 93 (1)</w:t>
      </w:r>
      <w:r w:rsidRPr="00432713">
        <w:rPr>
          <w:rFonts w:ascii="Trade Gothic LT Std" w:eastAsia="Times New Roman" w:hAnsi="Trade Gothic LT Std" w:cs="Times New Roman"/>
          <w:lang w:val="en-US" w:eastAsia="de-DE"/>
        </w:rPr>
        <w:t xml:space="preserve">: 1-11. DOI: </w:t>
      </w:r>
      <w:r w:rsidR="00FC29AC">
        <w:fldChar w:fldCharType="begin"/>
      </w:r>
      <w:r w:rsidR="00FC29AC" w:rsidRPr="0035207F">
        <w:rPr>
          <w:lang w:val="en-US"/>
          <w:rPrChange w:id="369" w:author="Falko Glöckler" w:date="2019-05-03T13:32:00Z">
            <w:rPr/>
          </w:rPrChange>
        </w:rPr>
        <w:instrText xml:space="preserve"> HYPERLINK "https://doi.org/10.3140/bull.geosci.1646" \t "_blank" </w:instrText>
      </w:r>
      <w:r w:rsidR="00FC29AC">
        <w:fldChar w:fldCharType="separate"/>
      </w:r>
      <w:r w:rsidRPr="00432713">
        <w:rPr>
          <w:rFonts w:ascii="Trade Gothic LT Std" w:eastAsia="Times New Roman" w:hAnsi="Trade Gothic LT Std" w:cs="Times New Roman"/>
          <w:color w:val="0000FF"/>
          <w:u w:val="single"/>
          <w:lang w:val="en-US" w:eastAsia="de-DE"/>
        </w:rPr>
        <w:t>10.3140/bull.geosci.1646</w:t>
      </w:r>
      <w:r w:rsidR="00FC29AC">
        <w:rPr>
          <w:rFonts w:ascii="Trade Gothic LT Std" w:eastAsia="Times New Roman" w:hAnsi="Trade Gothic LT Std" w:cs="Times New Roman"/>
          <w:color w:val="0000FF"/>
          <w:u w:val="single"/>
          <w:lang w:val="en-US" w:eastAsia="de-DE"/>
        </w:rPr>
        <w:fldChar w:fldCharType="end"/>
      </w:r>
    </w:p>
    <w:p w:rsidR="007D0BA8" w:rsidRPr="00432713" w:rsidRDefault="007D0BA8" w:rsidP="007D0BA8">
      <w:pPr>
        <w:spacing w:after="0" w:line="240" w:lineRule="auto"/>
        <w:rPr>
          <w:rFonts w:ascii="Trade Gothic LT Std" w:eastAsia="Times New Roman" w:hAnsi="Trade Gothic LT Std" w:cs="Times New Roman"/>
          <w:lang w:val="en-US" w:eastAsia="de-DE"/>
        </w:rPr>
      </w:pPr>
    </w:p>
    <w:p w:rsidR="007D0BA8" w:rsidRPr="0035207F" w:rsidRDefault="007D0BA8" w:rsidP="007D0BA8">
      <w:pPr>
        <w:spacing w:after="0" w:line="240" w:lineRule="auto"/>
        <w:rPr>
          <w:rFonts w:ascii="Trade Gothic LT Std" w:eastAsia="Times New Roman" w:hAnsi="Trade Gothic LT Std" w:cs="Times New Roman"/>
          <w:lang w:eastAsia="de-DE"/>
          <w:rPrChange w:id="370" w:author="Falko Glöckler" w:date="2019-05-03T13:32:00Z">
            <w:rPr>
              <w:rFonts w:ascii="Trade Gothic LT Std" w:eastAsia="Times New Roman" w:hAnsi="Trade Gothic LT Std" w:cs="Times New Roman"/>
              <w:lang w:val="en-US" w:eastAsia="de-DE"/>
            </w:rPr>
          </w:rPrChange>
        </w:rPr>
      </w:pPr>
      <w:proofErr w:type="gramStart"/>
      <w:r w:rsidRPr="0035207F">
        <w:rPr>
          <w:rFonts w:ascii="Trade Gothic LT Std" w:eastAsia="Times New Roman" w:hAnsi="Trade Gothic LT Std" w:cs="Times New Roman"/>
          <w:lang w:val="en-US" w:eastAsia="de-DE"/>
          <w:rPrChange w:id="371" w:author="Falko Glöckler" w:date="2019-05-03T13:32:00Z">
            <w:rPr>
              <w:rFonts w:ascii="Trade Gothic LT Std" w:eastAsia="Times New Roman" w:hAnsi="Trade Gothic LT Std" w:cs="Times New Roman"/>
              <w:lang w:eastAsia="de-DE"/>
            </w:rPr>
          </w:rPrChange>
        </w:rPr>
        <w:t xml:space="preserve">Klug, C.; </w:t>
      </w:r>
      <w:r w:rsidRPr="0035207F">
        <w:rPr>
          <w:rFonts w:ascii="Trade Gothic LT Std" w:eastAsia="Times New Roman" w:hAnsi="Trade Gothic LT Std" w:cs="Times New Roman"/>
          <w:b/>
          <w:bCs/>
          <w:lang w:val="en-US" w:eastAsia="de-DE"/>
          <w:rPrChange w:id="372" w:author="Falko Glöckler" w:date="2019-05-03T13:32:00Z">
            <w:rPr>
              <w:rFonts w:ascii="Trade Gothic LT Std" w:eastAsia="Times New Roman" w:hAnsi="Trade Gothic LT Std" w:cs="Times New Roman"/>
              <w:b/>
              <w:bCs/>
              <w:lang w:eastAsia="de-DE"/>
            </w:rPr>
          </w:rPrChange>
        </w:rPr>
        <w:t>Korn, D.</w:t>
      </w:r>
      <w:r w:rsidRPr="0035207F">
        <w:rPr>
          <w:rFonts w:ascii="Trade Gothic LT Std" w:eastAsia="Times New Roman" w:hAnsi="Trade Gothic LT Std" w:cs="Times New Roman"/>
          <w:lang w:val="en-US" w:eastAsia="de-DE"/>
          <w:rPrChange w:id="373" w:author="Falko Glöckler" w:date="2019-05-03T13:32:00Z">
            <w:rPr>
              <w:rFonts w:ascii="Trade Gothic LT Std" w:eastAsia="Times New Roman" w:hAnsi="Trade Gothic LT Std" w:cs="Times New Roman"/>
              <w:lang w:eastAsia="de-DE"/>
            </w:rPr>
          </w:rPrChange>
        </w:rPr>
        <w:t>; Aigner, T.; Erbacher, J. (2018).</w:t>
      </w:r>
      <w:proofErr w:type="gramEnd"/>
      <w:r w:rsidRPr="0035207F">
        <w:rPr>
          <w:rFonts w:ascii="Trade Gothic LT Std" w:eastAsia="Times New Roman" w:hAnsi="Trade Gothic LT Std" w:cs="Times New Roman"/>
          <w:lang w:val="en-US" w:eastAsia="de-DE"/>
          <w:rPrChange w:id="374"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Editorial: Jobst Wendt, the northern African Devonian sediments and their carbonate build-ups. </w:t>
      </w:r>
      <w:r w:rsidRPr="0035207F">
        <w:rPr>
          <w:rFonts w:ascii="Trade Gothic LT Std" w:eastAsia="Times New Roman" w:hAnsi="Trade Gothic LT Std" w:cs="Times New Roman"/>
          <w:i/>
          <w:iCs/>
          <w:lang w:eastAsia="de-DE"/>
          <w:rPrChange w:id="375" w:author="Falko Glöckler" w:date="2019-05-03T13:32:00Z">
            <w:rPr>
              <w:rFonts w:ascii="Trade Gothic LT Std" w:eastAsia="Times New Roman" w:hAnsi="Trade Gothic LT Std" w:cs="Times New Roman"/>
              <w:i/>
              <w:iCs/>
              <w:lang w:val="en-US" w:eastAsia="de-DE"/>
            </w:rPr>
          </w:rPrChange>
        </w:rPr>
        <w:t>Neues Jahrbuch für Geologie und Paläontologie - Abhandlungen, 290 (1-3)</w:t>
      </w:r>
      <w:r w:rsidRPr="0035207F">
        <w:rPr>
          <w:rFonts w:ascii="Trade Gothic LT Std" w:eastAsia="Times New Roman" w:hAnsi="Trade Gothic LT Std" w:cs="Times New Roman"/>
          <w:lang w:eastAsia="de-DE"/>
          <w:rPrChange w:id="376" w:author="Falko Glöckler" w:date="2019-05-03T13:32:00Z">
            <w:rPr>
              <w:rFonts w:ascii="Trade Gothic LT Std" w:eastAsia="Times New Roman" w:hAnsi="Trade Gothic LT Std" w:cs="Times New Roman"/>
              <w:lang w:val="en-US" w:eastAsia="de-DE"/>
            </w:rPr>
          </w:rPrChange>
        </w:rPr>
        <w:t xml:space="preserve">: 1-7. DOI: </w:t>
      </w:r>
      <w:r w:rsidR="00FC29AC">
        <w:fldChar w:fldCharType="begin"/>
      </w:r>
      <w:r w:rsidR="00FC29AC">
        <w:instrText xml:space="preserve"> HYPERLINK "https://doi.org/10.1127/njgpa</w:instrText>
      </w:r>
      <w:r w:rsidR="00FC29AC">
        <w:instrText xml:space="preserve">/2018/0766" \t "_blank" </w:instrText>
      </w:r>
      <w:r w:rsidR="00FC29AC">
        <w:fldChar w:fldCharType="separate"/>
      </w:r>
      <w:r w:rsidRPr="0035207F">
        <w:rPr>
          <w:rFonts w:ascii="Trade Gothic LT Std" w:eastAsia="Times New Roman" w:hAnsi="Trade Gothic LT Std" w:cs="Times New Roman"/>
          <w:color w:val="0000FF"/>
          <w:u w:val="single"/>
          <w:lang w:eastAsia="de-DE"/>
          <w:rPrChange w:id="377" w:author="Falko Glöckler" w:date="2019-05-03T13:32:00Z">
            <w:rPr>
              <w:rFonts w:ascii="Trade Gothic LT Std" w:eastAsia="Times New Roman" w:hAnsi="Trade Gothic LT Std" w:cs="Times New Roman"/>
              <w:color w:val="0000FF"/>
              <w:u w:val="single"/>
              <w:lang w:val="en-US" w:eastAsia="de-DE"/>
            </w:rPr>
          </w:rPrChange>
        </w:rPr>
        <w:t>10.1127/njgpa/2018/0766</w:t>
      </w:r>
      <w:r w:rsidR="00FC29AC">
        <w:rPr>
          <w:rFonts w:ascii="Trade Gothic LT Std" w:eastAsia="Times New Roman" w:hAnsi="Trade Gothic LT Std" w:cs="Times New Roman"/>
          <w:color w:val="0000FF"/>
          <w:u w:val="single"/>
          <w:lang w:val="en-US" w:eastAsia="de-DE"/>
        </w:rPr>
        <w:fldChar w:fldCharType="end"/>
      </w:r>
    </w:p>
    <w:p w:rsidR="007D0BA8" w:rsidRPr="0035207F" w:rsidRDefault="007D0BA8" w:rsidP="007D0BA8">
      <w:pPr>
        <w:spacing w:after="0" w:line="240" w:lineRule="auto"/>
        <w:rPr>
          <w:rFonts w:ascii="Trade Gothic LT Std" w:eastAsia="Times New Roman" w:hAnsi="Trade Gothic LT Std" w:cs="Times New Roman"/>
          <w:lang w:eastAsia="de-DE"/>
          <w:rPrChange w:id="378" w:author="Falko Glöckler" w:date="2019-05-03T13:32:00Z">
            <w:rPr>
              <w:rFonts w:ascii="Trade Gothic LT Std" w:eastAsia="Times New Roman" w:hAnsi="Trade Gothic LT Std" w:cs="Times New Roman"/>
              <w:lang w:val="en-US" w:eastAsia="de-DE"/>
            </w:rPr>
          </w:rPrChange>
        </w:rPr>
      </w:pPr>
    </w:p>
    <w:p w:rsidR="007D0BA8" w:rsidRPr="00432713" w:rsidRDefault="007D0BA8" w:rsidP="007D0BA8">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Lorenz, J.; </w:t>
      </w:r>
      <w:r w:rsidRPr="00432713">
        <w:rPr>
          <w:rFonts w:ascii="Trade Gothic LT Std" w:eastAsia="Times New Roman" w:hAnsi="Trade Gothic LT Std" w:cs="Times New Roman"/>
          <w:b/>
          <w:bCs/>
          <w:lang w:eastAsia="de-DE"/>
        </w:rPr>
        <w:t>Schmitt, R.</w:t>
      </w:r>
      <w:r w:rsidRPr="00432713">
        <w:rPr>
          <w:rFonts w:ascii="Trade Gothic LT Std" w:eastAsia="Times New Roman" w:hAnsi="Trade Gothic LT Std" w:cs="Times New Roman"/>
          <w:lang w:eastAsia="de-DE"/>
        </w:rPr>
        <w:t xml:space="preserve">; Völker, A. (2018). </w:t>
      </w:r>
      <w:r w:rsidRPr="0035207F">
        <w:rPr>
          <w:rFonts w:ascii="Trade Gothic LT Std" w:eastAsia="Times New Roman" w:hAnsi="Trade Gothic LT Std" w:cs="Times New Roman"/>
          <w:lang w:eastAsia="de-DE"/>
          <w:rPrChange w:id="379" w:author="Falko Glöckler" w:date="2019-05-03T13:32:00Z">
            <w:rPr>
              <w:rFonts w:ascii="Trade Gothic LT Std" w:eastAsia="Times New Roman" w:hAnsi="Trade Gothic LT Std" w:cs="Times New Roman"/>
              <w:lang w:val="en-US" w:eastAsia="de-DE"/>
            </w:rPr>
          </w:rPrChange>
        </w:rPr>
        <w:t xml:space="preserve">The underground Manganese and Iron Mine „Heinrich” between Eichenberg and Sailauf, Spessart, Germany – subsequently the “Marga” </w:t>
      </w:r>
      <w:r w:rsidRPr="00432713">
        <w:rPr>
          <w:rFonts w:ascii="Trade Gothic LT Std" w:eastAsia="Times New Roman" w:hAnsi="Trade Gothic LT Std" w:cs="Times New Roman"/>
          <w:lang w:eastAsia="de-DE"/>
        </w:rPr>
        <w:t xml:space="preserve">mine on Barite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Die untertägige Mangan- und Eisenerzgrube „Heinrich“ zwischen Eichenberg und Sailauf im Spessart – später die Grube „Marga“ auf Schwerspat. </w:t>
      </w:r>
      <w:r w:rsidRPr="00432713">
        <w:rPr>
          <w:rFonts w:ascii="Trade Gothic LT Std" w:eastAsia="Times New Roman" w:hAnsi="Trade Gothic LT Std" w:cs="Times New Roman"/>
          <w:i/>
          <w:iCs/>
          <w:lang w:eastAsia="de-DE"/>
        </w:rPr>
        <w:t>Jahresberichte und Mitteilungen des Oberrheinischen Geologischen Vereins, 100</w:t>
      </w:r>
      <w:r w:rsidRPr="00432713">
        <w:rPr>
          <w:rFonts w:ascii="Trade Gothic LT Std" w:eastAsia="Times New Roman" w:hAnsi="Trade Gothic LT Std" w:cs="Times New Roman"/>
          <w:lang w:eastAsia="de-DE"/>
        </w:rPr>
        <w:t xml:space="preserve">: 483-508. DOI: </w:t>
      </w:r>
      <w:hyperlink r:id="rId117" w:tgtFrame="_blank" w:history="1">
        <w:r w:rsidRPr="00432713">
          <w:rPr>
            <w:rFonts w:ascii="Trade Gothic LT Std" w:eastAsia="Times New Roman" w:hAnsi="Trade Gothic LT Std" w:cs="Times New Roman"/>
            <w:color w:val="0000FF"/>
            <w:u w:val="single"/>
            <w:lang w:eastAsia="de-DE"/>
          </w:rPr>
          <w:t>10.1127/jmogv/100/0014</w:t>
        </w:r>
      </w:hyperlink>
    </w:p>
    <w:p w:rsidR="007D0BA8" w:rsidRPr="00432713" w:rsidRDefault="007D0BA8" w:rsidP="007D0BA8">
      <w:pPr>
        <w:spacing w:after="0" w:line="240" w:lineRule="auto"/>
        <w:rPr>
          <w:rFonts w:ascii="Trade Gothic LT Std" w:eastAsia="Times New Roman" w:hAnsi="Trade Gothic LT Std" w:cs="Times New Roman"/>
          <w:lang w:eastAsia="de-DE"/>
        </w:rPr>
      </w:pPr>
    </w:p>
    <w:p w:rsidR="007D0BA8" w:rsidRPr="00432713" w:rsidRDefault="007D0BA8" w:rsidP="007D0BA8">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lastRenderedPageBreak/>
        <w:t>Mey, W.</w:t>
      </w:r>
      <w:r w:rsidRPr="00432713">
        <w:rPr>
          <w:rFonts w:ascii="Trade Gothic LT Std" w:eastAsia="Times New Roman" w:hAnsi="Trade Gothic LT Std" w:cs="Times New Roman"/>
          <w:lang w:eastAsia="de-DE"/>
        </w:rPr>
        <w:t xml:space="preserve"> (2018). Tinodes ankrimensis n. sp. – eine neue Köcherfliege aus Marokko (Trichoptera, Psychomyiidae).. </w:t>
      </w:r>
      <w:r w:rsidRPr="00432713">
        <w:rPr>
          <w:rFonts w:ascii="Trade Gothic LT Std" w:eastAsia="Times New Roman" w:hAnsi="Trade Gothic LT Std" w:cs="Times New Roman"/>
          <w:i/>
          <w:iCs/>
          <w:lang w:eastAsia="de-DE"/>
        </w:rPr>
        <w:t>Entomologische Nachrichten und Be</w:t>
      </w:r>
      <w:r w:rsidRPr="00432713">
        <w:rPr>
          <w:rFonts w:ascii="Trade Gothic LT Std" w:eastAsia="Times New Roman" w:hAnsi="Trade Gothic LT Std" w:cs="Times New Roman"/>
          <w:i/>
          <w:iCs/>
          <w:lang w:val="en-US" w:eastAsia="de-DE"/>
        </w:rPr>
        <w:t>richte (3)</w:t>
      </w:r>
      <w:r w:rsidRPr="00432713">
        <w:rPr>
          <w:rFonts w:ascii="Trade Gothic LT Std" w:eastAsia="Times New Roman" w:hAnsi="Trade Gothic LT Std" w:cs="Times New Roman"/>
          <w:lang w:val="en-US" w:eastAsia="de-DE"/>
        </w:rPr>
        <w:t xml:space="preserve">: 191-192. </w:t>
      </w:r>
    </w:p>
    <w:p w:rsidR="007D0BA8" w:rsidRPr="00432713" w:rsidRDefault="007D0BA8" w:rsidP="007D0BA8">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Mey, W.</w:t>
      </w:r>
      <w:r w:rsidRPr="00432713">
        <w:rPr>
          <w:rFonts w:ascii="Trade Gothic LT Std" w:eastAsia="Times New Roman" w:hAnsi="Trade Gothic LT Std" w:cs="Times New Roman"/>
          <w:lang w:val="en-US" w:eastAsia="de-DE"/>
        </w:rPr>
        <w:t>; Ospina-Torres, R. (2018). Inventorying Lepidoptera (Insecta) in the Páramo of Colombia – first results</w:t>
      </w:r>
      <w:proofErr w:type="gramStart"/>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eastAsia="de-DE"/>
        </w:rPr>
        <w:t>Mitteilungen der Deutschen Gesellschaft für allgemeine und angewandte Entomologie 21, 21</w:t>
      </w:r>
      <w:r w:rsidRPr="00432713">
        <w:rPr>
          <w:rFonts w:ascii="Trade Gothic LT Std" w:eastAsia="Times New Roman" w:hAnsi="Trade Gothic LT Std" w:cs="Times New Roman"/>
          <w:lang w:eastAsia="de-DE"/>
        </w:rPr>
        <w:t>: 299-302</w:t>
      </w:r>
    </w:p>
    <w:p w:rsidR="007D0BA8" w:rsidRPr="00432713" w:rsidRDefault="007D0BA8" w:rsidP="007D0BA8">
      <w:pPr>
        <w:spacing w:after="0" w:line="240" w:lineRule="auto"/>
        <w:rPr>
          <w:rFonts w:ascii="Trade Gothic LT Std" w:eastAsia="Times New Roman" w:hAnsi="Trade Gothic LT Std" w:cs="Times New Roman"/>
          <w:lang w:eastAsia="de-DE"/>
        </w:rPr>
      </w:pPr>
    </w:p>
    <w:p w:rsidR="007D0BA8" w:rsidRPr="00432713" w:rsidRDefault="007D0BA8" w:rsidP="007D0BA8">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Müller,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Bickelmann, C.</w:t>
      </w:r>
      <w:r w:rsidRPr="00432713">
        <w:rPr>
          <w:rFonts w:ascii="Trade Gothic LT Std" w:eastAsia="Times New Roman" w:hAnsi="Trade Gothic LT Std" w:cs="Times New Roman"/>
          <w:lang w:eastAsia="de-DE"/>
        </w:rPr>
        <w:t xml:space="preserve">; Sobral, G. (2018). </w:t>
      </w:r>
      <w:proofErr w:type="gramStart"/>
      <w:r w:rsidRPr="00432713">
        <w:rPr>
          <w:rFonts w:ascii="Trade Gothic LT Std" w:eastAsia="Times New Roman" w:hAnsi="Trade Gothic LT Std" w:cs="Times New Roman"/>
          <w:lang w:val="en-US" w:eastAsia="de-DE"/>
        </w:rPr>
        <w:t>The Evolution and Fossil History of Sensory Perception in Amniote Vertebrates.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Annual Review of Earth and Planetary Sciences, 46</w:t>
      </w:r>
      <w:r w:rsidRPr="00432713">
        <w:rPr>
          <w:rFonts w:ascii="Trade Gothic LT Std" w:eastAsia="Times New Roman" w:hAnsi="Trade Gothic LT Std" w:cs="Times New Roman"/>
          <w:lang w:val="en-US" w:eastAsia="de-DE"/>
        </w:rPr>
        <w:t xml:space="preserve">: 495-519. DOI: </w:t>
      </w:r>
      <w:r w:rsidR="00FC29AC">
        <w:fldChar w:fldCharType="begin"/>
      </w:r>
      <w:r w:rsidR="00FC29AC" w:rsidRPr="0035207F">
        <w:rPr>
          <w:lang w:val="en-US"/>
          <w:rPrChange w:id="380" w:author="Falko Glöckler" w:date="2019-05-03T13:32:00Z">
            <w:rPr/>
          </w:rPrChange>
        </w:rPr>
        <w:instrText xml:space="preserve"> HYPERLINK "https://doi.org/10.1146/annurev-earth-082517-010120" \t "_blank" </w:instrText>
      </w:r>
      <w:r w:rsidR="00FC29AC">
        <w:fldChar w:fldCharType="separate"/>
      </w:r>
      <w:r w:rsidRPr="00432713">
        <w:rPr>
          <w:rFonts w:ascii="Trade Gothic LT Std" w:eastAsia="Times New Roman" w:hAnsi="Trade Gothic LT Std" w:cs="Times New Roman"/>
          <w:color w:val="0000FF"/>
          <w:u w:val="single"/>
          <w:lang w:val="en-US" w:eastAsia="de-DE"/>
        </w:rPr>
        <w:t>10.1146/annurev-earth-082517-010120</w:t>
      </w:r>
      <w:r w:rsidR="00FC29AC">
        <w:rPr>
          <w:rFonts w:ascii="Trade Gothic LT Std" w:eastAsia="Times New Roman" w:hAnsi="Trade Gothic LT Std" w:cs="Times New Roman"/>
          <w:color w:val="0000FF"/>
          <w:u w:val="single"/>
          <w:lang w:val="en-US" w:eastAsia="de-DE"/>
        </w:rPr>
        <w:fldChar w:fldCharType="end"/>
      </w:r>
    </w:p>
    <w:p w:rsidR="007D0BA8" w:rsidRPr="00432713" w:rsidRDefault="007D0BA8" w:rsidP="007D0BA8">
      <w:pPr>
        <w:spacing w:after="0" w:line="240" w:lineRule="auto"/>
        <w:rPr>
          <w:rFonts w:ascii="Trade Gothic LT Std" w:eastAsia="Times New Roman" w:hAnsi="Trade Gothic LT Std" w:cs="Times New Roman"/>
          <w:lang w:val="en-US" w:eastAsia="de-DE"/>
        </w:rPr>
      </w:pPr>
    </w:p>
    <w:p w:rsidR="007D0BA8" w:rsidRPr="00432713" w:rsidRDefault="007D0BA8" w:rsidP="007D0BA8">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Pati, J.; Reimold, W.; Hauser, N. (2018).</w:t>
      </w:r>
      <w:proofErr w:type="gramEnd"/>
      <w:r w:rsidRPr="00432713">
        <w:rPr>
          <w:rFonts w:ascii="Trade Gothic LT Std" w:eastAsia="Times New Roman" w:hAnsi="Trade Gothic LT Std" w:cs="Times New Roman"/>
          <w:lang w:val="en-US" w:eastAsia="de-DE"/>
        </w:rPr>
        <w:t xml:space="preserve"> Comment on “Anatomy of impactites and shocked zircon grains from Dhala reveals Paleoproterozoic meteorite impact in the Archean basement rocks of Central India” by Li et al., 2018, Gondwana Research, 54, 81–101. </w:t>
      </w:r>
      <w:r w:rsidRPr="00432713">
        <w:rPr>
          <w:rFonts w:ascii="Trade Gothic LT Std" w:eastAsia="Times New Roman" w:hAnsi="Trade Gothic LT Std" w:cs="Times New Roman"/>
          <w:i/>
          <w:iCs/>
          <w:lang w:val="en-US" w:eastAsia="de-DE"/>
        </w:rPr>
        <w:t>Gondwana Research, 60</w:t>
      </w:r>
      <w:r w:rsidRPr="00432713">
        <w:rPr>
          <w:rFonts w:ascii="Trade Gothic LT Std" w:eastAsia="Times New Roman" w:hAnsi="Trade Gothic LT Std" w:cs="Times New Roman"/>
          <w:lang w:val="en-US" w:eastAsia="de-DE"/>
        </w:rPr>
        <w:t xml:space="preserve">: 81–101. DOI: </w:t>
      </w:r>
      <w:hyperlink r:id="rId118" w:tgtFrame="_blank" w:history="1">
        <w:r w:rsidRPr="00432713">
          <w:rPr>
            <w:rFonts w:ascii="Trade Gothic LT Std" w:eastAsia="Times New Roman" w:hAnsi="Trade Gothic LT Std" w:cs="Times New Roman"/>
            <w:color w:val="0000FF"/>
            <w:u w:val="single"/>
            <w:lang w:val="en-US" w:eastAsia="de-DE"/>
          </w:rPr>
          <w:t>10.1016/j.gr.2018.03.019</w:t>
        </w:r>
      </w:hyperlink>
    </w:p>
    <w:p w:rsidR="007D0BA8" w:rsidRPr="00432713" w:rsidRDefault="007D0BA8" w:rsidP="007D0BA8">
      <w:pPr>
        <w:spacing w:after="0" w:line="240" w:lineRule="auto"/>
        <w:rPr>
          <w:rFonts w:ascii="Trade Gothic LT Std" w:eastAsia="Times New Roman" w:hAnsi="Trade Gothic LT Std" w:cs="Times New Roman"/>
          <w:lang w:val="en-US" w:eastAsia="de-DE"/>
        </w:rPr>
      </w:pPr>
    </w:p>
    <w:p w:rsidR="007D0BA8" w:rsidRPr="00432713" w:rsidRDefault="007D0BA8" w:rsidP="007D0BA8">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val="en-US" w:eastAsia="de-DE"/>
        </w:rPr>
        <w:t>Plötner, J.</w:t>
      </w:r>
      <w:r w:rsidRPr="00432713">
        <w:rPr>
          <w:rFonts w:ascii="Trade Gothic LT Std" w:eastAsia="Times New Roman" w:hAnsi="Trade Gothic LT Std" w:cs="Times New Roman"/>
          <w:lang w:val="en-US" w:eastAsia="de-DE"/>
        </w:rPr>
        <w:t xml:space="preserve"> (2018). </w:t>
      </w:r>
      <w:proofErr w:type="gramStart"/>
      <w:r w:rsidRPr="00432713">
        <w:rPr>
          <w:rFonts w:ascii="Trade Gothic LT Std" w:eastAsia="Times New Roman" w:hAnsi="Trade Gothic LT Std" w:cs="Times New Roman"/>
          <w:lang w:val="en-US" w:eastAsia="de-DE"/>
        </w:rPr>
        <w:t xml:space="preserve">Conservation status and threats to the pool frog (Pelophylax lessonae) in Germany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Zur Bestandssituation und Gefährdung des Kleinen Wasserfroschs (Pelophylax lessonae) in Deutschland.</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eastAsia="de-DE"/>
        </w:rPr>
        <w:t>Zeitschrift für Feldherpetologie</w:t>
      </w:r>
      <w:r w:rsidRPr="00432713">
        <w:rPr>
          <w:rFonts w:ascii="Trade Gothic LT Std" w:eastAsia="Times New Roman" w:hAnsi="Trade Gothic LT Std" w:cs="Times New Roman"/>
          <w:lang w:eastAsia="de-DE"/>
        </w:rPr>
        <w:t>: 23-44</w:t>
      </w:r>
    </w:p>
    <w:p w:rsidR="007D0BA8" w:rsidRPr="00432713" w:rsidRDefault="007D0BA8" w:rsidP="007D0BA8">
      <w:pPr>
        <w:spacing w:after="0" w:line="240" w:lineRule="auto"/>
        <w:rPr>
          <w:rFonts w:ascii="Trade Gothic LT Std" w:eastAsia="Times New Roman" w:hAnsi="Trade Gothic LT Std" w:cs="Times New Roman"/>
          <w:lang w:eastAsia="de-DE"/>
        </w:rPr>
      </w:pPr>
    </w:p>
    <w:p w:rsidR="007D0BA8" w:rsidRPr="00432713" w:rsidRDefault="007D0BA8" w:rsidP="007D0BA8">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lang w:eastAsia="de-DE"/>
        </w:rPr>
        <w:t>Reimold, W.</w:t>
      </w:r>
      <w:r w:rsidRPr="00432713">
        <w:rPr>
          <w:rFonts w:ascii="Trade Gothic LT Std" w:eastAsia="Times New Roman" w:hAnsi="Trade Gothic LT Std" w:cs="Times New Roman"/>
          <w:lang w:eastAsia="de-DE"/>
        </w:rPr>
        <w:t xml:space="preserve">; Hauser, N.; Hansen, B.; Thirlwall, M.; Hoffmann, M. (2018). </w:t>
      </w:r>
      <w:r w:rsidRPr="00432713">
        <w:rPr>
          <w:rFonts w:ascii="Trade Gothic LT Std" w:eastAsia="Times New Roman" w:hAnsi="Trade Gothic LT Std" w:cs="Times New Roman"/>
          <w:lang w:val="en-US" w:eastAsia="de-DE"/>
        </w:rPr>
        <w:t xml:space="preserve">Reply to “Comments on “The impact pseudotachylitic breccia controversy: Insights from first isotope analysis of Vredefort impact-generated melt rocks” by Reimold et al. 2017 (GCA 214, 266–282)” by A.A. Garde and M.B. Klausen (GCA 233, 187–190). </w:t>
      </w:r>
      <w:r w:rsidRPr="00432713">
        <w:rPr>
          <w:rFonts w:ascii="Trade Gothic LT Std" w:eastAsia="Times New Roman" w:hAnsi="Trade Gothic LT Std" w:cs="Times New Roman"/>
          <w:i/>
          <w:iCs/>
          <w:lang w:eastAsia="de-DE"/>
        </w:rPr>
        <w:t>Geochimica et Cosmochimica Acta, 240</w:t>
      </w:r>
      <w:r w:rsidRPr="00432713">
        <w:rPr>
          <w:rFonts w:ascii="Trade Gothic LT Std" w:eastAsia="Times New Roman" w:hAnsi="Trade Gothic LT Std" w:cs="Times New Roman"/>
          <w:lang w:eastAsia="de-DE"/>
        </w:rPr>
        <w:t xml:space="preserve">: 331-332. DOI: </w:t>
      </w:r>
      <w:hyperlink r:id="rId119" w:tgtFrame="_blank" w:history="1">
        <w:r w:rsidRPr="00432713">
          <w:rPr>
            <w:rFonts w:ascii="Trade Gothic LT Std" w:eastAsia="Times New Roman" w:hAnsi="Trade Gothic LT Std" w:cs="Times New Roman"/>
            <w:color w:val="0000FF"/>
            <w:u w:val="single"/>
            <w:lang w:eastAsia="de-DE"/>
          </w:rPr>
          <w:t>10.1016/j.gca.2018.08.016</w:t>
        </w:r>
      </w:hyperlink>
    </w:p>
    <w:p w:rsidR="007D0BA8" w:rsidRPr="00432713" w:rsidRDefault="007D0BA8" w:rsidP="007D0BA8">
      <w:pPr>
        <w:spacing w:after="0" w:line="240" w:lineRule="auto"/>
        <w:rPr>
          <w:rFonts w:ascii="Trade Gothic LT Std" w:eastAsia="Times New Roman" w:hAnsi="Trade Gothic LT Std" w:cs="Times New Roman"/>
          <w:lang w:eastAsia="de-DE"/>
        </w:rPr>
      </w:pPr>
    </w:p>
    <w:p w:rsidR="007D0BA8" w:rsidRPr="00432713" w:rsidRDefault="007D0BA8" w:rsidP="007D0BA8">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Strauß, A.</w:t>
      </w:r>
      <w:r w:rsidRPr="00432713">
        <w:rPr>
          <w:rFonts w:ascii="Trade Gothic LT Std" w:eastAsia="Times New Roman" w:hAnsi="Trade Gothic LT Std" w:cs="Times New Roman"/>
          <w:lang w:eastAsia="de-DE"/>
        </w:rPr>
        <w:t xml:space="preserve"> (2018). Temporäres Objektlabor – Bericht u</w:t>
      </w:r>
      <w:r w:rsidRPr="00432713">
        <w:rPr>
          <w:rFonts w:ascii="Courier New" w:eastAsia="Times New Roman" w:hAnsi="Courier New" w:cs="Courier New"/>
          <w:lang w:eastAsia="de-DE"/>
        </w:rPr>
        <w:t>̈</w:t>
      </w:r>
      <w:r w:rsidRPr="00432713">
        <w:rPr>
          <w:rFonts w:ascii="Trade Gothic LT Std" w:eastAsia="Times New Roman" w:hAnsi="Trade Gothic LT Std" w:cs="Times New Roman"/>
          <w:lang w:eastAsia="de-DE"/>
        </w:rPr>
        <w:t xml:space="preserve">ber das Beschaffen von Basalt. </w:t>
      </w:r>
      <w:r w:rsidRPr="00432713">
        <w:rPr>
          <w:rFonts w:ascii="Trade Gothic LT Std" w:eastAsia="Times New Roman" w:hAnsi="Trade Gothic LT Std" w:cs="Times New Roman"/>
          <w:i/>
          <w:iCs/>
          <w:lang w:eastAsia="de-DE"/>
        </w:rPr>
        <w:t>Cluster-Zeitung. Exzellenzcluster der Humboldt-Universität Berlin Bild-Wissen-Gestaltung, 248</w:t>
      </w:r>
      <w:r w:rsidRPr="00432713">
        <w:rPr>
          <w:rFonts w:ascii="Trade Gothic LT Std" w:eastAsia="Times New Roman" w:hAnsi="Trade Gothic LT Std" w:cs="Times New Roman"/>
          <w:lang w:eastAsia="de-DE"/>
        </w:rPr>
        <w:t>: 4-6</w:t>
      </w:r>
    </w:p>
    <w:p w:rsidR="007D0BA8" w:rsidRPr="00432713" w:rsidRDefault="007D0BA8" w:rsidP="007D0BA8">
      <w:pPr>
        <w:spacing w:after="0" w:line="240" w:lineRule="auto"/>
        <w:rPr>
          <w:rFonts w:ascii="Trade Gothic LT Std" w:eastAsia="Times New Roman" w:hAnsi="Trade Gothic LT Std" w:cs="Times New Roman"/>
          <w:lang w:eastAsia="de-DE"/>
        </w:rPr>
      </w:pPr>
    </w:p>
    <w:p w:rsidR="00C75C1F" w:rsidRPr="00432713" w:rsidRDefault="007D0BA8" w:rsidP="007D0BA8">
      <w:pPr>
        <w:rPr>
          <w:rFonts w:ascii="Trade Gothic LT Std" w:hAnsi="Trade Gothic LT Std"/>
          <w:b/>
          <w:lang w:val="en-US"/>
        </w:rPr>
      </w:pPr>
      <w:proofErr w:type="gramStart"/>
      <w:r w:rsidRPr="00432713">
        <w:rPr>
          <w:rFonts w:ascii="Trade Gothic LT Std" w:eastAsia="Times New Roman" w:hAnsi="Trade Gothic LT Std" w:cs="Times New Roman"/>
          <w:b/>
          <w:bCs/>
          <w:lang w:val="en-US" w:eastAsia="de-DE"/>
        </w:rPr>
        <w:t>Yamasaki, H.</w:t>
      </w:r>
      <w:r w:rsidRPr="00432713">
        <w:rPr>
          <w:rFonts w:ascii="Trade Gothic LT Std" w:eastAsia="Times New Roman" w:hAnsi="Trade Gothic LT Std" w:cs="Times New Roman"/>
          <w:lang w:val="en-US" w:eastAsia="de-DE"/>
        </w:rPr>
        <w:t>; Durucan, F. (2018).</w:t>
      </w:r>
      <w:proofErr w:type="gramEnd"/>
      <w:r w:rsidRPr="00432713">
        <w:rPr>
          <w:rFonts w:ascii="Trade Gothic LT Std" w:eastAsia="Times New Roman" w:hAnsi="Trade Gothic LT Std" w:cs="Times New Roman"/>
          <w:lang w:val="en-US" w:eastAsia="de-DE"/>
        </w:rPr>
        <w:t xml:space="preserve"> Echinoderes antalyaensis sp. </w:t>
      </w:r>
      <w:proofErr w:type="gramStart"/>
      <w:r w:rsidRPr="00432713">
        <w:rPr>
          <w:rFonts w:ascii="Trade Gothic LT Std" w:eastAsia="Times New Roman" w:hAnsi="Trade Gothic LT Std" w:cs="Times New Roman"/>
          <w:lang w:val="en-US" w:eastAsia="de-DE"/>
        </w:rPr>
        <w:t>nov</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(Cyclorhagida: Kinorhyncha) from Antalya, Turkey, Levantine Sea, Eastern Mediterranean Sea.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Species Diversity, 23 (2)</w:t>
      </w:r>
      <w:r w:rsidRPr="00432713">
        <w:rPr>
          <w:rFonts w:ascii="Trade Gothic LT Std" w:eastAsia="Times New Roman" w:hAnsi="Trade Gothic LT Std" w:cs="Times New Roman"/>
          <w:lang w:val="en-US" w:eastAsia="de-DE"/>
        </w:rPr>
        <w:t xml:space="preserve">: 193-207. DOI: </w:t>
      </w:r>
      <w:hyperlink r:id="rId120" w:tgtFrame="_blank" w:history="1">
        <w:r w:rsidRPr="00432713">
          <w:rPr>
            <w:rFonts w:ascii="Trade Gothic LT Std" w:eastAsia="Times New Roman" w:hAnsi="Trade Gothic LT Std" w:cs="Times New Roman"/>
            <w:color w:val="0000FF"/>
            <w:u w:val="single"/>
            <w:lang w:val="en-US" w:eastAsia="de-DE"/>
          </w:rPr>
          <w:t>10.12782/specdiv.23.193</w:t>
        </w:r>
      </w:hyperlink>
      <w:r w:rsidRPr="00432713">
        <w:rPr>
          <w:rFonts w:ascii="Trade Gothic LT Std" w:eastAsia="Times New Roman" w:hAnsi="Trade Gothic LT Std" w:cs="Times New Roman"/>
          <w:lang w:val="en-US" w:eastAsia="de-DE"/>
        </w:rPr>
        <w:t>.</w:t>
      </w:r>
    </w:p>
    <w:p w:rsidR="00C75C1F" w:rsidRPr="00432713" w:rsidRDefault="00C75C1F" w:rsidP="00AA5132">
      <w:pPr>
        <w:rPr>
          <w:rFonts w:ascii="Trade Gothic LT Std" w:hAnsi="Trade Gothic LT Std"/>
          <w:b/>
          <w:lang w:val="en-US"/>
        </w:rPr>
      </w:pPr>
    </w:p>
    <w:p w:rsidR="00C75C1F" w:rsidRPr="00432713" w:rsidRDefault="00C75C1F" w:rsidP="00C75C1F">
      <w:pPr>
        <w:rPr>
          <w:rFonts w:ascii="Trade Gothic LT Std" w:hAnsi="Trade Gothic LT Std"/>
          <w:b/>
          <w:lang w:val="en-US"/>
        </w:rPr>
      </w:pPr>
      <w:r w:rsidRPr="00432713">
        <w:rPr>
          <w:rFonts w:ascii="Trade Gothic LT Std" w:hAnsi="Trade Gothic LT Std"/>
          <w:b/>
          <w:lang w:val="en-US"/>
        </w:rPr>
        <w:t>Monografien | Monographs</w:t>
      </w:r>
    </w:p>
    <w:p w:rsidR="00C75C1F" w:rsidRPr="00432713" w:rsidRDefault="00C74480" w:rsidP="00AA5132">
      <w:pPr>
        <w:rPr>
          <w:rFonts w:ascii="Trade Gothic LT Std" w:hAnsi="Trade Gothic LT Std"/>
          <w:b/>
          <w:lang w:val="en-US"/>
        </w:rPr>
      </w:pPr>
      <w:r w:rsidRPr="00432713">
        <w:rPr>
          <w:rFonts w:ascii="Trade Gothic LT Std" w:hAnsi="Trade Gothic LT Std"/>
          <w:b/>
          <w:lang w:val="en-US"/>
        </w:rPr>
        <w:t>Fachwissenschaftliche Monografien/ Academic books</w:t>
      </w: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val="en-US" w:eastAsia="de-DE"/>
        </w:rPr>
        <w:t xml:space="preserve">Carrillo, J.; </w:t>
      </w:r>
      <w:r w:rsidRPr="00432713">
        <w:rPr>
          <w:rFonts w:ascii="Trade Gothic LT Std" w:eastAsia="Times New Roman" w:hAnsi="Trade Gothic LT Std" w:cs="Times New Roman"/>
          <w:b/>
          <w:bCs/>
          <w:lang w:val="en-US" w:eastAsia="de-DE"/>
        </w:rPr>
        <w:t>Amson, E.</w:t>
      </w:r>
      <w:r w:rsidRPr="00432713">
        <w:rPr>
          <w:rFonts w:ascii="Trade Gothic LT Std" w:eastAsia="Times New Roman" w:hAnsi="Trade Gothic LT Std" w:cs="Times New Roman"/>
          <w:lang w:val="en-US" w:eastAsia="de-DE"/>
        </w:rPr>
        <w:t xml:space="preserve">; Jaramillo, C.; Sánchez, R.; Quiroz, L.; Cuartas, C.; Rincón, A.; Sánchez-Villagra, M. (2018). </w:t>
      </w:r>
      <w:proofErr w:type="gramStart"/>
      <w:r w:rsidRPr="00432713">
        <w:rPr>
          <w:rFonts w:ascii="Trade Gothic LT Std" w:eastAsia="Times New Roman" w:hAnsi="Trade Gothic LT Std" w:cs="Times New Roman"/>
          <w:lang w:val="en-US" w:eastAsia="de-DE"/>
        </w:rPr>
        <w:t>The Neogene Record of Northern South American Native Ungulates.</w:t>
      </w:r>
      <w:proofErr w:type="gramEnd"/>
      <w:r w:rsidRPr="00432713">
        <w:rPr>
          <w:rFonts w:ascii="Trade Gothic LT Std" w:eastAsia="Times New Roman" w:hAnsi="Trade Gothic LT Std" w:cs="Times New Roman"/>
          <w:lang w:val="en-US" w:eastAsia="de-DE"/>
        </w:rPr>
        <w:t xml:space="preserve"> Washington: Smithsonian Institution. </w:t>
      </w:r>
      <w:r w:rsidRPr="00432713">
        <w:rPr>
          <w:rFonts w:ascii="Trade Gothic LT Std" w:eastAsia="Times New Roman" w:hAnsi="Trade Gothic LT Std" w:cs="Times New Roman"/>
          <w:lang w:eastAsia="de-DE"/>
        </w:rPr>
        <w:t xml:space="preserve">[elektronische Version]. DOI: </w:t>
      </w:r>
      <w:hyperlink r:id="rId121" w:tgtFrame="_blank" w:history="1">
        <w:r w:rsidRPr="00432713">
          <w:rPr>
            <w:rFonts w:ascii="Trade Gothic LT Std" w:eastAsia="Times New Roman" w:hAnsi="Trade Gothic LT Std" w:cs="Times New Roman"/>
            <w:color w:val="0000FF"/>
            <w:u w:val="single"/>
            <w:lang w:eastAsia="de-DE"/>
          </w:rPr>
          <w:t>10.5479/si.1943-6688.101</w:t>
        </w:r>
      </w:hyperlink>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Deckert, J.</w:t>
      </w:r>
      <w:r w:rsidRPr="00432713">
        <w:rPr>
          <w:rFonts w:ascii="Trade Gothic LT Std" w:eastAsia="Times New Roman" w:hAnsi="Trade Gothic LT Std" w:cs="Times New Roman"/>
          <w:lang w:eastAsia="de-DE"/>
        </w:rPr>
        <w:t xml:space="preserve">; Burghardt, G. (2018). Rote Liste und Gesamtartenliste der Wanzen (Heteroptera) von Berlin. Berlin: Universitätsverlag der TU Berlin. [elektronische Version]. DOI: </w:t>
      </w:r>
      <w:hyperlink r:id="rId122" w:tgtFrame="_blank" w:history="1">
        <w:r w:rsidRPr="00432713">
          <w:rPr>
            <w:rFonts w:ascii="Trade Gothic LT Std" w:eastAsia="Times New Roman" w:hAnsi="Trade Gothic LT Std" w:cs="Times New Roman"/>
            <w:color w:val="0000FF"/>
            <w:u w:val="single"/>
            <w:lang w:eastAsia="de-DE"/>
          </w:rPr>
          <w:t>10.14279/depositonce-6690</w:t>
        </w:r>
      </w:hyperlink>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Ernst, H.; </w:t>
      </w:r>
      <w:r w:rsidRPr="00432713">
        <w:rPr>
          <w:rFonts w:ascii="Trade Gothic LT Std" w:eastAsia="Times New Roman" w:hAnsi="Trade Gothic LT Std" w:cs="Times New Roman"/>
          <w:b/>
          <w:bCs/>
          <w:lang w:eastAsia="de-DE"/>
        </w:rPr>
        <w:t>Hampe, O.</w:t>
      </w:r>
      <w:r w:rsidRPr="00432713">
        <w:rPr>
          <w:rFonts w:ascii="Trade Gothic LT Std" w:eastAsia="Times New Roman" w:hAnsi="Trade Gothic LT Std" w:cs="Times New Roman"/>
          <w:lang w:eastAsia="de-DE"/>
        </w:rPr>
        <w:t xml:space="preserve"> (2018). Fossile Fische </w:t>
      </w:r>
      <w:proofErr w:type="gramStart"/>
      <w:r w:rsidRPr="00432713">
        <w:rPr>
          <w:rFonts w:ascii="Trade Gothic LT Std" w:eastAsia="Times New Roman" w:hAnsi="Trade Gothic LT Std" w:cs="Times New Roman"/>
          <w:lang w:eastAsia="de-DE"/>
        </w:rPr>
        <w:t>weltweit :</w:t>
      </w:r>
      <w:proofErr w:type="gramEnd"/>
      <w:r w:rsidRPr="00432713">
        <w:rPr>
          <w:rFonts w:ascii="Trade Gothic LT Std" w:eastAsia="Times New Roman" w:hAnsi="Trade Gothic LT Std" w:cs="Times New Roman"/>
          <w:lang w:eastAsia="de-DE"/>
        </w:rPr>
        <w:t xml:space="preserve"> die Welt der prähistorischen Fische und ihr Spiegelbild in der Philatelie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Fossil fishes worldwide : the world of prehistoric fishes and their reflection in philately. München: Verlag Dr. Friedrich Pfeil. </w:t>
      </w: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Hampe, O.</w:t>
      </w:r>
      <w:r w:rsidRPr="00432713">
        <w:rPr>
          <w:rFonts w:ascii="Trade Gothic LT Std" w:eastAsia="Times New Roman" w:hAnsi="Trade Gothic LT Std" w:cs="Times New Roman"/>
          <w:lang w:eastAsia="de-DE"/>
        </w:rPr>
        <w:t xml:space="preserve"> (2018). Conodonten. Mikropaläontologische Thematik in der Philatelie. Norderstedt: GRIN Verlag</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rPr>
          <w:rFonts w:ascii="Trade Gothic LT Std" w:hAnsi="Trade Gothic LT Std"/>
          <w:b/>
        </w:rPr>
      </w:pPr>
      <w:r w:rsidRPr="00432713">
        <w:rPr>
          <w:rFonts w:ascii="Trade Gothic LT Std" w:eastAsia="Times New Roman" w:hAnsi="Trade Gothic LT Std" w:cs="Times New Roman"/>
          <w:b/>
          <w:bCs/>
          <w:lang w:val="en-US" w:eastAsia="de-DE"/>
        </w:rPr>
        <w:t>Jetzkowitz, J.</w:t>
      </w:r>
      <w:r w:rsidRPr="00432713">
        <w:rPr>
          <w:rFonts w:ascii="Trade Gothic LT Std" w:eastAsia="Times New Roman" w:hAnsi="Trade Gothic LT Std" w:cs="Times New Roman"/>
          <w:lang w:val="en-US" w:eastAsia="de-DE"/>
        </w:rPr>
        <w:t xml:space="preserve"> (2018). </w:t>
      </w:r>
      <w:proofErr w:type="gramStart"/>
      <w:r w:rsidRPr="00432713">
        <w:rPr>
          <w:rFonts w:ascii="Trade Gothic LT Std" w:eastAsia="Times New Roman" w:hAnsi="Trade Gothic LT Std" w:cs="Times New Roman"/>
          <w:lang w:val="en-US" w:eastAsia="de-DE"/>
        </w:rPr>
        <w:t xml:space="preserve">Co-Evolution of Nature and Society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Foundations for Interdisciplinary Sustainability Studies.</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lang w:eastAsia="de-DE"/>
        </w:rPr>
        <w:t xml:space="preserve">Cham: Springer International Publishing. [elektronische Version]. DOI: </w:t>
      </w:r>
      <w:r w:rsidRPr="00432713">
        <w:rPr>
          <w:rFonts w:ascii="Trade Gothic LT Std" w:eastAsia="Times New Roman" w:hAnsi="Trade Gothic LT Std" w:cs="Times New Roman"/>
          <w:color w:val="0000FF"/>
          <w:u w:val="single"/>
          <w:lang w:eastAsia="de-DE"/>
        </w:rPr>
        <w:t>10.1007/978-3-319-96652-6</w:t>
      </w:r>
    </w:p>
    <w:p w:rsidR="00C75C1F" w:rsidRPr="00432713" w:rsidRDefault="00C74480" w:rsidP="00AA5132">
      <w:pPr>
        <w:rPr>
          <w:rFonts w:ascii="Trade Gothic LT Std" w:hAnsi="Trade Gothic LT Std"/>
          <w:b/>
        </w:rPr>
      </w:pPr>
      <w:r w:rsidRPr="00432713">
        <w:rPr>
          <w:rFonts w:ascii="Trade Gothic LT Std" w:hAnsi="Trade Gothic LT Std"/>
          <w:b/>
        </w:rPr>
        <w:t>Populärwissenschaftliche Monografien | Popular scientific books</w:t>
      </w: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Ohl, M.</w:t>
      </w:r>
      <w:r w:rsidRPr="00432713">
        <w:rPr>
          <w:rFonts w:ascii="Trade Gothic LT Std" w:eastAsia="Times New Roman" w:hAnsi="Trade Gothic LT Std" w:cs="Times New Roman"/>
          <w:lang w:eastAsia="de-DE"/>
        </w:rPr>
        <w:t xml:space="preserve"> (2018). Stachel und Staat: Eine leidenschaftliche Naturgeschichte von Bienen, Wespen und Ameisen. München: Droemer Verlag.</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rPr>
          <w:rFonts w:ascii="Trade Gothic LT Std" w:eastAsia="Times New Roman" w:hAnsi="Trade Gothic LT Std" w:cs="Times New Roman"/>
          <w:lang w:eastAsia="de-DE"/>
        </w:rPr>
      </w:pPr>
      <w:proofErr w:type="gramStart"/>
      <w:r w:rsidRPr="00432713">
        <w:rPr>
          <w:rFonts w:ascii="Trade Gothic LT Std" w:eastAsia="Times New Roman" w:hAnsi="Trade Gothic LT Std" w:cs="Times New Roman"/>
          <w:b/>
          <w:bCs/>
          <w:lang w:val="en-US" w:eastAsia="de-DE"/>
        </w:rPr>
        <w:t>Ohl,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The Art of Naming.</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lang w:eastAsia="de-DE"/>
        </w:rPr>
        <w:t>Berlin: MIT Press.</w:t>
      </w:r>
    </w:p>
    <w:p w:rsidR="00C74480" w:rsidRPr="00432713" w:rsidRDefault="00C74480" w:rsidP="00C74480">
      <w:pPr>
        <w:rPr>
          <w:rFonts w:ascii="Trade Gothic LT Std" w:hAnsi="Trade Gothic LT Std"/>
          <w:b/>
        </w:rPr>
      </w:pPr>
    </w:p>
    <w:p w:rsidR="00C75C1F" w:rsidRPr="00432713" w:rsidRDefault="00C75C1F" w:rsidP="00AA5132">
      <w:pPr>
        <w:rPr>
          <w:rFonts w:ascii="Trade Gothic LT Std" w:eastAsia="Times New Roman" w:hAnsi="Trade Gothic LT Std" w:cs="Times New Roman"/>
          <w:b/>
          <w:lang w:val="en-US" w:eastAsia="de-DE"/>
        </w:rPr>
      </w:pPr>
      <w:r w:rsidRPr="00432713">
        <w:rPr>
          <w:rFonts w:ascii="Trade Gothic LT Std" w:eastAsia="Times New Roman" w:hAnsi="Trade Gothic LT Std" w:cs="Times New Roman"/>
          <w:b/>
          <w:lang w:val="en-US" w:eastAsia="de-DE"/>
        </w:rPr>
        <w:t>Sammelwerke | Edited Books (Herausgeberschaft| Editorship</w:t>
      </w: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Hecker, S.; Haklay, M.; Bowser, A.; Makuch, Z.; </w:t>
      </w:r>
      <w:r w:rsidRPr="00432713">
        <w:rPr>
          <w:rFonts w:ascii="Trade Gothic LT Std" w:eastAsia="Times New Roman" w:hAnsi="Trade Gothic LT Std" w:cs="Times New Roman"/>
          <w:b/>
          <w:bCs/>
          <w:lang w:eastAsia="de-DE"/>
        </w:rPr>
        <w:t>Vogel, J.</w:t>
      </w:r>
      <w:r w:rsidRPr="00432713">
        <w:rPr>
          <w:rFonts w:ascii="Trade Gothic LT Std" w:eastAsia="Times New Roman" w:hAnsi="Trade Gothic LT Std" w:cs="Times New Roman"/>
          <w:lang w:eastAsia="de-DE"/>
        </w:rPr>
        <w:t xml:space="preserve">; Bonn, A. (2018). </w:t>
      </w:r>
      <w:proofErr w:type="gramStart"/>
      <w:r w:rsidRPr="00432713">
        <w:rPr>
          <w:rFonts w:ascii="Trade Gothic LT Std" w:eastAsia="Times New Roman" w:hAnsi="Trade Gothic LT Std" w:cs="Times New Roman"/>
          <w:lang w:val="en-US" w:eastAsia="de-DE"/>
        </w:rPr>
        <w:t xml:space="preserve">Citizen Science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Innovation in Open Science, Society and Policy.</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UCL Press.</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elektronische</w:t>
      </w:r>
      <w:proofErr w:type="gramEnd"/>
      <w:r w:rsidRPr="00432713">
        <w:rPr>
          <w:rFonts w:ascii="Trade Gothic LT Std" w:eastAsia="Times New Roman" w:hAnsi="Trade Gothic LT Std" w:cs="Times New Roman"/>
          <w:lang w:val="en-US" w:eastAsia="de-DE"/>
        </w:rPr>
        <w:t xml:space="preserve"> Version]. DOI: </w:t>
      </w:r>
      <w:r w:rsidR="00FC29AC">
        <w:fldChar w:fldCharType="begin"/>
      </w:r>
      <w:r w:rsidR="00FC29AC" w:rsidRPr="0035207F">
        <w:rPr>
          <w:lang w:val="en-US"/>
          <w:rPrChange w:id="381" w:author="Falko Glöckler" w:date="2019-05-03T13:32:00Z">
            <w:rPr/>
          </w:rPrChange>
        </w:rPr>
        <w:instrText xml:space="preserve"> HYPERLINK "https://doi.org/10.14324/111.9781787352339" \t "_blank" </w:instrText>
      </w:r>
      <w:r w:rsidR="00FC29AC">
        <w:fldChar w:fldCharType="separate"/>
      </w:r>
      <w:r w:rsidRPr="00432713">
        <w:rPr>
          <w:rFonts w:ascii="Trade Gothic LT Std" w:eastAsia="Times New Roman" w:hAnsi="Trade Gothic LT Std" w:cs="Times New Roman"/>
          <w:color w:val="0000FF"/>
          <w:u w:val="single"/>
          <w:lang w:val="en-US" w:eastAsia="de-DE"/>
        </w:rPr>
        <w:t>10.14324/111.9781787352339</w:t>
      </w:r>
      <w:r w:rsidR="00FC29AC">
        <w:rPr>
          <w:rFonts w:ascii="Trade Gothic LT Std" w:eastAsia="Times New Roman" w:hAnsi="Trade Gothic LT Std" w:cs="Times New Roman"/>
          <w:color w:val="0000FF"/>
          <w:u w:val="single"/>
          <w:lang w:val="en-US" w:eastAsia="de-DE"/>
        </w:rPr>
        <w:fldChar w:fldCharType="end"/>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35207F" w:rsidRDefault="00C74480" w:rsidP="00C74480">
      <w:pPr>
        <w:spacing w:after="0" w:line="240" w:lineRule="auto"/>
        <w:rPr>
          <w:rFonts w:ascii="Trade Gothic LT Std" w:eastAsia="Times New Roman" w:hAnsi="Trade Gothic LT Std" w:cs="Times New Roman"/>
          <w:lang w:val="en-US" w:eastAsia="de-DE"/>
          <w:rPrChange w:id="382" w:author="Falko Glöckler" w:date="2019-05-03T13:32:00Z">
            <w:rPr>
              <w:rFonts w:ascii="Trade Gothic LT Std" w:eastAsia="Times New Roman" w:hAnsi="Trade Gothic LT Std" w:cs="Times New Roman"/>
              <w:lang w:eastAsia="de-DE"/>
            </w:rPr>
          </w:rPrChange>
        </w:rPr>
      </w:pPr>
      <w:proofErr w:type="gramStart"/>
      <w:r w:rsidRPr="00432713">
        <w:rPr>
          <w:rFonts w:ascii="Trade Gothic LT Std" w:eastAsia="Times New Roman" w:hAnsi="Trade Gothic LT Std" w:cs="Times New Roman"/>
          <w:lang w:val="en-US" w:eastAsia="de-DE"/>
        </w:rPr>
        <w:t xml:space="preserve">Klug, C.; </w:t>
      </w:r>
      <w:r w:rsidRPr="00432713">
        <w:rPr>
          <w:rFonts w:ascii="Trade Gothic LT Std" w:eastAsia="Times New Roman" w:hAnsi="Trade Gothic LT Std" w:cs="Times New Roman"/>
          <w:b/>
          <w:bCs/>
          <w:lang w:val="en-US" w:eastAsia="de-DE"/>
        </w:rPr>
        <w:t>Korn, D.</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Palaeontology of the Devonian of Hamar Laghdad: Special Volume Honouring Jobst Wendt. Stuttgart: Schweizerbart Science Publisher</w:t>
      </w:r>
      <w:r w:rsidRPr="0035207F">
        <w:rPr>
          <w:rFonts w:ascii="Trade Gothic LT Std" w:eastAsia="Times New Roman" w:hAnsi="Trade Gothic LT Std" w:cs="Times New Roman"/>
          <w:lang w:val="en-US" w:eastAsia="de-DE"/>
          <w:rPrChange w:id="383" w:author="Falko Glöckler" w:date="2019-05-03T13:32:00Z">
            <w:rPr>
              <w:rFonts w:ascii="Trade Gothic LT Std" w:eastAsia="Times New Roman" w:hAnsi="Trade Gothic LT Std" w:cs="Times New Roman"/>
              <w:lang w:eastAsia="de-DE"/>
            </w:rPr>
          </w:rPrChange>
        </w:rPr>
        <w:t>s</w:t>
      </w:r>
    </w:p>
    <w:p w:rsidR="00C74480" w:rsidRPr="0035207F" w:rsidRDefault="00C74480" w:rsidP="00C74480">
      <w:pPr>
        <w:spacing w:after="0" w:line="240" w:lineRule="auto"/>
        <w:rPr>
          <w:rFonts w:ascii="Trade Gothic LT Std" w:eastAsia="Times New Roman" w:hAnsi="Trade Gothic LT Std" w:cs="Times New Roman"/>
          <w:lang w:val="en-US" w:eastAsia="de-DE"/>
          <w:rPrChange w:id="384" w:author="Falko Glöckler" w:date="2019-05-03T13:32:00Z">
            <w:rPr>
              <w:rFonts w:ascii="Trade Gothic LT Std" w:eastAsia="Times New Roman" w:hAnsi="Trade Gothic LT Std" w:cs="Times New Roman"/>
              <w:lang w:eastAsia="de-DE"/>
            </w:rPr>
          </w:rPrChange>
        </w:rPr>
      </w:pPr>
    </w:p>
    <w:p w:rsidR="00C74480" w:rsidRPr="00432713" w:rsidRDefault="00C74480" w:rsidP="00C74480">
      <w:pPr>
        <w:spacing w:after="0" w:line="240" w:lineRule="auto"/>
        <w:rPr>
          <w:rFonts w:ascii="Trade Gothic LT Std" w:eastAsia="Times New Roman" w:hAnsi="Trade Gothic LT Std" w:cs="Times New Roman"/>
          <w:lang w:eastAsia="de-DE"/>
        </w:rPr>
      </w:pPr>
      <w:proofErr w:type="gramStart"/>
      <w:r w:rsidRPr="0035207F">
        <w:rPr>
          <w:rFonts w:ascii="Trade Gothic LT Std" w:eastAsia="Times New Roman" w:hAnsi="Trade Gothic LT Std" w:cs="Times New Roman"/>
          <w:b/>
          <w:bCs/>
          <w:lang w:val="en-US" w:eastAsia="de-DE"/>
          <w:rPrChange w:id="385" w:author="Falko Glöckler" w:date="2019-05-03T13:32:00Z">
            <w:rPr>
              <w:rFonts w:ascii="Trade Gothic LT Std" w:eastAsia="Times New Roman" w:hAnsi="Trade Gothic LT Std" w:cs="Times New Roman"/>
              <w:b/>
              <w:bCs/>
              <w:lang w:eastAsia="de-DE"/>
            </w:rPr>
          </w:rPrChange>
        </w:rPr>
        <w:t>Nadim, T.</w:t>
      </w:r>
      <w:r w:rsidRPr="0035207F">
        <w:rPr>
          <w:rFonts w:ascii="Trade Gothic LT Std" w:eastAsia="Times New Roman" w:hAnsi="Trade Gothic LT Std" w:cs="Times New Roman"/>
          <w:lang w:val="en-US" w:eastAsia="de-DE"/>
          <w:rPrChange w:id="386" w:author="Falko Glöckler" w:date="2019-05-03T13:32:00Z">
            <w:rPr>
              <w:rFonts w:ascii="Trade Gothic LT Std" w:eastAsia="Times New Roman" w:hAnsi="Trade Gothic LT Std" w:cs="Times New Roman"/>
              <w:lang w:eastAsia="de-DE"/>
            </w:rPr>
          </w:rPrChange>
        </w:rPr>
        <w:t>; Wagner, N. (2018).</w:t>
      </w:r>
      <w:proofErr w:type="gramEnd"/>
      <w:r w:rsidRPr="0035207F">
        <w:rPr>
          <w:rFonts w:ascii="Trade Gothic LT Std" w:eastAsia="Times New Roman" w:hAnsi="Trade Gothic LT Std" w:cs="Times New Roman"/>
          <w:lang w:val="en-US" w:eastAsia="de-DE"/>
          <w:rPrChange w:id="387" w:author="Falko Glöckler" w:date="2019-05-03T13:32:00Z">
            <w:rPr>
              <w:rFonts w:ascii="Trade Gothic LT Std" w:eastAsia="Times New Roman" w:hAnsi="Trade Gothic LT Std" w:cs="Times New Roman"/>
              <w:lang w:eastAsia="de-DE"/>
            </w:rPr>
          </w:rPrChange>
        </w:rPr>
        <w:t xml:space="preserve"> </w:t>
      </w:r>
      <w:proofErr w:type="gramStart"/>
      <w:r w:rsidRPr="0035207F">
        <w:rPr>
          <w:rFonts w:ascii="Trade Gothic LT Std" w:eastAsia="Times New Roman" w:hAnsi="Trade Gothic LT Std" w:cs="Times New Roman"/>
          <w:lang w:val="en-US" w:eastAsia="de-DE"/>
          <w:rPrChange w:id="388" w:author="Falko Glöckler" w:date="2019-05-03T13:32:00Z">
            <w:rPr>
              <w:rFonts w:ascii="Trade Gothic LT Std" w:eastAsia="Times New Roman" w:hAnsi="Trade Gothic LT Std" w:cs="Times New Roman"/>
              <w:lang w:eastAsia="de-DE"/>
            </w:rPr>
          </w:rPrChange>
        </w:rPr>
        <w:t>The Influencing Machine.</w:t>
      </w:r>
      <w:proofErr w:type="gramEnd"/>
      <w:r w:rsidRPr="0035207F">
        <w:rPr>
          <w:rFonts w:ascii="Trade Gothic LT Std" w:eastAsia="Times New Roman" w:hAnsi="Trade Gothic LT Std" w:cs="Times New Roman"/>
          <w:lang w:val="en-US" w:eastAsia="de-DE"/>
          <w:rPrChange w:id="389"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eastAsia="de-DE"/>
        </w:rPr>
        <w:t>Berlin : Neue Gesellschaft für Bildende Kunst (Verlag)</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5C1F" w:rsidRPr="00432713" w:rsidRDefault="00C74480" w:rsidP="00C74480">
      <w:pPr>
        <w:rPr>
          <w:rFonts w:ascii="Trade Gothic LT Std" w:eastAsia="Times New Roman" w:hAnsi="Trade Gothic LT Std" w:cs="Times New Roman"/>
          <w:b/>
          <w:lang w:val="en-US" w:eastAsia="de-DE"/>
        </w:rPr>
      </w:pPr>
      <w:r w:rsidRPr="00432713">
        <w:rPr>
          <w:rFonts w:ascii="Trade Gothic LT Std" w:eastAsia="Times New Roman" w:hAnsi="Trade Gothic LT Std" w:cs="Times New Roman"/>
          <w:b/>
          <w:bCs/>
          <w:lang w:eastAsia="de-DE"/>
        </w:rPr>
        <w:t>Vennen, M.</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Stoecker, H.</w:t>
      </w:r>
      <w:r w:rsidRPr="00432713">
        <w:rPr>
          <w:rFonts w:ascii="Trade Gothic LT Std" w:eastAsia="Times New Roman" w:hAnsi="Trade Gothic LT Std" w:cs="Times New Roman"/>
          <w:lang w:eastAsia="de-DE"/>
        </w:rPr>
        <w:t xml:space="preserve">; Tamborini, M.; </w:t>
      </w:r>
      <w:r w:rsidRPr="00432713">
        <w:rPr>
          <w:rFonts w:ascii="Trade Gothic LT Std" w:eastAsia="Times New Roman" w:hAnsi="Trade Gothic LT Std" w:cs="Times New Roman"/>
          <w:b/>
          <w:bCs/>
          <w:lang w:eastAsia="de-DE"/>
        </w:rPr>
        <w:t>Heumann, I.</w:t>
      </w:r>
      <w:r w:rsidRPr="00432713">
        <w:rPr>
          <w:rFonts w:ascii="Trade Gothic LT Std" w:eastAsia="Times New Roman" w:hAnsi="Trade Gothic LT Std" w:cs="Times New Roman"/>
          <w:lang w:eastAsia="de-DE"/>
        </w:rPr>
        <w:t xml:space="preserve"> (2018). Dinosaurierfragmente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Zur Geschichte der Tendaguru-Expedition und ihrer Objekte, 1906-2017. Göttingen: Wallstein Verlag</w:t>
      </w:r>
    </w:p>
    <w:p w:rsidR="00C75C1F" w:rsidRPr="00432713" w:rsidRDefault="00C75C1F" w:rsidP="00AA5132">
      <w:pPr>
        <w:rPr>
          <w:rFonts w:ascii="Trade Gothic LT Std" w:eastAsia="Times New Roman" w:hAnsi="Trade Gothic LT Std" w:cs="Times New Roman"/>
          <w:b/>
          <w:lang w:val="en-US" w:eastAsia="de-DE"/>
        </w:rPr>
      </w:pPr>
    </w:p>
    <w:p w:rsidR="00C75C1F" w:rsidRPr="00432713" w:rsidRDefault="00C75C1F" w:rsidP="00C75C1F">
      <w:pPr>
        <w:rPr>
          <w:rFonts w:ascii="Trade Gothic LT Std" w:hAnsi="Trade Gothic LT Std"/>
          <w:b/>
          <w:lang w:val="en-US"/>
        </w:rPr>
      </w:pPr>
      <w:r w:rsidRPr="00432713">
        <w:rPr>
          <w:rFonts w:ascii="Trade Gothic LT Std" w:hAnsi="Trade Gothic LT Std"/>
          <w:b/>
          <w:lang w:val="en-US"/>
        </w:rPr>
        <w:t>Sammelbandbeiträge | Contribution to edited books</w:t>
      </w: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Bonn, A.; Hecker, S.; Bowser, A.; Makuch, Z.; </w:t>
      </w:r>
      <w:r w:rsidRPr="00432713">
        <w:rPr>
          <w:rFonts w:ascii="Trade Gothic LT Std" w:eastAsia="Times New Roman" w:hAnsi="Trade Gothic LT Std" w:cs="Times New Roman"/>
          <w:b/>
          <w:bCs/>
          <w:lang w:eastAsia="de-DE"/>
        </w:rPr>
        <w:t>Vogel, J.</w:t>
      </w:r>
      <w:r w:rsidRPr="00432713">
        <w:rPr>
          <w:rFonts w:ascii="Trade Gothic LT Std" w:eastAsia="Times New Roman" w:hAnsi="Trade Gothic LT Std" w:cs="Times New Roman"/>
          <w:lang w:eastAsia="de-DE"/>
        </w:rPr>
        <w:t xml:space="preserve">; Haklay, M. (2018). </w:t>
      </w:r>
      <w:proofErr w:type="gramStart"/>
      <w:r w:rsidRPr="00432713">
        <w:rPr>
          <w:rFonts w:ascii="Trade Gothic LT Std" w:eastAsia="Times New Roman" w:hAnsi="Trade Gothic LT Std" w:cs="Times New Roman"/>
          <w:lang w:val="en-US" w:eastAsia="de-DE"/>
        </w:rPr>
        <w:t>Citizen science to foster innovation in open science, society and policy.</w:t>
      </w:r>
      <w:proofErr w:type="gramEnd"/>
      <w:r w:rsidRPr="00432713">
        <w:rPr>
          <w:rFonts w:ascii="Trade Gothic LT Std" w:eastAsia="Times New Roman" w:hAnsi="Trade Gothic LT Std" w:cs="Times New Roman"/>
          <w:lang w:val="en-US" w:eastAsia="de-DE"/>
        </w:rPr>
        <w:t xml:space="preserve"> In: Susanne Hecker, Muki Haklay, Anne Bowser, Zen Makuch, Johannes Vogel, Aletta Bonn (eds.) </w:t>
      </w:r>
      <w:r w:rsidRPr="00432713">
        <w:rPr>
          <w:rFonts w:ascii="Trade Gothic LT Std" w:eastAsia="Times New Roman" w:hAnsi="Trade Gothic LT Std" w:cs="Times New Roman"/>
          <w:i/>
          <w:iCs/>
          <w:lang w:val="en-US" w:eastAsia="de-DE"/>
        </w:rPr>
        <w:t>Citizen Science: Innovation in Open Science, Society and Policy</w:t>
      </w:r>
      <w:r w:rsidRPr="00432713">
        <w:rPr>
          <w:rFonts w:ascii="Trade Gothic LT Std" w:eastAsia="Times New Roman" w:hAnsi="Trade Gothic LT Std" w:cs="Times New Roman"/>
          <w:lang w:val="en-US" w:eastAsia="de-DE"/>
        </w:rPr>
        <w:t>. London: UCL Press (pp. 465-484)</w:t>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Bonnet, P.; Goëau, H.; Hang, S.; </w:t>
      </w:r>
      <w:r w:rsidRPr="00432713">
        <w:rPr>
          <w:rFonts w:ascii="Trade Gothic LT Std" w:eastAsia="Times New Roman" w:hAnsi="Trade Gothic LT Std" w:cs="Times New Roman"/>
          <w:b/>
          <w:bCs/>
          <w:lang w:val="en-US" w:eastAsia="de-DE"/>
        </w:rPr>
        <w:t>Lasseck, M.</w:t>
      </w:r>
      <w:r w:rsidRPr="00432713">
        <w:rPr>
          <w:rFonts w:ascii="Trade Gothic LT Std" w:eastAsia="Times New Roman" w:hAnsi="Trade Gothic LT Std" w:cs="Times New Roman"/>
          <w:lang w:val="en-US" w:eastAsia="de-DE"/>
        </w:rPr>
        <w:t>; Šulc, M.; Malécot, V.; Jauzein, P.; Melet, J.; You, C.; Joly, A. (2018).</w:t>
      </w:r>
      <w:proofErr w:type="gramEnd"/>
      <w:r w:rsidRPr="00432713">
        <w:rPr>
          <w:rFonts w:ascii="Trade Gothic LT Std" w:eastAsia="Times New Roman" w:hAnsi="Trade Gothic LT Std" w:cs="Times New Roman"/>
          <w:lang w:val="en-US" w:eastAsia="de-DE"/>
        </w:rPr>
        <w:t xml:space="preserve"> Plant Identification: Experts vs. Machines in the Era of Deep Learning. </w:t>
      </w:r>
      <w:r w:rsidRPr="00432713">
        <w:rPr>
          <w:rFonts w:ascii="Trade Gothic LT Std" w:eastAsia="Times New Roman" w:hAnsi="Trade Gothic LT Std" w:cs="Times New Roman"/>
          <w:lang w:eastAsia="de-DE"/>
        </w:rPr>
        <w:t xml:space="preserve">In: Alexis Joly, Stefanos Vrochidis, Kostas Karatzas, Ari Karppinen, Pierre Bonnet (eds.) </w:t>
      </w:r>
      <w:proofErr w:type="gramStart"/>
      <w:r w:rsidRPr="00432713">
        <w:rPr>
          <w:rFonts w:ascii="Trade Gothic LT Std" w:eastAsia="Times New Roman" w:hAnsi="Trade Gothic LT Std" w:cs="Times New Roman"/>
          <w:i/>
          <w:iCs/>
          <w:lang w:val="en-US" w:eastAsia="de-DE"/>
        </w:rPr>
        <w:t>Multimedia Tools and Applications for Environmental &amp; Biodiversity Informatics</w:t>
      </w:r>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Cham, Schweiz: Springer International Publishing (pp. 131-149). DOI: </w:t>
      </w:r>
      <w:hyperlink r:id="rId123" w:tgtFrame="_blank" w:history="1">
        <w:r w:rsidRPr="00432713">
          <w:rPr>
            <w:rFonts w:ascii="Trade Gothic LT Std" w:eastAsia="Times New Roman" w:hAnsi="Trade Gothic LT Std" w:cs="Times New Roman"/>
            <w:color w:val="0000FF"/>
            <w:u w:val="single"/>
            <w:lang w:val="en-US" w:eastAsia="de-DE"/>
          </w:rPr>
          <w:t>10.1007/978-3-319-76445-0_8</w:t>
        </w:r>
      </w:hyperlink>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 xml:space="preserve">Giere, </w:t>
      </w:r>
      <w:proofErr w:type="gramStart"/>
      <w:r w:rsidRPr="00432713">
        <w:rPr>
          <w:rFonts w:ascii="Trade Gothic LT Std" w:eastAsia="Times New Roman" w:hAnsi="Trade Gothic LT Std" w:cs="Times New Roman"/>
          <w:b/>
          <w:bCs/>
          <w:lang w:eastAsia="de-DE"/>
        </w:rPr>
        <w:t>P.</w:t>
      </w:r>
      <w:r w:rsidRPr="00432713">
        <w:rPr>
          <w:rFonts w:ascii="Trade Gothic LT Std" w:eastAsia="Times New Roman" w:hAnsi="Trade Gothic LT Std" w:cs="Times New Roman"/>
          <w:lang w:eastAsia="de-DE"/>
        </w:rPr>
        <w:t>;</w:t>
      </w:r>
      <w:proofErr w:type="gramEnd"/>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Bartsch, P.</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Quaisser, C.</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BERLIN: From Humboldt to HVac -The Zoological Collections of the Museum für Naturkunde Leibniz Institute for Evolution and Biodiversity Science in Berlin. In: Lothar A. Beck (eds.) </w:t>
      </w:r>
      <w:r w:rsidRPr="00432713">
        <w:rPr>
          <w:rFonts w:ascii="Trade Gothic LT Std" w:eastAsia="Times New Roman" w:hAnsi="Trade Gothic LT Std" w:cs="Times New Roman"/>
          <w:i/>
          <w:iCs/>
          <w:lang w:val="en-US" w:eastAsia="de-DE"/>
        </w:rPr>
        <w:t>Zoological Collections of Germany</w:t>
      </w:r>
      <w:r w:rsidRPr="00432713">
        <w:rPr>
          <w:rFonts w:ascii="Trade Gothic LT Std" w:eastAsia="Times New Roman" w:hAnsi="Trade Gothic LT Std" w:cs="Times New Roman"/>
          <w:lang w:val="en-US" w:eastAsia="de-DE"/>
        </w:rPr>
        <w:t xml:space="preserve">. Cham, Schweiz: Springer International Publishing (pp. 89-122). DOI: </w:t>
      </w:r>
      <w:r w:rsidR="00FC29AC">
        <w:fldChar w:fldCharType="begin"/>
      </w:r>
      <w:r w:rsidR="00FC29AC" w:rsidRPr="0035207F">
        <w:rPr>
          <w:lang w:val="en-US"/>
          <w:rPrChange w:id="390" w:author="Falko Glöckler" w:date="2019-05-03T13:32:00Z">
            <w:rPr/>
          </w:rPrChange>
        </w:rPr>
        <w:instrText xml:space="preserve"> HYPERLINK "https://doi.org/10.1007/978-3-319-44321-8_10" \t "_blank" </w:instrText>
      </w:r>
      <w:r w:rsidR="00FC29AC">
        <w:fldChar w:fldCharType="separate"/>
      </w:r>
      <w:r w:rsidRPr="00432713">
        <w:rPr>
          <w:rFonts w:ascii="Trade Gothic LT Std" w:eastAsia="Times New Roman" w:hAnsi="Trade Gothic LT Std" w:cs="Times New Roman"/>
          <w:color w:val="0000FF"/>
          <w:u w:val="single"/>
          <w:lang w:val="en-US" w:eastAsia="de-DE"/>
        </w:rPr>
        <w:t>10.1007/978-3-319-44321-8_10</w:t>
      </w:r>
      <w:r w:rsidR="00FC29AC">
        <w:rPr>
          <w:rFonts w:ascii="Trade Gothic LT Std" w:eastAsia="Times New Roman" w:hAnsi="Trade Gothic LT Std" w:cs="Times New Roman"/>
          <w:color w:val="0000FF"/>
          <w:u w:val="single"/>
          <w:lang w:val="en-US" w:eastAsia="de-DE"/>
        </w:rPr>
        <w:fldChar w:fldCharType="end"/>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Greshake, A.</w:t>
      </w:r>
      <w:r w:rsidRPr="00432713">
        <w:rPr>
          <w:rFonts w:ascii="Trade Gothic LT Std" w:eastAsia="Times New Roman" w:hAnsi="Trade Gothic LT Std" w:cs="Times New Roman"/>
          <w:lang w:val="en-US" w:eastAsia="de-DE"/>
        </w:rPr>
        <w:t>; Fritz, J.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Meteorites.</w:t>
      </w:r>
      <w:proofErr w:type="gramEnd"/>
      <w:r w:rsidRPr="00432713">
        <w:rPr>
          <w:rFonts w:ascii="Trade Gothic LT Std" w:eastAsia="Times New Roman" w:hAnsi="Trade Gothic LT Std" w:cs="Times New Roman"/>
          <w:lang w:val="en-US" w:eastAsia="de-DE"/>
        </w:rPr>
        <w:t xml:space="preserve"> In: Angelo Pio Rossi, Stephan Van Gasselt (eds.) </w:t>
      </w:r>
      <w:r w:rsidRPr="00432713">
        <w:rPr>
          <w:rFonts w:ascii="Trade Gothic LT Std" w:eastAsia="Times New Roman" w:hAnsi="Trade Gothic LT Std" w:cs="Times New Roman"/>
          <w:i/>
          <w:iCs/>
          <w:lang w:val="en-US" w:eastAsia="de-DE"/>
        </w:rPr>
        <w:t>Planetary Geology</w:t>
      </w:r>
      <w:r w:rsidRPr="00432713">
        <w:rPr>
          <w:rFonts w:ascii="Trade Gothic LT Std" w:eastAsia="Times New Roman" w:hAnsi="Trade Gothic LT Std" w:cs="Times New Roman"/>
          <w:lang w:val="en-US" w:eastAsia="de-DE"/>
        </w:rPr>
        <w:t xml:space="preserve">. Cham, Schweiz: Springer International Publishing </w:t>
      </w:r>
      <w:r w:rsidRPr="00432713">
        <w:rPr>
          <w:rFonts w:ascii="Trade Gothic LT Std" w:eastAsia="Times New Roman" w:hAnsi="Trade Gothic LT Std" w:cs="Times New Roman"/>
          <w:lang w:eastAsia="de-DE"/>
        </w:rPr>
        <w:t xml:space="preserve">(pp. 103-121). </w:t>
      </w:r>
      <w:r w:rsidRPr="00432713">
        <w:rPr>
          <w:rFonts w:ascii="Trade Gothic LT Std" w:eastAsia="Times New Roman" w:hAnsi="Trade Gothic LT Std" w:cs="Times New Roman"/>
          <w:lang w:val="en-US" w:eastAsia="de-DE"/>
        </w:rPr>
        <w:t xml:space="preserve">DOI: </w:t>
      </w:r>
      <w:hyperlink r:id="rId124" w:tgtFrame="_blank" w:history="1">
        <w:r w:rsidRPr="00432713">
          <w:rPr>
            <w:rFonts w:ascii="Trade Gothic LT Std" w:eastAsia="Times New Roman" w:hAnsi="Trade Gothic LT Std" w:cs="Times New Roman"/>
            <w:color w:val="0000FF"/>
            <w:u w:val="single"/>
            <w:lang w:val="en-US" w:eastAsia="de-DE"/>
          </w:rPr>
          <w:t>10.1007/978-3-319-65179-8</w:t>
        </w:r>
      </w:hyperlink>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Hecker, S.; Haklay, M.; Bowser, A.; Makuch, Z.; </w:t>
      </w:r>
      <w:r w:rsidRPr="00432713">
        <w:rPr>
          <w:rFonts w:ascii="Trade Gothic LT Std" w:eastAsia="Times New Roman" w:hAnsi="Trade Gothic LT Std" w:cs="Times New Roman"/>
          <w:b/>
          <w:bCs/>
          <w:lang w:eastAsia="de-DE"/>
        </w:rPr>
        <w:t>Vogel, J.</w:t>
      </w:r>
      <w:r w:rsidRPr="00432713">
        <w:rPr>
          <w:rFonts w:ascii="Trade Gothic LT Std" w:eastAsia="Times New Roman" w:hAnsi="Trade Gothic LT Std" w:cs="Times New Roman"/>
          <w:lang w:eastAsia="de-DE"/>
        </w:rPr>
        <w:t xml:space="preserve">; Bonn, A. (2018). </w:t>
      </w:r>
      <w:proofErr w:type="gramStart"/>
      <w:r w:rsidRPr="00432713">
        <w:rPr>
          <w:rFonts w:ascii="Trade Gothic LT Std" w:eastAsia="Times New Roman" w:hAnsi="Trade Gothic LT Std" w:cs="Times New Roman"/>
          <w:lang w:val="en-US" w:eastAsia="de-DE"/>
        </w:rPr>
        <w:t>Innovation in open science, society and policy – setting the agenda for citizen science.</w:t>
      </w:r>
      <w:proofErr w:type="gramEnd"/>
      <w:r w:rsidRPr="00432713">
        <w:rPr>
          <w:rFonts w:ascii="Trade Gothic LT Std" w:eastAsia="Times New Roman" w:hAnsi="Trade Gothic LT Std" w:cs="Times New Roman"/>
          <w:lang w:val="en-US" w:eastAsia="de-DE"/>
        </w:rPr>
        <w:t xml:space="preserve"> In: Susanne Hecker, Muki Haklay, Anne Bowser, Zen Makuch, Johannes Vogel, Aletta Bonn (eds.) </w:t>
      </w:r>
      <w:r w:rsidRPr="00432713">
        <w:rPr>
          <w:rFonts w:ascii="Trade Gothic LT Std" w:eastAsia="Times New Roman" w:hAnsi="Trade Gothic LT Std" w:cs="Times New Roman"/>
          <w:i/>
          <w:iCs/>
          <w:lang w:val="en-US" w:eastAsia="de-DE"/>
        </w:rPr>
        <w:t>Citizen Science: Innovation in Open Science, Society and Policy</w:t>
      </w:r>
      <w:r w:rsidRPr="00432713">
        <w:rPr>
          <w:rFonts w:ascii="Trade Gothic LT Std" w:eastAsia="Times New Roman" w:hAnsi="Trade Gothic LT Std" w:cs="Times New Roman"/>
          <w:lang w:val="en-US" w:eastAsia="de-DE"/>
        </w:rPr>
        <w:t>. London: UCL Press (pp. 40-62)</w:t>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proofErr w:type="gramStart"/>
      <w:r w:rsidRPr="00432713">
        <w:rPr>
          <w:rFonts w:ascii="Trade Gothic LT Std" w:eastAsia="Times New Roman" w:hAnsi="Trade Gothic LT Std" w:cs="Times New Roman"/>
          <w:b/>
          <w:bCs/>
          <w:lang w:val="en-US" w:eastAsia="de-DE"/>
        </w:rPr>
        <w:t>Lasseck,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Audio-based Bird Species Identification with Deep Convolutional Neural Networks. In: Mark D. Plumbley, Christian Kroos, Juan P. Bello, Gaël Richard, Daniel P. W. Ellis, Annamaria Mesaros (eds.) </w:t>
      </w:r>
      <w:r w:rsidRPr="00432713">
        <w:rPr>
          <w:rFonts w:ascii="Trade Gothic LT Std" w:eastAsia="Times New Roman" w:hAnsi="Trade Gothic LT Std" w:cs="Times New Roman"/>
          <w:i/>
          <w:iCs/>
          <w:lang w:val="en-US" w:eastAsia="de-DE"/>
        </w:rPr>
        <w:t>Proceedings of the Detection and Classification of Acoustic Scenes and Events 2018 Workshop (DCASE2018)</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lang w:eastAsia="de-DE"/>
        </w:rPr>
        <w:t>Avignon, France: Tampere University of Technology (pp. 143-147)</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Löhne, </w:t>
      </w:r>
      <w:proofErr w:type="gramStart"/>
      <w:r w:rsidRPr="00432713">
        <w:rPr>
          <w:rFonts w:ascii="Trade Gothic LT Std" w:eastAsia="Times New Roman" w:hAnsi="Trade Gothic LT Std" w:cs="Times New Roman"/>
          <w:lang w:eastAsia="de-DE"/>
        </w:rPr>
        <w:t>C.;</w:t>
      </w:r>
      <w:proofErr w:type="gramEnd"/>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Giere, P.</w:t>
      </w:r>
      <w:r w:rsidRPr="00432713">
        <w:rPr>
          <w:rFonts w:ascii="Trade Gothic LT Std" w:eastAsia="Times New Roman" w:hAnsi="Trade Gothic LT Std" w:cs="Times New Roman"/>
          <w:lang w:eastAsia="de-DE"/>
        </w:rPr>
        <w:t xml:space="preserve">; Neumann, D. (2018). </w:t>
      </w:r>
      <w:r w:rsidRPr="00432713">
        <w:rPr>
          <w:rFonts w:ascii="Trade Gothic LT Std" w:eastAsia="Times New Roman" w:hAnsi="Trade Gothic LT Std" w:cs="Times New Roman"/>
          <w:lang w:val="en-US" w:eastAsia="de-DE"/>
        </w:rPr>
        <w:t xml:space="preserve">Legal and Ethical Challenges: From Collection Management to Access and Benefit-Sharing. In: Lothar A. Beck (eds.) </w:t>
      </w:r>
      <w:r w:rsidRPr="00432713">
        <w:rPr>
          <w:rFonts w:ascii="Trade Gothic LT Std" w:eastAsia="Times New Roman" w:hAnsi="Trade Gothic LT Std" w:cs="Times New Roman"/>
          <w:i/>
          <w:iCs/>
          <w:lang w:val="en-US" w:eastAsia="de-DE"/>
        </w:rPr>
        <w:t>Zoological Collections of Germany</w:t>
      </w:r>
      <w:r w:rsidRPr="00432713">
        <w:rPr>
          <w:rFonts w:ascii="Trade Gothic LT Std" w:eastAsia="Times New Roman" w:hAnsi="Trade Gothic LT Std" w:cs="Times New Roman"/>
          <w:lang w:val="en-US" w:eastAsia="de-DE"/>
        </w:rPr>
        <w:t xml:space="preserve">. Springer: Springer International Publishing (pp. 37-47). </w:t>
      </w:r>
      <w:r w:rsidRPr="00432713">
        <w:rPr>
          <w:rFonts w:ascii="Trade Gothic LT Std" w:eastAsia="Times New Roman" w:hAnsi="Trade Gothic LT Std" w:cs="Times New Roman"/>
          <w:lang w:eastAsia="de-DE"/>
        </w:rPr>
        <w:t xml:space="preserve">DOI: </w:t>
      </w:r>
      <w:hyperlink r:id="rId125" w:tgtFrame="_blank" w:history="1">
        <w:r w:rsidRPr="00432713">
          <w:rPr>
            <w:rFonts w:ascii="Trade Gothic LT Std" w:eastAsia="Times New Roman" w:hAnsi="Trade Gothic LT Std" w:cs="Times New Roman"/>
            <w:color w:val="0000FF"/>
            <w:u w:val="single"/>
            <w:lang w:eastAsia="de-DE"/>
          </w:rPr>
          <w:t>10.1007/978-3-319-44321-8_5</w:t>
        </w:r>
      </w:hyperlink>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Lorenz, J.; Geyer, G.; Okrusch, M.; </w:t>
      </w:r>
      <w:r w:rsidRPr="00432713">
        <w:rPr>
          <w:rFonts w:ascii="Trade Gothic LT Std" w:eastAsia="Times New Roman" w:hAnsi="Trade Gothic LT Std" w:cs="Times New Roman"/>
          <w:b/>
          <w:bCs/>
          <w:lang w:eastAsia="de-DE"/>
        </w:rPr>
        <w:t>Schmitt, R.</w:t>
      </w:r>
      <w:r w:rsidRPr="00432713">
        <w:rPr>
          <w:rFonts w:ascii="Trade Gothic LT Std" w:eastAsia="Times New Roman" w:hAnsi="Trade Gothic LT Std" w:cs="Times New Roman"/>
          <w:lang w:eastAsia="de-DE"/>
        </w:rPr>
        <w:t xml:space="preserve"> (2018). Die Geologie des Baufelds: Kristallingesteine, Zechstein-Sedimente, Bröckelschiefer, Buntsandstein, hydrothermale Gangmineralisationen und quartäre Sedimente - Eine Dokumentation. In: Lorenz, J. (eds.) </w:t>
      </w:r>
      <w:r w:rsidRPr="00432713">
        <w:rPr>
          <w:rFonts w:ascii="Trade Gothic LT Std" w:eastAsia="Times New Roman" w:hAnsi="Trade Gothic LT Std" w:cs="Times New Roman"/>
          <w:i/>
          <w:iCs/>
          <w:lang w:eastAsia="de-DE"/>
        </w:rPr>
        <w:t>Mitteilungen des Naturwissenschaftlichen Museums Aschaffenburg</w:t>
      </w:r>
      <w:r w:rsidRPr="00432713">
        <w:rPr>
          <w:rFonts w:ascii="Trade Gothic LT Std" w:eastAsia="Times New Roman" w:hAnsi="Trade Gothic LT Std" w:cs="Times New Roman"/>
          <w:lang w:eastAsia="de-DE"/>
        </w:rPr>
        <w:t>. Ashaffenburg: Naturwissenschaftlicher Verein Aschaffenburg e.V. (pp. 34-167)</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Luna, S.; </w:t>
      </w:r>
      <w:r w:rsidRPr="00432713">
        <w:rPr>
          <w:rFonts w:ascii="Trade Gothic LT Std" w:eastAsia="Times New Roman" w:hAnsi="Trade Gothic LT Std" w:cs="Times New Roman"/>
          <w:b/>
          <w:bCs/>
          <w:lang w:val="en-US" w:eastAsia="de-DE"/>
        </w:rPr>
        <w:t>Gold, M.</w:t>
      </w:r>
      <w:r w:rsidRPr="00432713">
        <w:rPr>
          <w:rFonts w:ascii="Trade Gothic LT Std" w:eastAsia="Times New Roman" w:hAnsi="Trade Gothic LT Std" w:cs="Times New Roman"/>
          <w:lang w:val="en-US" w:eastAsia="de-DE"/>
        </w:rPr>
        <w:t xml:space="preserve">; Albert, A.; Ceccaroni, L.; Claramunt, B.; Danylo, O.; Haklay, M.; Kottmann, R.; Kyba, C.; Piera, J.; Radicchi, A.; Schade, S.; </w:t>
      </w:r>
      <w:r w:rsidRPr="00432713">
        <w:rPr>
          <w:rFonts w:ascii="Trade Gothic LT Std" w:eastAsia="Times New Roman" w:hAnsi="Trade Gothic LT Std" w:cs="Times New Roman"/>
          <w:b/>
          <w:bCs/>
          <w:lang w:val="en-US" w:eastAsia="de-DE"/>
        </w:rPr>
        <w:t>Sturm, U.</w:t>
      </w:r>
      <w:r w:rsidRPr="00432713">
        <w:rPr>
          <w:rFonts w:ascii="Trade Gothic LT Std" w:eastAsia="Times New Roman" w:hAnsi="Trade Gothic LT Std" w:cs="Times New Roman"/>
          <w:lang w:val="en-US" w:eastAsia="de-DE"/>
        </w:rPr>
        <w:t xml:space="preserve"> (2018). Developing Mobile Applications for Environmental and Biodiversity Citizen Science: Considerations and Recommendations. </w:t>
      </w:r>
      <w:r w:rsidRPr="00432713">
        <w:rPr>
          <w:rFonts w:ascii="Trade Gothic LT Std" w:eastAsia="Times New Roman" w:hAnsi="Trade Gothic LT Std" w:cs="Times New Roman"/>
          <w:lang w:eastAsia="de-DE"/>
        </w:rPr>
        <w:t xml:space="preserve">In: Alexis Joly, Stefanos Vrochidis, Kostas Karatzas, Ari Karppinen, Pierre Bonnet (eds.) </w:t>
      </w:r>
      <w:proofErr w:type="gramStart"/>
      <w:r w:rsidRPr="00432713">
        <w:rPr>
          <w:rFonts w:ascii="Trade Gothic LT Std" w:eastAsia="Times New Roman" w:hAnsi="Trade Gothic LT Std" w:cs="Times New Roman"/>
          <w:i/>
          <w:iCs/>
          <w:lang w:val="en-US" w:eastAsia="de-DE"/>
        </w:rPr>
        <w:t>Multimedia Tools and Applications for Environmental &amp; Biodiversity Informatics</w:t>
      </w:r>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Cham, Schweiz: Springer International Publishing (pp. 9-30). DOI: </w:t>
      </w:r>
      <w:r w:rsidR="00FC29AC">
        <w:fldChar w:fldCharType="begin"/>
      </w:r>
      <w:r w:rsidR="00FC29AC" w:rsidRPr="0035207F">
        <w:rPr>
          <w:lang w:val="en-US"/>
          <w:rPrChange w:id="391" w:author="Falko Glöckler" w:date="2019-05-03T13:32:00Z">
            <w:rPr/>
          </w:rPrChange>
        </w:rPr>
        <w:instrText xml:space="preserve"> HYPERLINK "https://doi.org/10.1007/978-3-319-76445-0_2" \t "_blank" </w:instrText>
      </w:r>
      <w:r w:rsidR="00FC29AC">
        <w:fldChar w:fldCharType="separate"/>
      </w:r>
      <w:r w:rsidRPr="00432713">
        <w:rPr>
          <w:rFonts w:ascii="Trade Gothic LT Std" w:eastAsia="Times New Roman" w:hAnsi="Trade Gothic LT Std" w:cs="Times New Roman"/>
          <w:color w:val="0000FF"/>
          <w:u w:val="single"/>
          <w:lang w:val="en-US" w:eastAsia="de-DE"/>
        </w:rPr>
        <w:t>10.1007/978-3-319-76445-0_2</w:t>
      </w:r>
      <w:r w:rsidR="00FC29AC">
        <w:rPr>
          <w:rFonts w:ascii="Trade Gothic LT Std" w:eastAsia="Times New Roman" w:hAnsi="Trade Gothic LT Std" w:cs="Times New Roman"/>
          <w:color w:val="0000FF"/>
          <w:u w:val="single"/>
          <w:lang w:val="en-US" w:eastAsia="de-DE"/>
        </w:rPr>
        <w:fldChar w:fldCharType="end"/>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35207F" w:rsidRDefault="00C74480" w:rsidP="00C74480">
      <w:pPr>
        <w:spacing w:after="0" w:line="240" w:lineRule="auto"/>
        <w:rPr>
          <w:rFonts w:ascii="Trade Gothic LT Std" w:eastAsia="Times New Roman" w:hAnsi="Trade Gothic LT Std" w:cs="Times New Roman"/>
          <w:lang w:val="en-US" w:eastAsia="de-DE"/>
          <w:rPrChange w:id="392" w:author="Falko Glöckler" w:date="2019-05-03T13:32:00Z">
            <w:rPr>
              <w:rFonts w:ascii="Trade Gothic LT Std" w:eastAsia="Times New Roman" w:hAnsi="Trade Gothic LT Std" w:cs="Times New Roman"/>
              <w:lang w:eastAsia="de-DE"/>
            </w:rPr>
          </w:rPrChange>
        </w:rPr>
      </w:pPr>
    </w:p>
    <w:p w:rsidR="00C74480" w:rsidRPr="0035207F" w:rsidRDefault="00C74480" w:rsidP="00C74480">
      <w:pPr>
        <w:spacing w:after="0" w:line="240" w:lineRule="auto"/>
        <w:rPr>
          <w:rFonts w:ascii="Trade Gothic LT Std" w:eastAsia="Times New Roman" w:hAnsi="Trade Gothic LT Std" w:cs="Times New Roman"/>
          <w:lang w:val="en-US" w:eastAsia="de-DE"/>
          <w:rPrChange w:id="393" w:author="Falko Glöckler" w:date="2019-05-03T13:32:00Z">
            <w:rPr>
              <w:rFonts w:ascii="Trade Gothic LT Std" w:eastAsia="Times New Roman" w:hAnsi="Trade Gothic LT Std" w:cs="Times New Roman"/>
              <w:lang w:eastAsia="de-DE"/>
            </w:rPr>
          </w:rPrChange>
        </w:rPr>
      </w:pPr>
    </w:p>
    <w:p w:rsidR="00C74480" w:rsidRPr="0035207F" w:rsidRDefault="00C74480" w:rsidP="00C74480">
      <w:pPr>
        <w:spacing w:after="0" w:line="240" w:lineRule="auto"/>
        <w:rPr>
          <w:rFonts w:ascii="Trade Gothic LT Std" w:eastAsia="Times New Roman" w:hAnsi="Trade Gothic LT Std" w:cs="Times New Roman"/>
          <w:lang w:val="en-US" w:eastAsia="de-DE"/>
          <w:rPrChange w:id="394" w:author="Falko Glöckler" w:date="2019-05-03T13:32:00Z">
            <w:rPr>
              <w:rFonts w:ascii="Trade Gothic LT Std" w:eastAsia="Times New Roman" w:hAnsi="Trade Gothic LT Std" w:cs="Times New Roman"/>
              <w:lang w:eastAsia="de-DE"/>
            </w:rPr>
          </w:rPrChang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395" w:author="Falko Glöckler" w:date="2019-05-03T13:32:00Z">
            <w:rPr>
              <w:rFonts w:ascii="Trade Gothic LT Std" w:eastAsia="Times New Roman" w:hAnsi="Trade Gothic LT Std" w:cs="Times New Roman"/>
              <w:lang w:eastAsia="de-DE"/>
            </w:rPr>
          </w:rPrChange>
        </w:rPr>
        <w:t xml:space="preserve">Mahr, D.; </w:t>
      </w:r>
      <w:r w:rsidRPr="0035207F">
        <w:rPr>
          <w:rFonts w:ascii="Trade Gothic LT Std" w:eastAsia="Times New Roman" w:hAnsi="Trade Gothic LT Std" w:cs="Times New Roman"/>
          <w:b/>
          <w:bCs/>
          <w:lang w:val="en-US" w:eastAsia="de-DE"/>
          <w:rPrChange w:id="396" w:author="Falko Glöckler" w:date="2019-05-03T13:32:00Z">
            <w:rPr>
              <w:rFonts w:ascii="Trade Gothic LT Std" w:eastAsia="Times New Roman" w:hAnsi="Trade Gothic LT Std" w:cs="Times New Roman"/>
              <w:b/>
              <w:bCs/>
              <w:lang w:eastAsia="de-DE"/>
            </w:rPr>
          </w:rPrChange>
        </w:rPr>
        <w:t>Göbel, C.</w:t>
      </w:r>
      <w:r w:rsidRPr="0035207F">
        <w:rPr>
          <w:rFonts w:ascii="Trade Gothic LT Std" w:eastAsia="Times New Roman" w:hAnsi="Trade Gothic LT Std" w:cs="Times New Roman"/>
          <w:lang w:val="en-US" w:eastAsia="de-DE"/>
          <w:rPrChange w:id="397" w:author="Falko Glöckler" w:date="2019-05-03T13:32:00Z">
            <w:rPr>
              <w:rFonts w:ascii="Trade Gothic LT Std" w:eastAsia="Times New Roman" w:hAnsi="Trade Gothic LT Std" w:cs="Times New Roman"/>
              <w:lang w:eastAsia="de-DE"/>
            </w:rPr>
          </w:rPrChange>
        </w:rPr>
        <w:t xml:space="preserve">; Irwin, A.; </w:t>
      </w:r>
      <w:r w:rsidRPr="0035207F">
        <w:rPr>
          <w:rFonts w:ascii="Trade Gothic LT Std" w:eastAsia="Times New Roman" w:hAnsi="Trade Gothic LT Std" w:cs="Times New Roman"/>
          <w:b/>
          <w:bCs/>
          <w:lang w:val="en-US" w:eastAsia="de-DE"/>
          <w:rPrChange w:id="398" w:author="Falko Glöckler" w:date="2019-05-03T13:32:00Z">
            <w:rPr>
              <w:rFonts w:ascii="Trade Gothic LT Std" w:eastAsia="Times New Roman" w:hAnsi="Trade Gothic LT Std" w:cs="Times New Roman"/>
              <w:b/>
              <w:bCs/>
              <w:lang w:eastAsia="de-DE"/>
            </w:rPr>
          </w:rPrChange>
        </w:rPr>
        <w:t>Vohland, K.</w:t>
      </w:r>
      <w:r w:rsidRPr="0035207F">
        <w:rPr>
          <w:rFonts w:ascii="Trade Gothic LT Std" w:eastAsia="Times New Roman" w:hAnsi="Trade Gothic LT Std" w:cs="Times New Roman"/>
          <w:lang w:val="en-US" w:eastAsia="de-DE"/>
          <w:rPrChange w:id="399" w:author="Falko Glöckler" w:date="2019-05-03T13:32:00Z">
            <w:rPr>
              <w:rFonts w:ascii="Trade Gothic LT Std" w:eastAsia="Times New Roman" w:hAnsi="Trade Gothic LT Std" w:cs="Times New Roman"/>
              <w:lang w:eastAsia="de-DE"/>
            </w:rPr>
          </w:rPrChange>
        </w:rPr>
        <w:t xml:space="preserve"> (2018).</w:t>
      </w:r>
      <w:proofErr w:type="gramEnd"/>
      <w:r w:rsidRPr="0035207F">
        <w:rPr>
          <w:rFonts w:ascii="Trade Gothic LT Std" w:eastAsia="Times New Roman" w:hAnsi="Trade Gothic LT Std" w:cs="Times New Roman"/>
          <w:lang w:val="en-US" w:eastAsia="de-DE"/>
          <w:rPrChange w:id="400"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Watching or being watched: Enhancing productive discussion between the citizen sciences, the social sciences and the humanities. In: Susanne Hecker, Muki Haklay, Anne Bowser, Zen Makuch, Johannes Vogel, Aletta Bonn (eds.) </w:t>
      </w:r>
      <w:r w:rsidRPr="00432713">
        <w:rPr>
          <w:rFonts w:ascii="Trade Gothic LT Std" w:eastAsia="Times New Roman" w:hAnsi="Trade Gothic LT Std" w:cs="Times New Roman"/>
          <w:i/>
          <w:iCs/>
          <w:lang w:val="en-US" w:eastAsia="de-DE"/>
        </w:rPr>
        <w:t>Citizen Science: Innovation in Open Science, Society and Policy</w:t>
      </w:r>
      <w:r w:rsidRPr="00432713">
        <w:rPr>
          <w:rFonts w:ascii="Trade Gothic LT Std" w:eastAsia="Times New Roman" w:hAnsi="Trade Gothic LT Std" w:cs="Times New Roman"/>
          <w:lang w:val="en-US" w:eastAsia="de-DE"/>
        </w:rPr>
        <w:t>. London: UCL Press (pp. 99-109)</w:t>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Moldrzyk, U.</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Gallé, L.</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Research and Open Questions—A Modern Concept </w:t>
      </w:r>
      <w:proofErr w:type="gramStart"/>
      <w:r w:rsidRPr="00432713">
        <w:rPr>
          <w:rFonts w:ascii="Trade Gothic LT Std" w:eastAsia="Times New Roman" w:hAnsi="Trade Gothic LT Std" w:cs="Times New Roman"/>
          <w:lang w:val="en-US" w:eastAsia="de-DE"/>
        </w:rPr>
        <w:t>Behind</w:t>
      </w:r>
      <w:proofErr w:type="gramEnd"/>
      <w:r w:rsidRPr="00432713">
        <w:rPr>
          <w:rFonts w:ascii="Trade Gothic LT Std" w:eastAsia="Times New Roman" w:hAnsi="Trade Gothic LT Std" w:cs="Times New Roman"/>
          <w:lang w:val="en-US" w:eastAsia="de-DE"/>
        </w:rPr>
        <w:t xml:space="preserve"> Berlins T. rex Presentation of Tristan Otto. In: Lothar A. Beck, Ulrich Joger (eds.) </w:t>
      </w:r>
      <w:r w:rsidRPr="00432713">
        <w:rPr>
          <w:rFonts w:ascii="Trade Gothic LT Std" w:eastAsia="Times New Roman" w:hAnsi="Trade Gothic LT Std" w:cs="Times New Roman"/>
          <w:i/>
          <w:iCs/>
          <w:lang w:val="en-US" w:eastAsia="de-DE"/>
        </w:rPr>
        <w:t>Paleontological Collections of Germany, Austria and Switzerland</w:t>
      </w:r>
      <w:proofErr w:type="gramStart"/>
      <w:r w:rsidRPr="00432713">
        <w:rPr>
          <w:rFonts w:ascii="Trade Gothic LT Std" w:eastAsia="Times New Roman" w:hAnsi="Trade Gothic LT Std" w:cs="Times New Roman"/>
          <w:i/>
          <w:iCs/>
          <w:lang w:val="en-US" w:eastAsia="de-DE"/>
        </w:rPr>
        <w:t>.</w:t>
      </w:r>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Cham: Springer International Publishing (pp. 1-14). DOI: </w:t>
      </w:r>
      <w:hyperlink r:id="rId126" w:tgtFrame="_blank" w:history="1">
        <w:r w:rsidRPr="00432713">
          <w:rPr>
            <w:rFonts w:ascii="Trade Gothic LT Std" w:eastAsia="Times New Roman" w:hAnsi="Trade Gothic LT Std" w:cs="Times New Roman"/>
            <w:color w:val="0000FF"/>
            <w:u w:val="single"/>
            <w:lang w:val="en-US" w:eastAsia="de-DE"/>
          </w:rPr>
          <w:t>10.1007/978-3-319-77401-5_1</w:t>
        </w:r>
      </w:hyperlink>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Mumm, C.; </w:t>
      </w:r>
      <w:r w:rsidRPr="00432713">
        <w:rPr>
          <w:rFonts w:ascii="Trade Gothic LT Std" w:eastAsia="Times New Roman" w:hAnsi="Trade Gothic LT Std" w:cs="Times New Roman"/>
          <w:b/>
          <w:bCs/>
          <w:lang w:val="en-US" w:eastAsia="de-DE"/>
        </w:rPr>
        <w:t>Knörnschild,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Mustelid Communication.</w:t>
      </w:r>
      <w:proofErr w:type="gramEnd"/>
      <w:r w:rsidRPr="00432713">
        <w:rPr>
          <w:rFonts w:ascii="Trade Gothic LT Std" w:eastAsia="Times New Roman" w:hAnsi="Trade Gothic LT Std" w:cs="Times New Roman"/>
          <w:lang w:val="en-US" w:eastAsia="de-DE"/>
        </w:rPr>
        <w:t xml:space="preserve"> In: Jennifer Vonk, Todd Shackelford (eds.) </w:t>
      </w:r>
      <w:r w:rsidRPr="00432713">
        <w:rPr>
          <w:rFonts w:ascii="Trade Gothic LT Std" w:eastAsia="Times New Roman" w:hAnsi="Trade Gothic LT Std" w:cs="Times New Roman"/>
          <w:i/>
          <w:iCs/>
          <w:lang w:val="en-US" w:eastAsia="de-DE"/>
        </w:rPr>
        <w:t>Encyclopedia of Animal Cognition and Behavior</w:t>
      </w:r>
      <w:r w:rsidRPr="00432713">
        <w:rPr>
          <w:rFonts w:ascii="Trade Gothic LT Std" w:eastAsia="Times New Roman" w:hAnsi="Trade Gothic LT Std" w:cs="Times New Roman"/>
          <w:lang w:val="en-US" w:eastAsia="de-DE"/>
        </w:rPr>
        <w:t xml:space="preserve">. Cham: Springer International Publishing (pp. 1-11). DOI: </w:t>
      </w:r>
      <w:hyperlink r:id="rId127" w:tgtFrame="_blank" w:history="1">
        <w:r w:rsidRPr="00432713">
          <w:rPr>
            <w:rFonts w:ascii="Trade Gothic LT Std" w:eastAsia="Times New Roman" w:hAnsi="Trade Gothic LT Std" w:cs="Times New Roman"/>
            <w:color w:val="0000FF"/>
            <w:u w:val="single"/>
            <w:lang w:val="en-US" w:eastAsia="de-DE"/>
          </w:rPr>
          <w:t>10.1007/978-3-319-47829-6_1191-1</w:t>
        </w:r>
      </w:hyperlink>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35207F" w:rsidRDefault="00C74480" w:rsidP="00C74480">
      <w:pPr>
        <w:spacing w:after="0" w:line="240" w:lineRule="auto"/>
        <w:rPr>
          <w:rFonts w:ascii="Trade Gothic LT Std" w:eastAsia="Times New Roman" w:hAnsi="Trade Gothic LT Std" w:cs="Times New Roman"/>
          <w:lang w:eastAsia="de-DE"/>
          <w:rPrChange w:id="401" w:author="Falko Glöckler" w:date="2019-05-03T13:32:00Z">
            <w:rPr>
              <w:rFonts w:ascii="Trade Gothic LT Std" w:eastAsia="Times New Roman" w:hAnsi="Trade Gothic LT Std" w:cs="Times New Roman"/>
              <w:lang w:val="en-US" w:eastAsia="de-DE"/>
            </w:rPr>
          </w:rPrChange>
        </w:rPr>
      </w:pPr>
      <w:proofErr w:type="gramStart"/>
      <w:r w:rsidRPr="00432713">
        <w:rPr>
          <w:rFonts w:ascii="Trade Gothic LT Std" w:eastAsia="Times New Roman" w:hAnsi="Trade Gothic LT Std" w:cs="Times New Roman"/>
          <w:b/>
          <w:bCs/>
          <w:lang w:val="en-US" w:eastAsia="de-DE"/>
        </w:rPr>
        <w:lastRenderedPageBreak/>
        <w:t>Nadim, T.</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c</w:t>
      </w:r>
      <w:proofErr w:type="gramEnd"/>
      <w:r w:rsidRPr="00432713">
        <w:rPr>
          <w:rFonts w:ascii="Trade Gothic LT Std" w:eastAsia="Times New Roman" w:hAnsi="Trade Gothic LT Std" w:cs="Times New Roman"/>
          <w:lang w:val="en-US" w:eastAsia="de-DE"/>
        </w:rPr>
        <w:t xml:space="preserve"> u soon humans need to sleep now so many conversations today thx. In: Tahani Nadim </w:t>
      </w:r>
      <w:proofErr w:type="gramStart"/>
      <w:r w:rsidRPr="00432713">
        <w:rPr>
          <w:rFonts w:ascii="Trade Gothic LT Std" w:eastAsia="Times New Roman" w:hAnsi="Trade Gothic LT Std" w:cs="Times New Roman"/>
          <w:lang w:val="en-US" w:eastAsia="de-DE"/>
        </w:rPr>
        <w:t>And</w:t>
      </w:r>
      <w:proofErr w:type="gramEnd"/>
      <w:r w:rsidRPr="00432713">
        <w:rPr>
          <w:rFonts w:ascii="Trade Gothic LT Std" w:eastAsia="Times New Roman" w:hAnsi="Trade Gothic LT Std" w:cs="Times New Roman"/>
          <w:lang w:val="en-US" w:eastAsia="de-DE"/>
        </w:rPr>
        <w:t xml:space="preserve"> Neli Wagner (eds.) </w:t>
      </w:r>
      <w:r w:rsidRPr="00432713">
        <w:rPr>
          <w:rFonts w:ascii="Trade Gothic LT Std" w:eastAsia="Times New Roman" w:hAnsi="Trade Gothic LT Std" w:cs="Times New Roman"/>
          <w:i/>
          <w:iCs/>
          <w:lang w:val="en-US" w:eastAsia="de-DE"/>
        </w:rPr>
        <w:t>The Influencing Machine</w:t>
      </w:r>
      <w:r w:rsidRPr="00432713">
        <w:rPr>
          <w:rFonts w:ascii="Trade Gothic LT Std" w:eastAsia="Times New Roman" w:hAnsi="Trade Gothic LT Std" w:cs="Times New Roman"/>
          <w:lang w:val="en-US" w:eastAsia="de-DE"/>
        </w:rPr>
        <w:t xml:space="preserve">. </w:t>
      </w:r>
      <w:r w:rsidRPr="0035207F">
        <w:rPr>
          <w:rFonts w:ascii="Trade Gothic LT Std" w:eastAsia="Times New Roman" w:hAnsi="Trade Gothic LT Std" w:cs="Times New Roman"/>
          <w:lang w:eastAsia="de-DE"/>
          <w:rPrChange w:id="402" w:author="Falko Glöckler" w:date="2019-05-03T13:32:00Z">
            <w:rPr>
              <w:rFonts w:ascii="Trade Gothic LT Std" w:eastAsia="Times New Roman" w:hAnsi="Trade Gothic LT Std" w:cs="Times New Roman"/>
              <w:lang w:val="en-US" w:eastAsia="de-DE"/>
            </w:rPr>
          </w:rPrChange>
        </w:rPr>
        <w:t>Berlin: Neue Gesellschaft für Bildende Kunst (Verlag) (pp. 72-81)</w:t>
      </w:r>
    </w:p>
    <w:p w:rsidR="00C74480" w:rsidRPr="0035207F" w:rsidRDefault="00C74480" w:rsidP="00C74480">
      <w:pPr>
        <w:spacing w:after="0" w:line="240" w:lineRule="auto"/>
        <w:rPr>
          <w:rFonts w:ascii="Trade Gothic LT Std" w:eastAsia="Times New Roman" w:hAnsi="Trade Gothic LT Std" w:cs="Times New Roman"/>
          <w:lang w:eastAsia="de-DE"/>
          <w:rPrChange w:id="403" w:author="Falko Glöckler" w:date="2019-05-03T13:32:00Z">
            <w:rPr>
              <w:rFonts w:ascii="Trade Gothic LT Std" w:eastAsia="Times New Roman" w:hAnsi="Trade Gothic LT Std" w:cs="Times New Roman"/>
              <w:lang w:val="en-US" w:eastAsia="de-DE"/>
            </w:rPr>
          </w:rPrChang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35207F">
        <w:rPr>
          <w:rFonts w:ascii="Trade Gothic LT Std" w:eastAsia="Times New Roman" w:hAnsi="Trade Gothic LT Std" w:cs="Times New Roman"/>
          <w:b/>
          <w:bCs/>
          <w:lang w:eastAsia="de-DE"/>
          <w:rPrChange w:id="404" w:author="Falko Glöckler" w:date="2019-05-03T13:32:00Z">
            <w:rPr>
              <w:rFonts w:ascii="Trade Gothic LT Std" w:eastAsia="Times New Roman" w:hAnsi="Trade Gothic LT Std" w:cs="Times New Roman"/>
              <w:b/>
              <w:bCs/>
              <w:lang w:val="en-US" w:eastAsia="de-DE"/>
            </w:rPr>
          </w:rPrChange>
        </w:rPr>
        <w:t>Nadim, T.</w:t>
      </w:r>
      <w:r w:rsidRPr="0035207F">
        <w:rPr>
          <w:rFonts w:ascii="Trade Gothic LT Std" w:eastAsia="Times New Roman" w:hAnsi="Trade Gothic LT Std" w:cs="Times New Roman"/>
          <w:lang w:eastAsia="de-DE"/>
          <w:rPrChange w:id="405" w:author="Falko Glöckler" w:date="2019-05-03T13:32:00Z">
            <w:rPr>
              <w:rFonts w:ascii="Trade Gothic LT Std" w:eastAsia="Times New Roman" w:hAnsi="Trade Gothic LT Std" w:cs="Times New Roman"/>
              <w:lang w:val="en-US" w:eastAsia="de-DE"/>
            </w:rPr>
          </w:rPrChange>
        </w:rPr>
        <w:t xml:space="preserve"> (2018). </w:t>
      </w:r>
      <w:r w:rsidRPr="00432713">
        <w:rPr>
          <w:rFonts w:ascii="Trade Gothic LT Std" w:eastAsia="Times New Roman" w:hAnsi="Trade Gothic LT Std" w:cs="Times New Roman"/>
          <w:lang w:val="en-US" w:eastAsia="de-DE"/>
        </w:rPr>
        <w:t xml:space="preserve">The sourball of every revolution: who picks up the garbage on Monday morning?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The Influencing Machine. In: Tahani Nadim, Neli Wagner (eds.) </w:t>
      </w:r>
      <w:proofErr w:type="gramStart"/>
      <w:r w:rsidRPr="00432713">
        <w:rPr>
          <w:rFonts w:ascii="Trade Gothic LT Std" w:eastAsia="Times New Roman" w:hAnsi="Trade Gothic LT Std" w:cs="Times New Roman"/>
          <w:i/>
          <w:iCs/>
          <w:lang w:val="en-US" w:eastAsia="de-DE"/>
        </w:rPr>
        <w:t>The</w:t>
      </w:r>
      <w:proofErr w:type="gramEnd"/>
      <w:r w:rsidRPr="00432713">
        <w:rPr>
          <w:rFonts w:ascii="Trade Gothic LT Std" w:eastAsia="Times New Roman" w:hAnsi="Trade Gothic LT Std" w:cs="Times New Roman"/>
          <w:i/>
          <w:iCs/>
          <w:lang w:val="en-US" w:eastAsia="de-DE"/>
        </w:rPr>
        <w:t xml:space="preserve"> Influencing Machine</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lang w:eastAsia="de-DE"/>
        </w:rPr>
        <w:t>Berlin: Neue Gesellschaft für Bildende Kunst (Verlag) (pp. 24-37)</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Nadim, T.</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IBM Watson is the Donald Trump of the AI industry. In: Tahani Nadim </w:t>
      </w:r>
      <w:proofErr w:type="gramStart"/>
      <w:r w:rsidRPr="00432713">
        <w:rPr>
          <w:rFonts w:ascii="Trade Gothic LT Std" w:eastAsia="Times New Roman" w:hAnsi="Trade Gothic LT Std" w:cs="Times New Roman"/>
          <w:lang w:val="en-US" w:eastAsia="de-DE"/>
        </w:rPr>
        <w:t>And</w:t>
      </w:r>
      <w:proofErr w:type="gramEnd"/>
      <w:r w:rsidRPr="00432713">
        <w:rPr>
          <w:rFonts w:ascii="Trade Gothic LT Std" w:eastAsia="Times New Roman" w:hAnsi="Trade Gothic LT Std" w:cs="Times New Roman"/>
          <w:lang w:val="en-US" w:eastAsia="de-DE"/>
        </w:rPr>
        <w:t xml:space="preserve"> Neli Wagner (eds.) </w:t>
      </w:r>
      <w:r w:rsidRPr="00432713">
        <w:rPr>
          <w:rFonts w:ascii="Trade Gothic LT Std" w:eastAsia="Times New Roman" w:hAnsi="Trade Gothic LT Std" w:cs="Times New Roman"/>
          <w:i/>
          <w:iCs/>
          <w:lang w:val="en-US" w:eastAsia="de-DE"/>
        </w:rPr>
        <w:t>The Influencing Machine</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lang w:eastAsia="de-DE"/>
        </w:rPr>
        <w:t>Berlin: Neue Gesellschaft für Bildende Kunst (pp. 204-213)</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Nadim, T.</w:t>
      </w:r>
      <w:r w:rsidRPr="00432713">
        <w:rPr>
          <w:rFonts w:ascii="Trade Gothic LT Std" w:eastAsia="Times New Roman" w:hAnsi="Trade Gothic LT Std" w:cs="Times New Roman"/>
          <w:lang w:eastAsia="de-DE"/>
        </w:rPr>
        <w:t xml:space="preserve"> (2018). (The end of) labour</w:t>
      </w:r>
      <w:proofErr w:type="gramStart"/>
      <w:r w:rsidRPr="00432713">
        <w:rPr>
          <w:rFonts w:ascii="Trade Gothic LT Std" w:eastAsia="Times New Roman" w:hAnsi="Trade Gothic LT Std" w:cs="Times New Roman"/>
          <w:lang w:eastAsia="de-DE"/>
        </w:rPr>
        <w:t>?.</w:t>
      </w:r>
      <w:proofErr w:type="gramEnd"/>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lang w:val="en-US" w:eastAsia="de-DE"/>
        </w:rPr>
        <w:t xml:space="preserve">In: Tahani Nadim </w:t>
      </w:r>
      <w:proofErr w:type="gramStart"/>
      <w:r w:rsidRPr="00432713">
        <w:rPr>
          <w:rFonts w:ascii="Trade Gothic LT Std" w:eastAsia="Times New Roman" w:hAnsi="Trade Gothic LT Std" w:cs="Times New Roman"/>
          <w:lang w:val="en-US" w:eastAsia="de-DE"/>
        </w:rPr>
        <w:t>And</w:t>
      </w:r>
      <w:proofErr w:type="gramEnd"/>
      <w:r w:rsidRPr="00432713">
        <w:rPr>
          <w:rFonts w:ascii="Trade Gothic LT Std" w:eastAsia="Times New Roman" w:hAnsi="Trade Gothic LT Std" w:cs="Times New Roman"/>
          <w:lang w:val="en-US" w:eastAsia="de-DE"/>
        </w:rPr>
        <w:t xml:space="preserve"> Neli Wagner (eds.) </w:t>
      </w:r>
      <w:r w:rsidRPr="00432713">
        <w:rPr>
          <w:rFonts w:ascii="Trade Gothic LT Std" w:eastAsia="Times New Roman" w:hAnsi="Trade Gothic LT Std" w:cs="Times New Roman"/>
          <w:i/>
          <w:iCs/>
          <w:lang w:eastAsia="de-DE"/>
        </w:rPr>
        <w:t>The Influencing Machine</w:t>
      </w:r>
      <w:r w:rsidRPr="00432713">
        <w:rPr>
          <w:rFonts w:ascii="Trade Gothic LT Std" w:eastAsia="Times New Roman" w:hAnsi="Trade Gothic LT Std" w:cs="Times New Roman"/>
          <w:lang w:eastAsia="de-DE"/>
        </w:rPr>
        <w:t>. Berlin: Neue Gesellschaft für Bildende Kunst (pp. 274-285)</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Nadim, T.</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Friends with books.</w:t>
      </w:r>
      <w:proofErr w:type="gramEnd"/>
      <w:r w:rsidRPr="00432713">
        <w:rPr>
          <w:rFonts w:ascii="Trade Gothic LT Std" w:eastAsia="Times New Roman" w:hAnsi="Trade Gothic LT Std" w:cs="Times New Roman"/>
          <w:lang w:val="en-US" w:eastAsia="de-DE"/>
        </w:rPr>
        <w:t xml:space="preserve"> In: Samuel Moore (eds.) </w:t>
      </w:r>
      <w:proofErr w:type="gramStart"/>
      <w:r w:rsidRPr="00432713">
        <w:rPr>
          <w:rFonts w:ascii="Trade Gothic LT Std" w:eastAsia="Times New Roman" w:hAnsi="Trade Gothic LT Std" w:cs="Times New Roman"/>
          <w:i/>
          <w:iCs/>
          <w:lang w:val="en-US" w:eastAsia="de-DE"/>
        </w:rPr>
        <w:t>The</w:t>
      </w:r>
      <w:proofErr w:type="gramEnd"/>
      <w:r w:rsidRPr="00432713">
        <w:rPr>
          <w:rFonts w:ascii="Trade Gothic LT Std" w:eastAsia="Times New Roman" w:hAnsi="Trade Gothic LT Std" w:cs="Times New Roman"/>
          <w:i/>
          <w:iCs/>
          <w:lang w:val="en-US" w:eastAsia="de-DE"/>
        </w:rPr>
        <w:t xml:space="preserve"> Commons and Care</w:t>
      </w:r>
      <w:r w:rsidRPr="00432713">
        <w:rPr>
          <w:rFonts w:ascii="Trade Gothic LT Std" w:eastAsia="Times New Roman" w:hAnsi="Trade Gothic LT Std" w:cs="Times New Roman"/>
          <w:lang w:val="en-US" w:eastAsia="de-DE"/>
        </w:rPr>
        <w:t>. Birmingham: Post Office Press and Rope Press; Mattering Press (pp. 26-31)</w:t>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Nadim, T.</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Haunting seedy connections.</w:t>
      </w:r>
      <w:proofErr w:type="gramEnd"/>
      <w:r w:rsidRPr="00432713">
        <w:rPr>
          <w:rFonts w:ascii="Trade Gothic LT Std" w:eastAsia="Times New Roman" w:hAnsi="Trade Gothic LT Std" w:cs="Times New Roman"/>
          <w:lang w:val="en-US" w:eastAsia="de-DE"/>
        </w:rPr>
        <w:t xml:space="preserve"> In: Celia Lury, Rachel Fensham, Alexandra Heller-Nicholas, Sybille Lammes, Angela Last, Mike Michael, Emma Uprichard (eds.) </w:t>
      </w:r>
      <w:r w:rsidRPr="00432713">
        <w:rPr>
          <w:rFonts w:ascii="Trade Gothic LT Std" w:eastAsia="Times New Roman" w:hAnsi="Trade Gothic LT Std" w:cs="Times New Roman"/>
          <w:i/>
          <w:iCs/>
          <w:lang w:val="en-US" w:eastAsia="de-DE"/>
        </w:rPr>
        <w:t>Routledge Handbook of Interdisciplinary Research Methods</w:t>
      </w:r>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London ;</w:t>
      </w:r>
      <w:proofErr w:type="gramEnd"/>
      <w:r w:rsidRPr="00432713">
        <w:rPr>
          <w:rFonts w:ascii="Trade Gothic LT Std" w:eastAsia="Times New Roman" w:hAnsi="Trade Gothic LT Std" w:cs="Times New Roman"/>
          <w:lang w:val="en-US" w:eastAsia="de-DE"/>
        </w:rPr>
        <w:t xml:space="preserve"> New York: Routledge Taylor &amp; Francis Group (pp. 239-247)</w:t>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Neumann, C.</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Schultka, S.</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Witzmann, F.</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BERLIN: The Palaeontological Collections of the Museum für Naturkunde Berlin. In: Lothar A. Beck, Ulrich Joger (eds.) </w:t>
      </w:r>
      <w:r w:rsidRPr="00432713">
        <w:rPr>
          <w:rFonts w:ascii="Trade Gothic LT Std" w:eastAsia="Times New Roman" w:hAnsi="Trade Gothic LT Std" w:cs="Times New Roman"/>
          <w:i/>
          <w:iCs/>
          <w:lang w:val="en-US" w:eastAsia="de-DE"/>
        </w:rPr>
        <w:t>Paleontological Collections of Germany, Austria and Switzerland</w:t>
      </w:r>
      <w:proofErr w:type="gramStart"/>
      <w:r w:rsidRPr="00432713">
        <w:rPr>
          <w:rFonts w:ascii="Trade Gothic LT Std" w:eastAsia="Times New Roman" w:hAnsi="Trade Gothic LT Std" w:cs="Times New Roman"/>
          <w:i/>
          <w:iCs/>
          <w:lang w:val="en-US" w:eastAsia="de-DE"/>
        </w:rPr>
        <w:t>.</w:t>
      </w:r>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Cham: Springer International Publishing (pp. 39-56). DOI: </w:t>
      </w:r>
      <w:r w:rsidR="00FC29AC">
        <w:fldChar w:fldCharType="begin"/>
      </w:r>
      <w:r w:rsidR="00FC29AC" w:rsidRPr="0035207F">
        <w:rPr>
          <w:lang w:val="en-US"/>
          <w:rPrChange w:id="406" w:author="Falko Glöckler" w:date="2019-05-03T13:32:00Z">
            <w:rPr/>
          </w:rPrChange>
        </w:rPr>
        <w:instrText xml:space="preserve"> HYPERLINK "https://doi.org/10.1007/978-3-319-77</w:instrText>
      </w:r>
      <w:r w:rsidR="00FC29AC" w:rsidRPr="0035207F">
        <w:rPr>
          <w:lang w:val="en-US"/>
          <w:rPrChange w:id="407" w:author="Falko Glöckler" w:date="2019-05-03T13:32:00Z">
            <w:rPr/>
          </w:rPrChange>
        </w:rPr>
        <w:instrText xml:space="preserve">401-5_5" \t "_blank" </w:instrText>
      </w:r>
      <w:r w:rsidR="00FC29AC">
        <w:fldChar w:fldCharType="separate"/>
      </w:r>
      <w:r w:rsidRPr="00432713">
        <w:rPr>
          <w:rFonts w:ascii="Trade Gothic LT Std" w:eastAsia="Times New Roman" w:hAnsi="Trade Gothic LT Std" w:cs="Times New Roman"/>
          <w:color w:val="0000FF"/>
          <w:u w:val="single"/>
          <w:lang w:val="en-US" w:eastAsia="de-DE"/>
        </w:rPr>
        <w:t>10.1007/978-3-319-77401-5_5</w:t>
      </w:r>
      <w:r w:rsidR="00FC29AC">
        <w:rPr>
          <w:rFonts w:ascii="Trade Gothic LT Std" w:eastAsia="Times New Roman" w:hAnsi="Trade Gothic LT Std" w:cs="Times New Roman"/>
          <w:color w:val="0000FF"/>
          <w:u w:val="single"/>
          <w:lang w:val="en-US" w:eastAsia="de-DE"/>
        </w:rPr>
        <w:fldChar w:fldCharType="end"/>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35207F" w:rsidRDefault="00C74480" w:rsidP="00C74480">
      <w:pPr>
        <w:spacing w:after="0" w:line="240" w:lineRule="auto"/>
        <w:rPr>
          <w:rFonts w:ascii="Trade Gothic LT Std" w:eastAsia="Times New Roman" w:hAnsi="Trade Gothic LT Std" w:cs="Times New Roman"/>
          <w:lang w:eastAsia="de-DE"/>
          <w:rPrChange w:id="408" w:author="Falko Glöckler" w:date="2019-05-03T13:32:00Z">
            <w:rPr>
              <w:rFonts w:ascii="Trade Gothic LT Std" w:eastAsia="Times New Roman" w:hAnsi="Trade Gothic LT Std" w:cs="Times New Roman"/>
              <w:lang w:val="en-US" w:eastAsia="de-DE"/>
            </w:rPr>
          </w:rPrChange>
        </w:rPr>
      </w:pPr>
      <w:proofErr w:type="gramStart"/>
      <w:r w:rsidRPr="00432713">
        <w:rPr>
          <w:rFonts w:ascii="Trade Gothic LT Std" w:eastAsia="Times New Roman" w:hAnsi="Trade Gothic LT Std" w:cs="Times New Roman"/>
          <w:b/>
          <w:lang w:val="en-US" w:eastAsia="de-DE"/>
        </w:rPr>
        <w:t>Reimold, W</w:t>
      </w:r>
      <w:r w:rsidRPr="00432713">
        <w:rPr>
          <w:rFonts w:ascii="Trade Gothic LT Std" w:eastAsia="Times New Roman" w:hAnsi="Trade Gothic LT Std" w:cs="Times New Roman"/>
          <w:lang w:val="en-US" w:eastAsia="de-DE"/>
        </w:rPr>
        <w:t>.; Hauser, N.; Crósta, A.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The Impact Record of Southwest Gondwana.</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Geology of Southwest Gondwana</w:t>
      </w:r>
      <w:r w:rsidRPr="00432713">
        <w:rPr>
          <w:rFonts w:ascii="Trade Gothic LT Std" w:eastAsia="Times New Roman" w:hAnsi="Trade Gothic LT Std" w:cs="Times New Roman"/>
          <w:lang w:val="en-US" w:eastAsia="de-DE"/>
        </w:rPr>
        <w:t xml:space="preserve">. Regional Geology Reviews: Springer International Publishing (pp. 677-688). </w:t>
      </w:r>
      <w:r w:rsidRPr="0035207F">
        <w:rPr>
          <w:rFonts w:ascii="Trade Gothic LT Std" w:eastAsia="Times New Roman" w:hAnsi="Trade Gothic LT Std" w:cs="Times New Roman"/>
          <w:lang w:eastAsia="de-DE"/>
          <w:rPrChange w:id="409" w:author="Falko Glöckler" w:date="2019-05-03T13:32:00Z">
            <w:rPr>
              <w:rFonts w:ascii="Trade Gothic LT Std" w:eastAsia="Times New Roman" w:hAnsi="Trade Gothic LT Std" w:cs="Times New Roman"/>
              <w:lang w:val="en-US" w:eastAsia="de-DE"/>
            </w:rPr>
          </w:rPrChange>
        </w:rPr>
        <w:t xml:space="preserve">DOI: </w:t>
      </w:r>
      <w:r w:rsidR="00FC29AC">
        <w:fldChar w:fldCharType="begin"/>
      </w:r>
      <w:r w:rsidR="00FC29AC">
        <w:instrText xml:space="preserve"> HYPERLINK "https://doi.org/10.1007/978-3-319-68920-3_24" \t "_blank" </w:instrText>
      </w:r>
      <w:r w:rsidR="00FC29AC">
        <w:fldChar w:fldCharType="separate"/>
      </w:r>
      <w:r w:rsidRPr="0035207F">
        <w:rPr>
          <w:rFonts w:ascii="Trade Gothic LT Std" w:eastAsia="Times New Roman" w:hAnsi="Trade Gothic LT Std" w:cs="Times New Roman"/>
          <w:color w:val="0000FF"/>
          <w:u w:val="single"/>
          <w:lang w:eastAsia="de-DE"/>
          <w:rPrChange w:id="410" w:author="Falko Glöckler" w:date="2019-05-03T13:32:00Z">
            <w:rPr>
              <w:rFonts w:ascii="Trade Gothic LT Std" w:eastAsia="Times New Roman" w:hAnsi="Trade Gothic LT Std" w:cs="Times New Roman"/>
              <w:color w:val="0000FF"/>
              <w:u w:val="single"/>
              <w:lang w:val="en-US" w:eastAsia="de-DE"/>
            </w:rPr>
          </w:rPrChange>
        </w:rPr>
        <w:t>10.1007/978-3-319-68920-3_24</w:t>
      </w:r>
      <w:r w:rsidR="00FC29AC">
        <w:rPr>
          <w:rFonts w:ascii="Trade Gothic LT Std" w:eastAsia="Times New Roman" w:hAnsi="Trade Gothic LT Std" w:cs="Times New Roman"/>
          <w:color w:val="0000FF"/>
          <w:u w:val="single"/>
          <w:lang w:val="en-US" w:eastAsia="de-DE"/>
        </w:rPr>
        <w:fldChar w:fldCharType="end"/>
      </w:r>
    </w:p>
    <w:p w:rsidR="00C74480" w:rsidRPr="0035207F" w:rsidRDefault="00C74480" w:rsidP="00C74480">
      <w:pPr>
        <w:spacing w:after="0" w:line="240" w:lineRule="auto"/>
        <w:rPr>
          <w:rFonts w:ascii="Trade Gothic LT Std" w:eastAsia="Times New Roman" w:hAnsi="Trade Gothic LT Std" w:cs="Times New Roman"/>
          <w:lang w:eastAsia="de-DE"/>
          <w:rPrChange w:id="411" w:author="Falko Glöckler" w:date="2019-05-03T13:32:00Z">
            <w:rPr>
              <w:rFonts w:ascii="Trade Gothic LT Std" w:eastAsia="Times New Roman" w:hAnsi="Trade Gothic LT Std" w:cs="Times New Roman"/>
              <w:lang w:val="en-US" w:eastAsia="de-DE"/>
            </w:rPr>
          </w:rPrChang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Richter, A.; Dörler, D.; Hecker, S.; Heigl, F.; </w:t>
      </w:r>
      <w:r w:rsidRPr="00432713">
        <w:rPr>
          <w:rFonts w:ascii="Trade Gothic LT Std" w:eastAsia="Times New Roman" w:hAnsi="Trade Gothic LT Std" w:cs="Times New Roman"/>
          <w:b/>
          <w:bCs/>
          <w:lang w:eastAsia="de-DE"/>
        </w:rPr>
        <w:t>Pettibone, L.</w:t>
      </w:r>
      <w:r w:rsidRPr="00432713">
        <w:rPr>
          <w:rFonts w:ascii="Trade Gothic LT Std" w:eastAsia="Times New Roman" w:hAnsi="Trade Gothic LT Std" w:cs="Times New Roman"/>
          <w:lang w:eastAsia="de-DE"/>
        </w:rPr>
        <w:t xml:space="preserve">; Sanz, F.; </w:t>
      </w:r>
      <w:r w:rsidRPr="00432713">
        <w:rPr>
          <w:rFonts w:ascii="Trade Gothic LT Std" w:eastAsia="Times New Roman" w:hAnsi="Trade Gothic LT Std" w:cs="Times New Roman"/>
          <w:b/>
          <w:bCs/>
          <w:lang w:eastAsia="de-DE"/>
        </w:rPr>
        <w:t>Vohland, K.</w:t>
      </w:r>
      <w:r w:rsidRPr="00432713">
        <w:rPr>
          <w:rFonts w:ascii="Trade Gothic LT Std" w:eastAsia="Times New Roman" w:hAnsi="Trade Gothic LT Std" w:cs="Times New Roman"/>
          <w:lang w:eastAsia="de-DE"/>
        </w:rPr>
        <w:t xml:space="preserve">; Bonn, A. (2018). </w:t>
      </w:r>
      <w:proofErr w:type="gramStart"/>
      <w:r w:rsidRPr="00432713">
        <w:rPr>
          <w:rFonts w:ascii="Trade Gothic LT Std" w:eastAsia="Times New Roman" w:hAnsi="Trade Gothic LT Std" w:cs="Times New Roman"/>
          <w:lang w:val="en-US" w:eastAsia="de-DE"/>
        </w:rPr>
        <w:t>Capacity building in citizen science.</w:t>
      </w:r>
      <w:proofErr w:type="gramEnd"/>
      <w:r w:rsidRPr="00432713">
        <w:rPr>
          <w:rFonts w:ascii="Trade Gothic LT Std" w:eastAsia="Times New Roman" w:hAnsi="Trade Gothic LT Std" w:cs="Times New Roman"/>
          <w:lang w:val="en-US" w:eastAsia="de-DE"/>
        </w:rPr>
        <w:t xml:space="preserve"> In: Susanne Hecker, Muki Haklay, Anne Bowser, Zen Makuch, Johannes Vogel, Aletta Bonn (eds.) </w:t>
      </w:r>
      <w:r w:rsidRPr="00432713">
        <w:rPr>
          <w:rFonts w:ascii="Trade Gothic LT Std" w:eastAsia="Times New Roman" w:hAnsi="Trade Gothic LT Std" w:cs="Times New Roman"/>
          <w:i/>
          <w:iCs/>
          <w:lang w:val="en-US" w:eastAsia="de-DE"/>
        </w:rPr>
        <w:t>Citizen Science: Innovation in Open Science, Society and Policy</w:t>
      </w:r>
      <w:r w:rsidRPr="00432713">
        <w:rPr>
          <w:rFonts w:ascii="Trade Gothic LT Std" w:eastAsia="Times New Roman" w:hAnsi="Trade Gothic LT Std" w:cs="Times New Roman"/>
          <w:lang w:val="en-US" w:eastAsia="de-DE"/>
        </w:rPr>
        <w:t>. London: UCL Press (pp. 269-283)</w:t>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Schobben, M.</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Heuer, F.</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Tietje, M.</w:t>
      </w:r>
      <w:r w:rsidRPr="00432713">
        <w:rPr>
          <w:rFonts w:ascii="Trade Gothic LT Std" w:eastAsia="Times New Roman" w:hAnsi="Trade Gothic LT Std" w:cs="Times New Roman"/>
          <w:lang w:eastAsia="de-DE"/>
        </w:rPr>
        <w:t xml:space="preserve">; Ghaderi, A.;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Korte, C.; Wignall, P. (2018). </w:t>
      </w:r>
      <w:r w:rsidRPr="00432713">
        <w:rPr>
          <w:rFonts w:ascii="Trade Gothic LT Std" w:eastAsia="Times New Roman" w:hAnsi="Trade Gothic LT Std" w:cs="Times New Roman"/>
          <w:lang w:val="en-US" w:eastAsia="de-DE"/>
        </w:rPr>
        <w:t xml:space="preserve">Chemostratigraphy </w:t>
      </w:r>
      <w:proofErr w:type="gramStart"/>
      <w:r w:rsidRPr="00432713">
        <w:rPr>
          <w:rFonts w:ascii="Trade Gothic LT Std" w:eastAsia="Times New Roman" w:hAnsi="Trade Gothic LT Std" w:cs="Times New Roman"/>
          <w:lang w:val="en-US" w:eastAsia="de-DE"/>
        </w:rPr>
        <w:t>Across</w:t>
      </w:r>
      <w:proofErr w:type="gramEnd"/>
      <w:r w:rsidRPr="00432713">
        <w:rPr>
          <w:rFonts w:ascii="Trade Gothic LT Std" w:eastAsia="Times New Roman" w:hAnsi="Trade Gothic LT Std" w:cs="Times New Roman"/>
          <w:lang w:val="en-US" w:eastAsia="de-DE"/>
        </w:rPr>
        <w:t xml:space="preserve"> the Permian</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Triassic Boundary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The Effect of Sampling Strategies on Carbonate Carbon Isotope Stratigraphic Markers. In: Alcides N. Sial, Claudio Gaucher, Muthuvairavasamy Ramkumar, Valderez Pinto Ferreira (eds.) </w:t>
      </w:r>
      <w:r w:rsidRPr="00432713">
        <w:rPr>
          <w:rFonts w:ascii="Trade Gothic LT Std" w:eastAsia="Times New Roman" w:hAnsi="Trade Gothic LT Std" w:cs="Times New Roman"/>
          <w:i/>
          <w:iCs/>
          <w:lang w:val="en-US" w:eastAsia="de-DE"/>
        </w:rPr>
        <w:t>Chemostratigraphy Across Major Chronological Boundaries</w:t>
      </w:r>
      <w:r w:rsidRPr="00432713">
        <w:rPr>
          <w:rFonts w:ascii="Trade Gothic LT Std" w:eastAsia="Times New Roman" w:hAnsi="Trade Gothic LT Std" w:cs="Times New Roman"/>
          <w:lang w:val="en-US" w:eastAsia="de-DE"/>
        </w:rPr>
        <w:t xml:space="preserve">. Hoboken: Wiley (pp. 159-181). DOI: </w:t>
      </w:r>
      <w:r w:rsidR="00FC29AC">
        <w:fldChar w:fldCharType="begin"/>
      </w:r>
      <w:r w:rsidR="00FC29AC" w:rsidRPr="0035207F">
        <w:rPr>
          <w:lang w:val="en-US"/>
          <w:rPrChange w:id="412" w:author="Falko Glöckler" w:date="2019-05-03T13:32:00Z">
            <w:rPr/>
          </w:rPrChange>
        </w:rPr>
        <w:instrText xml:space="preserve"> HYPERLINK "https://doi.org/10.1002/9781119382508.ch9" \t "_blank" </w:instrText>
      </w:r>
      <w:r w:rsidR="00FC29AC">
        <w:fldChar w:fldCharType="separate"/>
      </w:r>
      <w:r w:rsidRPr="00432713">
        <w:rPr>
          <w:rFonts w:ascii="Trade Gothic LT Std" w:eastAsia="Times New Roman" w:hAnsi="Trade Gothic LT Std" w:cs="Times New Roman"/>
          <w:color w:val="0000FF"/>
          <w:u w:val="single"/>
          <w:lang w:val="en-US" w:eastAsia="de-DE"/>
        </w:rPr>
        <w:t>10.1002/9781119382508.ch9</w:t>
      </w:r>
      <w:r w:rsidR="00FC29AC">
        <w:rPr>
          <w:rFonts w:ascii="Trade Gothic LT Std" w:eastAsia="Times New Roman" w:hAnsi="Trade Gothic LT Std" w:cs="Times New Roman"/>
          <w:color w:val="0000FF"/>
          <w:u w:val="single"/>
          <w:lang w:val="en-US" w:eastAsia="de-DE"/>
        </w:rPr>
        <w:fldChar w:fldCharType="end"/>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413" w:author="Falko Glöckler" w:date="2019-05-03T13:32:00Z">
            <w:rPr>
              <w:rFonts w:ascii="Trade Gothic LT Std" w:eastAsia="Times New Roman" w:hAnsi="Trade Gothic LT Std" w:cs="Times New Roman"/>
              <w:lang w:eastAsia="de-DE"/>
            </w:rPr>
          </w:rPrChange>
        </w:rPr>
        <w:t xml:space="preserve">Sforzi, A.; Tweddle, J.; </w:t>
      </w:r>
      <w:r w:rsidRPr="0035207F">
        <w:rPr>
          <w:rFonts w:ascii="Trade Gothic LT Std" w:eastAsia="Times New Roman" w:hAnsi="Trade Gothic LT Std" w:cs="Times New Roman"/>
          <w:b/>
          <w:bCs/>
          <w:lang w:val="en-US" w:eastAsia="de-DE"/>
          <w:rPrChange w:id="414" w:author="Falko Glöckler" w:date="2019-05-03T13:32:00Z">
            <w:rPr>
              <w:rFonts w:ascii="Trade Gothic LT Std" w:eastAsia="Times New Roman" w:hAnsi="Trade Gothic LT Std" w:cs="Times New Roman"/>
              <w:b/>
              <w:bCs/>
              <w:lang w:eastAsia="de-DE"/>
            </w:rPr>
          </w:rPrChange>
        </w:rPr>
        <w:t>Vogel, J.</w:t>
      </w:r>
      <w:r w:rsidRPr="0035207F">
        <w:rPr>
          <w:rFonts w:ascii="Trade Gothic LT Std" w:eastAsia="Times New Roman" w:hAnsi="Trade Gothic LT Std" w:cs="Times New Roman"/>
          <w:lang w:val="en-US" w:eastAsia="de-DE"/>
          <w:rPrChange w:id="415" w:author="Falko Glöckler" w:date="2019-05-03T13:32:00Z">
            <w:rPr>
              <w:rFonts w:ascii="Trade Gothic LT Std" w:eastAsia="Times New Roman" w:hAnsi="Trade Gothic LT Std" w:cs="Times New Roman"/>
              <w:lang w:eastAsia="de-DE"/>
            </w:rPr>
          </w:rPrChange>
        </w:rPr>
        <w:t xml:space="preserve">; Lois, G.; Wägele, W.; Lakeman-Fraser, P.; Makuch, Z.; </w:t>
      </w:r>
      <w:r w:rsidRPr="0035207F">
        <w:rPr>
          <w:rFonts w:ascii="Trade Gothic LT Std" w:eastAsia="Times New Roman" w:hAnsi="Trade Gothic LT Std" w:cs="Times New Roman"/>
          <w:b/>
          <w:bCs/>
          <w:lang w:val="en-US" w:eastAsia="de-DE"/>
          <w:rPrChange w:id="416" w:author="Falko Glöckler" w:date="2019-05-03T13:32:00Z">
            <w:rPr>
              <w:rFonts w:ascii="Trade Gothic LT Std" w:eastAsia="Times New Roman" w:hAnsi="Trade Gothic LT Std" w:cs="Times New Roman"/>
              <w:b/>
              <w:bCs/>
              <w:lang w:eastAsia="de-DE"/>
            </w:rPr>
          </w:rPrChange>
        </w:rPr>
        <w:t>Vohland, K.</w:t>
      </w:r>
      <w:r w:rsidRPr="0035207F">
        <w:rPr>
          <w:rFonts w:ascii="Trade Gothic LT Std" w:eastAsia="Times New Roman" w:hAnsi="Trade Gothic LT Std" w:cs="Times New Roman"/>
          <w:lang w:val="en-US" w:eastAsia="de-DE"/>
          <w:rPrChange w:id="417" w:author="Falko Glöckler" w:date="2019-05-03T13:32:00Z">
            <w:rPr>
              <w:rFonts w:ascii="Trade Gothic LT Std" w:eastAsia="Times New Roman" w:hAnsi="Trade Gothic LT Std" w:cs="Times New Roman"/>
              <w:lang w:eastAsia="de-DE"/>
            </w:rPr>
          </w:rPrChange>
        </w:rPr>
        <w:t xml:space="preserve"> (2018).</w:t>
      </w:r>
      <w:proofErr w:type="gramEnd"/>
      <w:r w:rsidRPr="0035207F">
        <w:rPr>
          <w:rFonts w:ascii="Trade Gothic LT Std" w:eastAsia="Times New Roman" w:hAnsi="Trade Gothic LT Std" w:cs="Times New Roman"/>
          <w:lang w:val="en-US" w:eastAsia="de-DE"/>
          <w:rPrChange w:id="418" w:author="Falko Glöckler" w:date="2019-05-03T13:32:00Z">
            <w:rPr>
              <w:rFonts w:ascii="Trade Gothic LT Std" w:eastAsia="Times New Roman" w:hAnsi="Trade Gothic LT Std" w:cs="Times New Roman"/>
              <w:lang w:eastAsia="de-DE"/>
            </w:rPr>
          </w:rPrChange>
        </w:rPr>
        <w:t xml:space="preserve"> </w:t>
      </w:r>
      <w:proofErr w:type="gramStart"/>
      <w:r w:rsidRPr="00432713">
        <w:rPr>
          <w:rFonts w:ascii="Trade Gothic LT Std" w:eastAsia="Times New Roman" w:hAnsi="Trade Gothic LT Std" w:cs="Times New Roman"/>
          <w:lang w:val="en-US" w:eastAsia="de-DE"/>
        </w:rPr>
        <w:t>Citizen science and the role of natural history museums.</w:t>
      </w:r>
      <w:proofErr w:type="gramEnd"/>
      <w:r w:rsidRPr="00432713">
        <w:rPr>
          <w:rFonts w:ascii="Trade Gothic LT Std" w:eastAsia="Times New Roman" w:hAnsi="Trade Gothic LT Std" w:cs="Times New Roman"/>
          <w:lang w:val="en-US" w:eastAsia="de-DE"/>
        </w:rPr>
        <w:t xml:space="preserve"> In: Susanne Hecker, Muki Haklay, Anne Bowser, Zen Makuch, Johannes Vogel, Aletta Bonn (eds.) </w:t>
      </w:r>
      <w:r w:rsidRPr="00432713">
        <w:rPr>
          <w:rFonts w:ascii="Trade Gothic LT Std" w:eastAsia="Times New Roman" w:hAnsi="Trade Gothic LT Std" w:cs="Times New Roman"/>
          <w:i/>
          <w:iCs/>
          <w:lang w:val="en-US" w:eastAsia="de-DE"/>
        </w:rPr>
        <w:t>Citizen Science: Innovation in Open Science, Society and Policy</w:t>
      </w:r>
      <w:r w:rsidRPr="00432713">
        <w:rPr>
          <w:rFonts w:ascii="Trade Gothic LT Std" w:eastAsia="Times New Roman" w:hAnsi="Trade Gothic LT Std" w:cs="Times New Roman"/>
          <w:lang w:val="en-US" w:eastAsia="de-DE"/>
        </w:rPr>
        <w:t>. London: UCL Press (pp. 429-444)</w:t>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Vohland, K.</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Diekämper,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Moormann, A.</w:t>
      </w:r>
      <w:r w:rsidRPr="00432713">
        <w:rPr>
          <w:rFonts w:ascii="Trade Gothic LT Std" w:eastAsia="Times New Roman" w:hAnsi="Trade Gothic LT Std" w:cs="Times New Roman"/>
          <w:lang w:eastAsia="de-DE"/>
        </w:rPr>
        <w:t xml:space="preserve">; Nettke, T.; </w:t>
      </w:r>
      <w:r w:rsidRPr="00432713">
        <w:rPr>
          <w:rFonts w:ascii="Trade Gothic LT Std" w:eastAsia="Times New Roman" w:hAnsi="Trade Gothic LT Std" w:cs="Times New Roman"/>
          <w:b/>
          <w:bCs/>
          <w:lang w:eastAsia="de-DE"/>
        </w:rPr>
        <w:t>Rössig, W.</w:t>
      </w:r>
      <w:r w:rsidRPr="00432713">
        <w:rPr>
          <w:rFonts w:ascii="Trade Gothic LT Std" w:eastAsia="Times New Roman" w:hAnsi="Trade Gothic LT Std" w:cs="Times New Roman"/>
          <w:lang w:eastAsia="de-DE"/>
        </w:rPr>
        <w:t xml:space="preserve"> (2018). Genome Editing als Gegenstand öffentlicher Betrachtung - Herausforderungen für Forschung, Vermittlung und Partizipation. In: Susanne Müller, Henning Rosenau (eds.) </w:t>
      </w:r>
      <w:r w:rsidRPr="00432713">
        <w:rPr>
          <w:rFonts w:ascii="Trade Gothic LT Std" w:eastAsia="Times New Roman" w:hAnsi="Trade Gothic LT Std" w:cs="Times New Roman"/>
          <w:i/>
          <w:iCs/>
          <w:lang w:eastAsia="de-DE"/>
        </w:rPr>
        <w:t xml:space="preserve">Stammzellen - iPS-Zellen - </w:t>
      </w:r>
      <w:r w:rsidRPr="00432713">
        <w:rPr>
          <w:rFonts w:ascii="Trade Gothic LT Std" w:eastAsia="Times New Roman" w:hAnsi="Trade Gothic LT Std" w:cs="Times New Roman"/>
          <w:i/>
          <w:iCs/>
          <w:lang w:eastAsia="de-DE"/>
        </w:rPr>
        <w:lastRenderedPageBreak/>
        <w:t>Genomeditierung. Stem Cells - iPS Cells - Genome Editing</w:t>
      </w:r>
      <w:r w:rsidRPr="00432713">
        <w:rPr>
          <w:rFonts w:ascii="Trade Gothic LT Std" w:eastAsia="Times New Roman" w:hAnsi="Trade Gothic LT Std" w:cs="Times New Roman"/>
          <w:lang w:eastAsia="de-DE"/>
        </w:rPr>
        <w:t>. Baden-Baden: Nomos (pp. 299-312)</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b/>
          <w:bCs/>
          <w:lang w:eastAsia="de-DE"/>
          <w:rPrChange w:id="419" w:author="Falko Glöckler" w:date="2019-05-03T13:32:00Z">
            <w:rPr>
              <w:rFonts w:ascii="Trade Gothic LT Std" w:eastAsia="Times New Roman" w:hAnsi="Trade Gothic LT Std" w:cs="Times New Roman"/>
              <w:b/>
              <w:bCs/>
              <w:lang w:val="en-US" w:eastAsia="de-DE"/>
            </w:rPr>
          </w:rPrChange>
        </w:rPr>
        <w:t>Vohland, K.</w:t>
      </w:r>
      <w:r w:rsidRPr="0035207F">
        <w:rPr>
          <w:rFonts w:ascii="Trade Gothic LT Std" w:eastAsia="Times New Roman" w:hAnsi="Trade Gothic LT Std" w:cs="Times New Roman"/>
          <w:lang w:eastAsia="de-DE"/>
          <w:rPrChange w:id="420" w:author="Falko Glöckler" w:date="2019-05-03T13:32:00Z">
            <w:rPr>
              <w:rFonts w:ascii="Trade Gothic LT Std" w:eastAsia="Times New Roman" w:hAnsi="Trade Gothic LT Std" w:cs="Times New Roman"/>
              <w:lang w:val="en-US" w:eastAsia="de-DE"/>
            </w:rPr>
          </w:rPrChange>
        </w:rPr>
        <w:t xml:space="preserve">; </w:t>
      </w:r>
      <w:r w:rsidRPr="0035207F">
        <w:rPr>
          <w:rFonts w:ascii="Trade Gothic LT Std" w:eastAsia="Times New Roman" w:hAnsi="Trade Gothic LT Std" w:cs="Times New Roman"/>
          <w:b/>
          <w:bCs/>
          <w:lang w:eastAsia="de-DE"/>
          <w:rPrChange w:id="421" w:author="Falko Glöckler" w:date="2019-05-03T13:32:00Z">
            <w:rPr>
              <w:rFonts w:ascii="Trade Gothic LT Std" w:eastAsia="Times New Roman" w:hAnsi="Trade Gothic LT Std" w:cs="Times New Roman"/>
              <w:b/>
              <w:bCs/>
              <w:lang w:val="en-US" w:eastAsia="de-DE"/>
            </w:rPr>
          </w:rPrChange>
        </w:rPr>
        <w:t>Göbel, C.</w:t>
      </w:r>
      <w:r w:rsidRPr="0035207F">
        <w:rPr>
          <w:rFonts w:ascii="Trade Gothic LT Std" w:eastAsia="Times New Roman" w:hAnsi="Trade Gothic LT Std" w:cs="Times New Roman"/>
          <w:lang w:eastAsia="de-DE"/>
          <w:rPrChange w:id="422" w:author="Falko Glöckler" w:date="2019-05-03T13:32:00Z">
            <w:rPr>
              <w:rFonts w:ascii="Trade Gothic LT Std" w:eastAsia="Times New Roman" w:hAnsi="Trade Gothic LT Std" w:cs="Times New Roman"/>
              <w:lang w:val="en-US" w:eastAsia="de-DE"/>
            </w:rPr>
          </w:rPrChange>
        </w:rPr>
        <w:t xml:space="preserve">; Shirk, J.; Oliver, J. (2018). </w:t>
      </w:r>
      <w:r w:rsidRPr="00432713">
        <w:rPr>
          <w:rFonts w:ascii="Trade Gothic LT Std" w:eastAsia="Times New Roman" w:hAnsi="Trade Gothic LT Std" w:cs="Times New Roman"/>
          <w:lang w:eastAsia="de-DE"/>
        </w:rPr>
        <w:t xml:space="preserve">Preface. In: Susanne Hecker, Muki Haklay, Anne Bowser, Zen Makuch, Johannes Vogel, Aletta Bonn (eds.) </w:t>
      </w:r>
      <w:r w:rsidRPr="00432713">
        <w:rPr>
          <w:rFonts w:ascii="Trade Gothic LT Std" w:eastAsia="Times New Roman" w:hAnsi="Trade Gothic LT Std" w:cs="Times New Roman"/>
          <w:i/>
          <w:iCs/>
          <w:lang w:val="en-US" w:eastAsia="de-DE"/>
        </w:rPr>
        <w:t>Citizen Science: Innovation in Open Science, Society and Policy</w:t>
      </w:r>
      <w:r w:rsidRPr="00432713">
        <w:rPr>
          <w:rFonts w:ascii="Trade Gothic LT Std" w:eastAsia="Times New Roman" w:hAnsi="Trade Gothic LT Std" w:cs="Times New Roman"/>
          <w:lang w:val="en-US" w:eastAsia="de-DE"/>
        </w:rPr>
        <w:t>. London: UCL Press (pp. 1-6)</w:t>
      </w:r>
    </w:p>
    <w:p w:rsidR="00C74480" w:rsidRPr="00432713" w:rsidRDefault="00C74480" w:rsidP="00C74480">
      <w:pPr>
        <w:spacing w:after="0" w:line="240" w:lineRule="auto"/>
        <w:rPr>
          <w:rFonts w:ascii="Trade Gothic LT Std" w:eastAsia="Times New Roman" w:hAnsi="Trade Gothic LT Std" w:cs="Times New Roman"/>
          <w:lang w:val="en-US" w:eastAsia="de-DE"/>
        </w:rPr>
      </w:pP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Weißpflug, M.</w:t>
      </w:r>
      <w:r w:rsidRPr="00432713">
        <w:rPr>
          <w:rFonts w:ascii="Trade Gothic LT Std" w:eastAsia="Times New Roman" w:hAnsi="Trade Gothic LT Std" w:cs="Times New Roman"/>
          <w:lang w:eastAsia="de-DE"/>
        </w:rPr>
        <w:t xml:space="preserve"> (2018). Dissens, Freiheit und die Literatur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Rancière und Arendt im Widerstreit. In: Thomas Linpinsel, Il-Tschung Lim (eds.) </w:t>
      </w:r>
      <w:r w:rsidRPr="00432713">
        <w:rPr>
          <w:rFonts w:ascii="Trade Gothic LT Std" w:eastAsia="Times New Roman" w:hAnsi="Trade Gothic LT Std" w:cs="Times New Roman"/>
          <w:i/>
          <w:iCs/>
          <w:lang w:eastAsia="de-DE"/>
        </w:rPr>
        <w:t>Gleichheit, Politik und Polizei: Jacques Rancière und die Sozialwissenschaften</w:t>
      </w:r>
      <w:r w:rsidRPr="00432713">
        <w:rPr>
          <w:rFonts w:ascii="Trade Gothic LT Std" w:eastAsia="Times New Roman" w:hAnsi="Trade Gothic LT Std" w:cs="Times New Roman"/>
          <w:lang w:eastAsia="de-DE"/>
        </w:rPr>
        <w:t xml:space="preserve">. Wiesbaden: Springer VS, Wiesbaden (pp. 217-229). DOI: </w:t>
      </w:r>
      <w:hyperlink r:id="rId128" w:tgtFrame="_blank" w:history="1">
        <w:r w:rsidRPr="00432713">
          <w:rPr>
            <w:rFonts w:ascii="Trade Gothic LT Std" w:eastAsia="Times New Roman" w:hAnsi="Trade Gothic LT Std" w:cs="Times New Roman"/>
            <w:color w:val="0000FF"/>
            <w:u w:val="single"/>
            <w:lang w:eastAsia="de-DE"/>
          </w:rPr>
          <w:t>10.1007/978-3-658-20670-3_11</w:t>
        </w:r>
      </w:hyperlink>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35207F" w:rsidRDefault="00C74480" w:rsidP="00C74480">
      <w:pPr>
        <w:rPr>
          <w:rFonts w:ascii="Trade Gothic LT Std" w:eastAsia="Times New Roman" w:hAnsi="Trade Gothic LT Std" w:cs="Times New Roman"/>
          <w:lang w:val="en-US" w:eastAsia="de-DE"/>
          <w:rPrChange w:id="423" w:author="Falko Glöckler" w:date="2019-05-03T13:32:00Z">
            <w:rPr>
              <w:rFonts w:ascii="Trade Gothic LT Std" w:eastAsia="Times New Roman" w:hAnsi="Trade Gothic LT Std" w:cs="Times New Roman"/>
              <w:lang w:eastAsia="de-DE"/>
            </w:rPr>
          </w:rPrChange>
        </w:rPr>
      </w:pPr>
      <w:r w:rsidRPr="00432713">
        <w:rPr>
          <w:rFonts w:ascii="Trade Gothic LT Std" w:eastAsia="Times New Roman" w:hAnsi="Trade Gothic LT Std" w:cs="Times New Roman"/>
          <w:lang w:eastAsia="de-DE"/>
        </w:rPr>
        <w:t xml:space="preserve">Zeller, U.; </w:t>
      </w:r>
      <w:r w:rsidRPr="00432713">
        <w:rPr>
          <w:rFonts w:ascii="Trade Gothic LT Std" w:eastAsia="Times New Roman" w:hAnsi="Trade Gothic LT Std" w:cs="Times New Roman"/>
          <w:b/>
          <w:bCs/>
          <w:lang w:eastAsia="de-DE"/>
        </w:rPr>
        <w:t>Ferner, K.</w:t>
      </w:r>
      <w:r w:rsidRPr="00432713">
        <w:rPr>
          <w:rFonts w:ascii="Trade Gothic LT Std" w:eastAsia="Times New Roman" w:hAnsi="Trade Gothic LT Std" w:cs="Times New Roman"/>
          <w:lang w:eastAsia="de-DE"/>
        </w:rPr>
        <w:t xml:space="preserve">; Göttert, T.; Starik, N. (2018). </w:t>
      </w:r>
      <w:r w:rsidRPr="0035207F">
        <w:rPr>
          <w:rFonts w:ascii="Trade Gothic LT Std" w:eastAsia="Times New Roman" w:hAnsi="Trade Gothic LT Std" w:cs="Times New Roman"/>
          <w:lang w:val="en-US" w:eastAsia="de-DE"/>
          <w:rPrChange w:id="424" w:author="Falko Glöckler" w:date="2019-05-03T13:32:00Z">
            <w:rPr>
              <w:rFonts w:ascii="Trade Gothic LT Std" w:eastAsia="Times New Roman" w:hAnsi="Trade Gothic LT Std" w:cs="Times New Roman"/>
              <w:lang w:eastAsia="de-DE"/>
            </w:rPr>
          </w:rPrChange>
        </w:rPr>
        <w:t xml:space="preserve">Eutherians: Placental Mammals. In: Michael K. Skinner (eds.) </w:t>
      </w:r>
      <w:r w:rsidRPr="0035207F">
        <w:rPr>
          <w:rFonts w:ascii="Trade Gothic LT Std" w:eastAsia="Times New Roman" w:hAnsi="Trade Gothic LT Std" w:cs="Times New Roman"/>
          <w:i/>
          <w:iCs/>
          <w:lang w:val="en-US" w:eastAsia="de-DE"/>
          <w:rPrChange w:id="425" w:author="Falko Glöckler" w:date="2019-05-03T13:32:00Z">
            <w:rPr>
              <w:rFonts w:ascii="Trade Gothic LT Std" w:eastAsia="Times New Roman" w:hAnsi="Trade Gothic LT Std" w:cs="Times New Roman"/>
              <w:i/>
              <w:iCs/>
              <w:lang w:eastAsia="de-DE"/>
            </w:rPr>
          </w:rPrChange>
        </w:rPr>
        <w:t>Encyclopedia of Reproduction</w:t>
      </w:r>
      <w:r w:rsidRPr="0035207F">
        <w:rPr>
          <w:rFonts w:ascii="Trade Gothic LT Std" w:eastAsia="Times New Roman" w:hAnsi="Trade Gothic LT Std" w:cs="Times New Roman"/>
          <w:lang w:val="en-US" w:eastAsia="de-DE"/>
          <w:rPrChange w:id="426" w:author="Falko Glöckler" w:date="2019-05-03T13:32:00Z">
            <w:rPr>
              <w:rFonts w:ascii="Trade Gothic LT Std" w:eastAsia="Times New Roman" w:hAnsi="Trade Gothic LT Std" w:cs="Times New Roman"/>
              <w:lang w:eastAsia="de-DE"/>
            </w:rPr>
          </w:rPrChange>
        </w:rPr>
        <w:t xml:space="preserve">. San Diego: Elsevier (pp. 617-624). DOI: </w:t>
      </w:r>
      <w:r w:rsidR="00FC29AC">
        <w:fldChar w:fldCharType="begin"/>
      </w:r>
      <w:r w:rsidR="00FC29AC" w:rsidRPr="0035207F">
        <w:rPr>
          <w:lang w:val="en-US"/>
          <w:rPrChange w:id="427" w:author="Falko Glöckler" w:date="2019-05-03T13:32:00Z">
            <w:rPr/>
          </w:rPrChange>
        </w:rPr>
        <w:instrText xml:space="preserve"> HYPERLINK "https://doi.org/10.1016/b978-0-12-809633-8.20608-0" \t "_blank" </w:instrText>
      </w:r>
      <w:r w:rsidR="00FC29AC">
        <w:fldChar w:fldCharType="separate"/>
      </w:r>
      <w:r w:rsidRPr="0035207F">
        <w:rPr>
          <w:rFonts w:ascii="Trade Gothic LT Std" w:eastAsia="Times New Roman" w:hAnsi="Trade Gothic LT Std" w:cs="Times New Roman"/>
          <w:color w:val="0000FF"/>
          <w:u w:val="single"/>
          <w:lang w:val="en-US" w:eastAsia="de-DE"/>
          <w:rPrChange w:id="428" w:author="Falko Glöckler" w:date="2019-05-03T13:32:00Z">
            <w:rPr>
              <w:rFonts w:ascii="Trade Gothic LT Std" w:eastAsia="Times New Roman" w:hAnsi="Trade Gothic LT Std" w:cs="Times New Roman"/>
              <w:color w:val="0000FF"/>
              <w:u w:val="single"/>
              <w:lang w:eastAsia="de-DE"/>
            </w:rPr>
          </w:rPrChange>
        </w:rPr>
        <w:t>10.1016/b978-0-12-809633-8.20608-0</w:t>
      </w:r>
      <w:r w:rsidR="00FC29AC">
        <w:rPr>
          <w:rFonts w:ascii="Trade Gothic LT Std" w:eastAsia="Times New Roman" w:hAnsi="Trade Gothic LT Std" w:cs="Times New Roman"/>
          <w:color w:val="0000FF"/>
          <w:u w:val="single"/>
          <w:lang w:eastAsia="de-DE"/>
        </w:rPr>
        <w:fldChar w:fldCharType="end"/>
      </w:r>
    </w:p>
    <w:p w:rsidR="00C75C1F" w:rsidRPr="00432713" w:rsidRDefault="00C75C1F" w:rsidP="00AA5132">
      <w:pPr>
        <w:rPr>
          <w:rFonts w:ascii="Trade Gothic LT Std" w:hAnsi="Trade Gothic LT Std"/>
          <w:b/>
          <w:lang w:val="en-US"/>
        </w:rPr>
      </w:pPr>
    </w:p>
    <w:p w:rsidR="00E927C8" w:rsidRPr="0035207F" w:rsidRDefault="00E927C8" w:rsidP="00E927C8">
      <w:pPr>
        <w:rPr>
          <w:rFonts w:ascii="Trade Gothic LT Std" w:eastAsia="Times New Roman" w:hAnsi="Trade Gothic LT Std" w:cs="Times New Roman"/>
          <w:b/>
          <w:lang w:val="en-US" w:eastAsia="de-DE"/>
          <w:rPrChange w:id="429" w:author="Falko Glöckler" w:date="2019-05-03T13:32:00Z">
            <w:rPr>
              <w:rFonts w:ascii="Trade Gothic LT Std" w:eastAsia="Times New Roman" w:hAnsi="Trade Gothic LT Std" w:cs="Times New Roman"/>
              <w:b/>
              <w:lang w:eastAsia="de-DE"/>
            </w:rPr>
          </w:rPrChange>
        </w:rPr>
      </w:pPr>
      <w:r w:rsidRPr="0035207F">
        <w:rPr>
          <w:rFonts w:ascii="Trade Gothic LT Std" w:eastAsia="Times New Roman" w:hAnsi="Trade Gothic LT Std" w:cs="Times New Roman"/>
          <w:b/>
          <w:lang w:val="en-US" w:eastAsia="de-DE"/>
          <w:rPrChange w:id="430" w:author="Falko Glöckler" w:date="2019-05-03T13:32:00Z">
            <w:rPr>
              <w:rFonts w:ascii="Trade Gothic LT Std" w:eastAsia="Times New Roman" w:hAnsi="Trade Gothic LT Std" w:cs="Times New Roman"/>
              <w:b/>
              <w:lang w:eastAsia="de-DE"/>
            </w:rPr>
          </w:rPrChange>
        </w:rPr>
        <w:t>Positionspapiere | Position papers</w:t>
      </w:r>
    </w:p>
    <w:p w:rsidR="00E927C8" w:rsidRPr="0035207F" w:rsidRDefault="00E927C8" w:rsidP="00E927C8">
      <w:pPr>
        <w:spacing w:after="0" w:line="240" w:lineRule="auto"/>
        <w:rPr>
          <w:rFonts w:ascii="Trade Gothic LT Std" w:eastAsia="Times New Roman" w:hAnsi="Trade Gothic LT Std" w:cs="Times New Roman"/>
          <w:lang w:val="en-US" w:eastAsia="de-DE"/>
          <w:rPrChange w:id="431" w:author="Falko Glöckler" w:date="2019-05-03T13:32:00Z">
            <w:rPr>
              <w:rFonts w:ascii="Trade Gothic LT Std" w:eastAsia="Times New Roman" w:hAnsi="Trade Gothic LT Std" w:cs="Times New Roman"/>
              <w:lang w:eastAsia="de-DE"/>
            </w:rPr>
          </w:rPrChange>
        </w:rPr>
      </w:pPr>
      <w:r w:rsidRPr="0035207F">
        <w:rPr>
          <w:rFonts w:ascii="Trade Gothic LT Std" w:eastAsia="Times New Roman" w:hAnsi="Trade Gothic LT Std" w:cs="Times New Roman"/>
          <w:lang w:val="en-US" w:eastAsia="de-DE"/>
          <w:rPrChange w:id="432" w:author="Falko Glöckler" w:date="2019-05-03T13:32:00Z">
            <w:rPr>
              <w:rFonts w:ascii="Trade Gothic LT Std" w:eastAsia="Times New Roman" w:hAnsi="Trade Gothic LT Std" w:cs="Times New Roman"/>
              <w:lang w:eastAsia="de-DE"/>
            </w:rPr>
          </w:rPrChange>
        </w:rPr>
        <w:t xml:space="preserve">Andreozzi, S.; Bertero, M.; Deketelaere, K.; Ayris, P.; Edmond, J.; Epure, M.; Garfinkel, M.; Hirvikoski, T.; Poutanen, K.; Kleiner, M.; Kuster, S.; Koch, W.; Kristiansen, E.; Leonelli, S.; Lossau, N.; Luyben, K.; Mabe, M.; Carpenter, P.; Maccallum, C.; Peters, P.; Manola, N.; Méndez Rodríguez, E.; Rossel, C.; Scott, M.; Cotter, S.; Sundgren, J.; Vignoli, M.; </w:t>
      </w:r>
      <w:r w:rsidRPr="0035207F">
        <w:rPr>
          <w:rFonts w:ascii="Trade Gothic LT Std" w:eastAsia="Times New Roman" w:hAnsi="Trade Gothic LT Std" w:cs="Times New Roman"/>
          <w:b/>
          <w:bCs/>
          <w:lang w:val="en-US" w:eastAsia="de-DE"/>
          <w:rPrChange w:id="433" w:author="Falko Glöckler" w:date="2019-05-03T13:32:00Z">
            <w:rPr>
              <w:rFonts w:ascii="Trade Gothic LT Std" w:eastAsia="Times New Roman" w:hAnsi="Trade Gothic LT Std" w:cs="Times New Roman"/>
              <w:b/>
              <w:bCs/>
              <w:lang w:eastAsia="de-DE"/>
            </w:rPr>
          </w:rPrChange>
        </w:rPr>
        <w:t>Vogel, J.</w:t>
      </w:r>
      <w:r w:rsidRPr="0035207F">
        <w:rPr>
          <w:rFonts w:ascii="Trade Gothic LT Std" w:eastAsia="Times New Roman" w:hAnsi="Trade Gothic LT Std" w:cs="Times New Roman"/>
          <w:lang w:val="en-US" w:eastAsia="de-DE"/>
          <w:rPrChange w:id="434" w:author="Falko Glöckler" w:date="2019-05-03T13:32: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b/>
          <w:bCs/>
          <w:lang w:val="en-US" w:eastAsia="de-DE"/>
          <w:rPrChange w:id="435" w:author="Falko Glöckler" w:date="2019-05-03T13:32:00Z">
            <w:rPr>
              <w:rFonts w:ascii="Trade Gothic LT Std" w:eastAsia="Times New Roman" w:hAnsi="Trade Gothic LT Std" w:cs="Times New Roman"/>
              <w:b/>
              <w:bCs/>
              <w:lang w:eastAsia="de-DE"/>
            </w:rPr>
          </w:rPrChange>
        </w:rPr>
        <w:t>Weißpflug, M.</w:t>
      </w:r>
      <w:r w:rsidRPr="0035207F">
        <w:rPr>
          <w:rFonts w:ascii="Trade Gothic LT Std" w:eastAsia="Times New Roman" w:hAnsi="Trade Gothic LT Std" w:cs="Times New Roman"/>
          <w:lang w:val="en-US" w:eastAsia="de-DE"/>
          <w:rPrChange w:id="436" w:author="Falko Glöckler" w:date="2019-05-03T13:32:00Z">
            <w:rPr>
              <w:rFonts w:ascii="Trade Gothic LT Std" w:eastAsia="Times New Roman" w:hAnsi="Trade Gothic LT Std" w:cs="Times New Roman"/>
              <w:lang w:eastAsia="de-DE"/>
            </w:rPr>
          </w:rPrChange>
        </w:rPr>
        <w:t xml:space="preserve">; Wood, J. (2018). </w:t>
      </w:r>
      <w:proofErr w:type="gramStart"/>
      <w:r w:rsidRPr="0035207F">
        <w:rPr>
          <w:rFonts w:ascii="Trade Gothic LT Std" w:eastAsia="Times New Roman" w:hAnsi="Trade Gothic LT Std" w:cs="Times New Roman"/>
          <w:lang w:val="en-US" w:eastAsia="de-DE"/>
          <w:rPrChange w:id="437" w:author="Falko Glöckler" w:date="2019-05-03T13:32:00Z">
            <w:rPr>
              <w:rFonts w:ascii="Trade Gothic LT Std" w:eastAsia="Times New Roman" w:hAnsi="Trade Gothic LT Std" w:cs="Times New Roman"/>
              <w:lang w:eastAsia="de-DE"/>
            </w:rPr>
          </w:rPrChange>
        </w:rPr>
        <w:t xml:space="preserve">OSPP-REC </w:t>
      </w:r>
      <w:r w:rsidRPr="0035207F">
        <w:rPr>
          <w:rFonts w:ascii="Cambria Math" w:eastAsia="Times New Roman" w:hAnsi="Cambria Math" w:cs="Cambria Math"/>
          <w:lang w:val="en-US" w:eastAsia="de-DE"/>
          <w:rPrChange w:id="438" w:author="Falko Glöckler" w:date="2019-05-03T13:32:00Z">
            <w:rPr>
              <w:rFonts w:ascii="Cambria Math" w:eastAsia="Times New Roman" w:hAnsi="Cambria Math" w:cs="Cambria Math"/>
              <w:lang w:eastAsia="de-DE"/>
            </w:rPr>
          </w:rPrChange>
        </w:rPr>
        <w:t>‐</w:t>
      </w:r>
      <w:r w:rsidRPr="0035207F">
        <w:rPr>
          <w:rFonts w:ascii="Trade Gothic LT Std" w:eastAsia="Times New Roman" w:hAnsi="Trade Gothic LT Std" w:cs="Times New Roman"/>
          <w:lang w:val="en-US" w:eastAsia="de-DE"/>
          <w:rPrChange w:id="439" w:author="Falko Glöckler" w:date="2019-05-03T13:32:00Z">
            <w:rPr>
              <w:rFonts w:ascii="Trade Gothic LT Std" w:eastAsia="Times New Roman" w:hAnsi="Trade Gothic LT Std" w:cs="Times New Roman"/>
              <w:lang w:eastAsia="de-DE"/>
            </w:rPr>
          </w:rPrChange>
        </w:rPr>
        <w:t xml:space="preserve"> Open Science Policy Platform Recommendations.</w:t>
      </w:r>
      <w:proofErr w:type="gramEnd"/>
      <w:r w:rsidRPr="0035207F">
        <w:rPr>
          <w:rFonts w:ascii="Trade Gothic LT Std" w:eastAsia="Times New Roman" w:hAnsi="Trade Gothic LT Std" w:cs="Times New Roman"/>
          <w:lang w:val="en-US" w:eastAsia="de-DE"/>
          <w:rPrChange w:id="440" w:author="Falko Glöckler" w:date="2019-05-03T13:32:00Z">
            <w:rPr>
              <w:rFonts w:ascii="Trade Gothic LT Std" w:eastAsia="Times New Roman" w:hAnsi="Trade Gothic LT Std" w:cs="Times New Roman"/>
              <w:lang w:eastAsia="de-DE"/>
            </w:rPr>
          </w:rPrChange>
        </w:rPr>
        <w:t xml:space="preserve"> . DOI: </w:t>
      </w:r>
      <w:r w:rsidR="00FC29AC">
        <w:fldChar w:fldCharType="begin"/>
      </w:r>
      <w:r w:rsidR="00FC29AC" w:rsidRPr="0035207F">
        <w:rPr>
          <w:lang w:val="en-US"/>
          <w:rPrChange w:id="441" w:author="Falko Glöckler" w:date="2019-05-03T13:32:00Z">
            <w:rPr/>
          </w:rPrChange>
        </w:rPr>
        <w:instrText xml:space="preserve"> HYPERLINK "https://doi.org/10.2777/958647" \t "_blank" </w:instrText>
      </w:r>
      <w:r w:rsidR="00FC29AC">
        <w:fldChar w:fldCharType="separate"/>
      </w:r>
      <w:r w:rsidRPr="0035207F">
        <w:rPr>
          <w:rFonts w:ascii="Trade Gothic LT Std" w:eastAsia="Times New Roman" w:hAnsi="Trade Gothic LT Std" w:cs="Times New Roman"/>
          <w:color w:val="0000FF"/>
          <w:u w:val="single"/>
          <w:lang w:val="en-US" w:eastAsia="de-DE"/>
          <w:rPrChange w:id="442" w:author="Falko Glöckler" w:date="2019-05-03T13:32:00Z">
            <w:rPr>
              <w:rFonts w:ascii="Trade Gothic LT Std" w:eastAsia="Times New Roman" w:hAnsi="Trade Gothic LT Std" w:cs="Times New Roman"/>
              <w:color w:val="0000FF"/>
              <w:u w:val="single"/>
              <w:lang w:eastAsia="de-DE"/>
            </w:rPr>
          </w:rPrChange>
        </w:rPr>
        <w:t>10.2777/958647</w:t>
      </w:r>
      <w:r w:rsidR="00FC29AC">
        <w:rPr>
          <w:rFonts w:ascii="Trade Gothic LT Std" w:eastAsia="Times New Roman" w:hAnsi="Trade Gothic LT Std" w:cs="Times New Roman"/>
          <w:color w:val="0000FF"/>
          <w:u w:val="single"/>
          <w:lang w:eastAsia="de-DE"/>
        </w:rPr>
        <w:fldChar w:fldCharType="end"/>
      </w:r>
    </w:p>
    <w:p w:rsidR="00E927C8" w:rsidRPr="0035207F" w:rsidRDefault="00E927C8" w:rsidP="00E927C8">
      <w:pPr>
        <w:spacing w:after="0" w:line="240" w:lineRule="auto"/>
        <w:rPr>
          <w:rFonts w:ascii="Trade Gothic LT Std" w:eastAsia="Times New Roman" w:hAnsi="Trade Gothic LT Std" w:cs="Times New Roman"/>
          <w:lang w:val="en-US" w:eastAsia="de-DE"/>
          <w:rPrChange w:id="443" w:author="Falko Glöckler" w:date="2019-05-03T13:32:00Z">
            <w:rPr>
              <w:rFonts w:ascii="Trade Gothic LT Std" w:eastAsia="Times New Roman" w:hAnsi="Trade Gothic LT Std" w:cs="Times New Roman"/>
              <w:lang w:eastAsia="de-DE"/>
            </w:rPr>
          </w:rPrChange>
        </w:rPr>
      </w:pPr>
    </w:p>
    <w:p w:rsidR="00E927C8" w:rsidRPr="00432713" w:rsidRDefault="00E927C8" w:rsidP="00E927C8">
      <w:pPr>
        <w:rPr>
          <w:rFonts w:ascii="Trade Gothic LT Std" w:eastAsia="Times New Roman" w:hAnsi="Trade Gothic LT Std" w:cs="Times New Roman"/>
          <w:lang w:val="en-US" w:eastAsia="de-DE"/>
        </w:rPr>
      </w:pPr>
      <w:r w:rsidRPr="0035207F">
        <w:rPr>
          <w:rFonts w:ascii="Trade Gothic LT Std" w:eastAsia="Times New Roman" w:hAnsi="Trade Gothic LT Std" w:cs="Times New Roman"/>
          <w:lang w:val="en-US" w:eastAsia="de-DE"/>
          <w:rPrChange w:id="444" w:author="Falko Glöckler" w:date="2019-05-03T13:32:00Z">
            <w:rPr>
              <w:rFonts w:ascii="Trade Gothic LT Std" w:eastAsia="Times New Roman" w:hAnsi="Trade Gothic LT Std" w:cs="Times New Roman"/>
              <w:lang w:eastAsia="de-DE"/>
            </w:rPr>
          </w:rPrChange>
        </w:rPr>
        <w:t xml:space="preserve">Bertero, M.; Epure, M.; Garfinkel, M.; Kristiansen, E.; Méndez Rodríguez, E.; </w:t>
      </w:r>
      <w:r w:rsidRPr="0035207F">
        <w:rPr>
          <w:rFonts w:ascii="Trade Gothic LT Std" w:eastAsia="Times New Roman" w:hAnsi="Trade Gothic LT Std" w:cs="Times New Roman"/>
          <w:b/>
          <w:bCs/>
          <w:lang w:val="en-US" w:eastAsia="de-DE"/>
          <w:rPrChange w:id="445" w:author="Falko Glöckler" w:date="2019-05-03T13:32:00Z">
            <w:rPr>
              <w:rFonts w:ascii="Trade Gothic LT Std" w:eastAsia="Times New Roman" w:hAnsi="Trade Gothic LT Std" w:cs="Times New Roman"/>
              <w:b/>
              <w:bCs/>
              <w:lang w:eastAsia="de-DE"/>
            </w:rPr>
          </w:rPrChange>
        </w:rPr>
        <w:t>Vohland, K.</w:t>
      </w:r>
      <w:r w:rsidRPr="0035207F">
        <w:rPr>
          <w:rFonts w:ascii="Trade Gothic LT Std" w:eastAsia="Times New Roman" w:hAnsi="Trade Gothic LT Std" w:cs="Times New Roman"/>
          <w:lang w:val="en-US" w:eastAsia="de-DE"/>
          <w:rPrChange w:id="446" w:author="Falko Glöckler" w:date="2019-05-03T13:32: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b/>
          <w:bCs/>
          <w:lang w:val="en-US" w:eastAsia="de-DE"/>
          <w:rPrChange w:id="447" w:author="Falko Glöckler" w:date="2019-05-03T13:32:00Z">
            <w:rPr>
              <w:rFonts w:ascii="Trade Gothic LT Std" w:eastAsia="Times New Roman" w:hAnsi="Trade Gothic LT Std" w:cs="Times New Roman"/>
              <w:b/>
              <w:bCs/>
              <w:lang w:eastAsia="de-DE"/>
            </w:rPr>
          </w:rPrChange>
        </w:rPr>
        <w:t>Weißpflug, M.</w:t>
      </w:r>
      <w:r w:rsidRPr="0035207F">
        <w:rPr>
          <w:rFonts w:ascii="Trade Gothic LT Std" w:eastAsia="Times New Roman" w:hAnsi="Trade Gothic LT Std" w:cs="Times New Roman"/>
          <w:lang w:val="en-US" w:eastAsia="de-DE"/>
          <w:rPrChange w:id="448" w:author="Falko Glöckler" w:date="2019-05-03T13:32:00Z">
            <w:rPr>
              <w:rFonts w:ascii="Trade Gothic LT Std" w:eastAsia="Times New Roman" w:hAnsi="Trade Gothic LT Std" w:cs="Times New Roman"/>
              <w:lang w:eastAsia="de-DE"/>
            </w:rPr>
          </w:rPrChange>
        </w:rPr>
        <w:t xml:space="preserve">; Wood, J.; Wyler, D. (2018). </w:t>
      </w:r>
      <w:proofErr w:type="gramStart"/>
      <w:r w:rsidRPr="00432713">
        <w:rPr>
          <w:rFonts w:ascii="Trade Gothic LT Std" w:eastAsia="Times New Roman" w:hAnsi="Trade Gothic LT Std" w:cs="Times New Roman"/>
          <w:lang w:val="en-US" w:eastAsia="de-DE"/>
        </w:rPr>
        <w:t>Recommendations of the OSPP on Citizen Science.</w:t>
      </w:r>
      <w:proofErr w:type="gramEnd"/>
    </w:p>
    <w:p w:rsidR="001F15E2" w:rsidRPr="0035207F" w:rsidRDefault="001F15E2">
      <w:pPr>
        <w:rPr>
          <w:rFonts w:ascii="Trade Gothic LT Std" w:hAnsi="Trade Gothic LT Std"/>
          <w:lang w:val="en-US"/>
          <w:rPrChange w:id="449" w:author="Falko Glöckler" w:date="2019-05-03T13:32:00Z">
            <w:rPr>
              <w:rFonts w:ascii="Trade Gothic LT Std" w:hAnsi="Trade Gothic LT Std"/>
            </w:rPr>
          </w:rPrChange>
        </w:rPr>
      </w:pPr>
    </w:p>
    <w:p w:rsidR="00C75C1F" w:rsidRPr="0035207F" w:rsidRDefault="00C75C1F">
      <w:pPr>
        <w:rPr>
          <w:rFonts w:ascii="Trade Gothic LT Std" w:hAnsi="Trade Gothic LT Std"/>
          <w:lang w:val="en-US"/>
          <w:rPrChange w:id="450" w:author="Falko Glöckler" w:date="2019-05-03T13:32:00Z">
            <w:rPr>
              <w:rFonts w:ascii="Trade Gothic LT Std" w:hAnsi="Trade Gothic LT Std"/>
            </w:rPr>
          </w:rPrChange>
        </w:rPr>
      </w:pPr>
    </w:p>
    <w:p w:rsidR="00C75C1F" w:rsidRPr="0035207F" w:rsidRDefault="00C75C1F" w:rsidP="00C75C1F">
      <w:pPr>
        <w:rPr>
          <w:rFonts w:ascii="Trade Gothic LT Std" w:hAnsi="Trade Gothic LT Std"/>
          <w:b/>
          <w:lang w:val="en-US"/>
          <w:rPrChange w:id="451" w:author="Falko Glöckler" w:date="2019-05-03T13:32:00Z">
            <w:rPr>
              <w:rFonts w:ascii="Trade Gothic LT Std" w:hAnsi="Trade Gothic LT Std"/>
              <w:b/>
            </w:rPr>
          </w:rPrChange>
        </w:rPr>
      </w:pPr>
      <w:r w:rsidRPr="0035207F">
        <w:rPr>
          <w:rFonts w:ascii="Trade Gothic LT Std" w:hAnsi="Trade Gothic LT Std"/>
          <w:b/>
          <w:lang w:val="en-US"/>
          <w:rPrChange w:id="452" w:author="Falko Glöckler" w:date="2019-05-03T13:32:00Z">
            <w:rPr>
              <w:rFonts w:ascii="Trade Gothic LT Std" w:hAnsi="Trade Gothic LT Std"/>
              <w:b/>
            </w:rPr>
          </w:rPrChange>
        </w:rPr>
        <w:t>Populärwissenschaftliche Beiträge | popular scientific articles</w:t>
      </w:r>
    </w:p>
    <w:p w:rsidR="00C74480" w:rsidRPr="00432713" w:rsidRDefault="00C74480"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Hermannstädter, A.</w:t>
      </w:r>
      <w:r w:rsidRPr="00432713">
        <w:rPr>
          <w:rFonts w:ascii="Trade Gothic LT Std" w:eastAsia="Times New Roman" w:hAnsi="Trade Gothic LT Std" w:cs="Times New Roman"/>
          <w:lang w:eastAsia="de-DE"/>
        </w:rPr>
        <w:t xml:space="preserve"> (2018). Kunst/Natur. </w:t>
      </w:r>
      <w:r w:rsidRPr="00432713">
        <w:rPr>
          <w:rFonts w:ascii="Trade Gothic LT Std" w:eastAsia="Times New Roman" w:hAnsi="Trade Gothic LT Std" w:cs="Times New Roman"/>
          <w:i/>
          <w:iCs/>
          <w:lang w:eastAsia="de-DE"/>
        </w:rPr>
        <w:t>Gesammelte Sammler. Ein Projekt von Mark Dion &amp; Christine Heidemann</w:t>
      </w:r>
      <w:r w:rsidRPr="00432713">
        <w:rPr>
          <w:rFonts w:ascii="Trade Gothic LT Std" w:eastAsia="Times New Roman" w:hAnsi="Trade Gothic LT Std" w:cs="Times New Roman"/>
          <w:lang w:eastAsia="de-DE"/>
        </w:rPr>
        <w:t>: 12-13</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432713" w:rsidP="00C74480">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Von Rintelen, K.</w:t>
      </w:r>
      <w:r w:rsidR="00C74480" w:rsidRPr="00432713">
        <w:rPr>
          <w:rFonts w:ascii="Trade Gothic LT Std" w:eastAsia="Times New Roman" w:hAnsi="Trade Gothic LT Std" w:cs="Times New Roman"/>
          <w:lang w:eastAsia="de-DE"/>
        </w:rPr>
        <w:t xml:space="preserve">; </w:t>
      </w:r>
      <w:r w:rsidR="00C74480" w:rsidRPr="00432713">
        <w:rPr>
          <w:rFonts w:ascii="Trade Gothic LT Std" w:eastAsia="Times New Roman" w:hAnsi="Trade Gothic LT Std" w:cs="Times New Roman"/>
          <w:b/>
          <w:bCs/>
          <w:lang w:eastAsia="de-DE"/>
        </w:rPr>
        <w:t>Arida, E.</w:t>
      </w:r>
      <w:r w:rsidR="00C74480"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Von Rintelen, T.</w:t>
      </w:r>
      <w:r w:rsidR="00C74480" w:rsidRPr="00432713">
        <w:rPr>
          <w:rFonts w:ascii="Trade Gothic LT Std" w:eastAsia="Times New Roman" w:hAnsi="Trade Gothic LT Std" w:cs="Times New Roman"/>
          <w:lang w:eastAsia="de-DE"/>
        </w:rPr>
        <w:t xml:space="preserve"> (2018). Artenvielfalt Indonesiens entdecken – Berlin und Bogor forschen gemeinsam seit über 15 Jahren. </w:t>
      </w:r>
      <w:r w:rsidR="00C74480" w:rsidRPr="00432713">
        <w:rPr>
          <w:rFonts w:ascii="Trade Gothic LT Std" w:eastAsia="Times New Roman" w:hAnsi="Trade Gothic LT Std" w:cs="Times New Roman"/>
          <w:i/>
          <w:iCs/>
          <w:lang w:eastAsia="de-DE"/>
        </w:rPr>
        <w:t>Booklet Buntes Berlin Indonesien</w:t>
      </w:r>
      <w:r w:rsidR="00C74480" w:rsidRPr="00432713">
        <w:rPr>
          <w:rFonts w:ascii="Trade Gothic LT Std" w:eastAsia="Times New Roman" w:hAnsi="Trade Gothic LT Std" w:cs="Times New Roman"/>
          <w:lang w:eastAsia="de-DE"/>
        </w:rPr>
        <w:t>: 10-12</w:t>
      </w:r>
    </w:p>
    <w:p w:rsidR="00C74480" w:rsidRPr="00432713" w:rsidRDefault="00C74480" w:rsidP="00C74480">
      <w:pPr>
        <w:spacing w:after="0" w:line="240" w:lineRule="auto"/>
        <w:rPr>
          <w:rFonts w:ascii="Trade Gothic LT Std" w:eastAsia="Times New Roman" w:hAnsi="Trade Gothic LT Std" w:cs="Times New Roman"/>
          <w:lang w:eastAsia="de-DE"/>
        </w:rPr>
      </w:pPr>
    </w:p>
    <w:p w:rsidR="00C74480" w:rsidRPr="00432713" w:rsidRDefault="00C74480" w:rsidP="00C74480">
      <w:pPr>
        <w:rPr>
          <w:rFonts w:ascii="Trade Gothic LT Std" w:hAnsi="Trade Gothic LT Std"/>
          <w:b/>
        </w:rPr>
      </w:pPr>
      <w:r w:rsidRPr="00432713">
        <w:rPr>
          <w:rFonts w:ascii="Trade Gothic LT Std" w:eastAsia="Times New Roman" w:hAnsi="Trade Gothic LT Std" w:cs="Times New Roman"/>
          <w:b/>
          <w:bCs/>
          <w:lang w:eastAsia="de-DE"/>
        </w:rPr>
        <w:t>Wünnemann, K.</w:t>
      </w:r>
      <w:r w:rsidRPr="00432713">
        <w:rPr>
          <w:rFonts w:ascii="Trade Gothic LT Std" w:eastAsia="Times New Roman" w:hAnsi="Trade Gothic LT Std" w:cs="Times New Roman"/>
          <w:lang w:eastAsia="de-DE"/>
        </w:rPr>
        <w:t xml:space="preserve"> (2018). Strahlenkrater im Labor. </w:t>
      </w:r>
      <w:r w:rsidRPr="00432713">
        <w:rPr>
          <w:rFonts w:ascii="Trade Gothic LT Std" w:eastAsia="Times New Roman" w:hAnsi="Trade Gothic LT Std" w:cs="Times New Roman"/>
          <w:i/>
          <w:iCs/>
          <w:lang w:eastAsia="de-DE"/>
        </w:rPr>
        <w:t>Physik Journal (11)</w:t>
      </w:r>
      <w:r w:rsidRPr="00432713">
        <w:rPr>
          <w:rFonts w:ascii="Trade Gothic LT Std" w:eastAsia="Times New Roman" w:hAnsi="Trade Gothic LT Std" w:cs="Times New Roman"/>
          <w:lang w:eastAsia="de-DE"/>
        </w:rPr>
        <w:t>: 26-27</w:t>
      </w:r>
    </w:p>
    <w:p w:rsidR="00C74480" w:rsidRPr="00432713" w:rsidRDefault="00C74480" w:rsidP="00C75C1F">
      <w:pPr>
        <w:rPr>
          <w:rFonts w:ascii="Trade Gothic LT Std" w:hAnsi="Trade Gothic LT Std"/>
          <w:b/>
        </w:rPr>
      </w:pPr>
    </w:p>
    <w:p w:rsidR="00C75C1F" w:rsidRPr="00432713" w:rsidRDefault="00C75C1F" w:rsidP="00C75C1F">
      <w:pPr>
        <w:rPr>
          <w:rFonts w:ascii="Trade Gothic LT Std" w:eastAsia="Times New Roman" w:hAnsi="Trade Gothic LT Std" w:cs="Times New Roman"/>
          <w:b/>
          <w:lang w:eastAsia="de-DE"/>
        </w:rPr>
      </w:pPr>
      <w:r w:rsidRPr="00432713">
        <w:rPr>
          <w:rFonts w:ascii="Trade Gothic LT Std" w:eastAsia="Times New Roman" w:hAnsi="Trade Gothic LT Std" w:cs="Times New Roman"/>
          <w:b/>
          <w:lang w:eastAsia="de-DE"/>
        </w:rPr>
        <w:t>Konferenzbeiträge | Conference papers</w:t>
      </w: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Aberhan, M.</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Piazza, V.</w:t>
      </w:r>
      <w:r w:rsidRPr="00432713">
        <w:rPr>
          <w:rFonts w:ascii="Trade Gothic LT Std" w:eastAsia="Times New Roman" w:hAnsi="Trade Gothic LT Std" w:cs="Times New Roman"/>
          <w:lang w:eastAsia="de-DE"/>
        </w:rPr>
        <w:t xml:space="preserve">; Duarte, L. (2018). </w:t>
      </w:r>
      <w:proofErr w:type="gramStart"/>
      <w:r w:rsidRPr="00432713">
        <w:rPr>
          <w:rFonts w:ascii="Trade Gothic LT Std" w:eastAsia="Times New Roman" w:hAnsi="Trade Gothic LT Std" w:cs="Times New Roman"/>
          <w:lang w:val="en-US" w:eastAsia="de-DE"/>
        </w:rPr>
        <w:t>Ecological change within assemblages of brachiopods and molluscs across the Early Toarcian (Early Jurassic) extinction event in the Lusitanian Basin, Portugal.</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Paleontolgía Mexicana Nùmero Especial</w:t>
      </w:r>
      <w:r w:rsidRPr="00432713">
        <w:rPr>
          <w:rFonts w:ascii="Trade Gothic LT Std" w:eastAsia="Times New Roman" w:hAnsi="Trade Gothic LT Std" w:cs="Times New Roman"/>
          <w:lang w:val="en-US" w:eastAsia="de-DE"/>
        </w:rPr>
        <w:t>. : (pp. 3-4)</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lang w:val="en-US" w:eastAsia="de-DE"/>
          <w:rPrChange w:id="453" w:author="Falko Glöckler" w:date="2019-05-03T13:32:00Z">
            <w:rPr>
              <w:rFonts w:ascii="Trade Gothic LT Std" w:eastAsia="Times New Roman" w:hAnsi="Trade Gothic LT Std" w:cs="Times New Roman"/>
              <w:lang w:eastAsia="de-DE"/>
            </w:rPr>
          </w:rPrChange>
        </w:rPr>
        <w:t xml:space="preserve">Antell, G.; Kiessling, W.; </w:t>
      </w:r>
      <w:r w:rsidRPr="0035207F">
        <w:rPr>
          <w:rFonts w:ascii="Trade Gothic LT Std" w:eastAsia="Times New Roman" w:hAnsi="Trade Gothic LT Std" w:cs="Times New Roman"/>
          <w:b/>
          <w:bCs/>
          <w:lang w:val="en-US" w:eastAsia="de-DE"/>
          <w:rPrChange w:id="454" w:author="Falko Glöckler" w:date="2019-05-03T13:32:00Z">
            <w:rPr>
              <w:rFonts w:ascii="Trade Gothic LT Std" w:eastAsia="Times New Roman" w:hAnsi="Trade Gothic LT Std" w:cs="Times New Roman"/>
              <w:b/>
              <w:bCs/>
              <w:lang w:eastAsia="de-DE"/>
            </w:rPr>
          </w:rPrChange>
        </w:rPr>
        <w:t>Aberhan, M.</w:t>
      </w:r>
      <w:r w:rsidRPr="0035207F">
        <w:rPr>
          <w:rFonts w:ascii="Trade Gothic LT Std" w:eastAsia="Times New Roman" w:hAnsi="Trade Gothic LT Std" w:cs="Times New Roman"/>
          <w:lang w:val="en-US" w:eastAsia="de-DE"/>
          <w:rPrChange w:id="455" w:author="Falko Glöckler" w:date="2019-05-03T13:32:00Z">
            <w:rPr>
              <w:rFonts w:ascii="Trade Gothic LT Std" w:eastAsia="Times New Roman" w:hAnsi="Trade Gothic LT Std" w:cs="Times New Roman"/>
              <w:lang w:eastAsia="de-DE"/>
            </w:rPr>
          </w:rPrChange>
        </w:rPr>
        <w:t>; Saupe, E. (2018).</w:t>
      </w:r>
      <w:proofErr w:type="gramEnd"/>
      <w:r w:rsidRPr="0035207F">
        <w:rPr>
          <w:rFonts w:ascii="Trade Gothic LT Std" w:eastAsia="Times New Roman" w:hAnsi="Trade Gothic LT Std" w:cs="Times New Roman"/>
          <w:lang w:val="en-US" w:eastAsia="de-DE"/>
          <w:rPrChange w:id="456"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val="en-US" w:eastAsia="de-DE"/>
        </w:rPr>
        <w:t xml:space="preserve">Geographic distributions of benthic invertebrate species are diversity-dependent across the Phanerozoic. In: (eds.) </w:t>
      </w:r>
      <w:r w:rsidRPr="00432713">
        <w:rPr>
          <w:rFonts w:ascii="Trade Gothic LT Std" w:eastAsia="Times New Roman" w:hAnsi="Trade Gothic LT Std" w:cs="Times New Roman"/>
          <w:i/>
          <w:iCs/>
          <w:lang w:val="en-US" w:eastAsia="de-DE"/>
        </w:rPr>
        <w:t>5th International Palaeontological Congress, Abstract Book</w:t>
      </w:r>
      <w:r w:rsidRPr="00432713">
        <w:rPr>
          <w:rFonts w:ascii="Trade Gothic LT Std" w:eastAsia="Times New Roman" w:hAnsi="Trade Gothic LT Std" w:cs="Times New Roman"/>
          <w:lang w:val="en-US" w:eastAsia="de-DE"/>
        </w:rPr>
        <w:t>. Paris: (pp. 571)</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Devaere, L.;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Ghaderi, A.; Karimi Bavandpour, A. (2018). </w:t>
      </w:r>
      <w:r w:rsidRPr="00432713">
        <w:rPr>
          <w:rFonts w:ascii="Trade Gothic LT Std" w:eastAsia="Times New Roman" w:hAnsi="Trade Gothic LT Std" w:cs="Times New Roman"/>
          <w:lang w:val="en-US" w:eastAsia="de-DE"/>
        </w:rPr>
        <w:t>The Cambrian explosion in Iran: new insights from small shelly fossils of the Ediacaran-Cambrian transition in the Soltanieh and Alborz Mountains. In: (eds.</w:t>
      </w:r>
      <w:proofErr w:type="gramStart"/>
      <w:r w:rsidRPr="00432713">
        <w:rPr>
          <w:rFonts w:ascii="Trade Gothic LT Std" w:eastAsia="Times New Roman" w:hAnsi="Trade Gothic LT Std" w:cs="Times New Roman"/>
          <w:lang w:val="en-US" w:eastAsia="de-DE"/>
        </w:rPr>
        <w:t>) .</w:t>
      </w:r>
      <w:proofErr w:type="gramEnd"/>
      <w:r w:rsidRPr="00432713">
        <w:rPr>
          <w:rFonts w:ascii="Trade Gothic LT Std" w:eastAsia="Times New Roman" w:hAnsi="Trade Gothic LT Std" w:cs="Times New Roman"/>
          <w:lang w:val="en-US" w:eastAsia="de-DE"/>
        </w:rPr>
        <w:t xml:space="preserve"> : (pp. 287)</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Devaere, L.; Korn, D.; Ghaderi, A.; Karimi Bavandpour, A. (2018).</w:t>
      </w:r>
      <w:proofErr w:type="gramEnd"/>
      <w:r w:rsidRPr="00432713">
        <w:rPr>
          <w:rFonts w:ascii="Trade Gothic LT Std" w:eastAsia="Times New Roman" w:hAnsi="Trade Gothic LT Std" w:cs="Times New Roman"/>
          <w:lang w:val="en-US" w:eastAsia="de-DE"/>
        </w:rPr>
        <w:t xml:space="preserve"> The Cambrian explosion in Iran: new insights from small shelly fossils of the Ediacaran-Cambrian transition in the Soltanieh and Alborz Mountains. In: (eds.) </w:t>
      </w:r>
      <w:r w:rsidRPr="00432713">
        <w:rPr>
          <w:rFonts w:ascii="Trade Gothic LT Std" w:eastAsia="Times New Roman" w:hAnsi="Trade Gothic LT Std" w:cs="Times New Roman"/>
          <w:i/>
          <w:iCs/>
          <w:lang w:val="en-US" w:eastAsia="de-DE"/>
        </w:rPr>
        <w:t>5th International Palaeontological Congress - Paris, 9th-13th July 2018</w:t>
      </w:r>
      <w:r w:rsidRPr="00432713">
        <w:rPr>
          <w:rFonts w:ascii="Trade Gothic LT Std" w:eastAsia="Times New Roman" w:hAnsi="Trade Gothic LT Std" w:cs="Times New Roman"/>
          <w:lang w:val="en-US" w:eastAsia="de-DE"/>
        </w:rPr>
        <w:t>. : (pp. 287)</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Foster, W.; </w:t>
      </w:r>
      <w:r w:rsidRPr="00432713">
        <w:rPr>
          <w:rFonts w:ascii="Trade Gothic LT Std" w:eastAsia="Times New Roman" w:hAnsi="Trade Gothic LT Std" w:cs="Times New Roman"/>
          <w:b/>
          <w:bCs/>
          <w:lang w:eastAsia="de-DE"/>
        </w:rPr>
        <w:t>Aberhan, M.</w:t>
      </w:r>
      <w:r w:rsidRPr="00432713">
        <w:rPr>
          <w:rFonts w:ascii="Trade Gothic LT Std" w:eastAsia="Times New Roman" w:hAnsi="Trade Gothic LT Std" w:cs="Times New Roman"/>
          <w:lang w:eastAsia="de-DE"/>
        </w:rPr>
        <w:t xml:space="preserve">; Mutti, M. (2018). </w:t>
      </w:r>
      <w:proofErr w:type="gramStart"/>
      <w:r w:rsidRPr="00432713">
        <w:rPr>
          <w:rFonts w:ascii="Trade Gothic LT Std" w:eastAsia="Times New Roman" w:hAnsi="Trade Gothic LT Std" w:cs="Times New Roman"/>
          <w:lang w:val="en-US" w:eastAsia="de-DE"/>
        </w:rPr>
        <w:t>The role of ocean acidification during the latest Permian mass extinction event.</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5th International Palaeontological Congress, Abstract Book</w:t>
      </w:r>
      <w:r w:rsidRPr="00432713">
        <w:rPr>
          <w:rFonts w:ascii="Trade Gothic LT Std" w:eastAsia="Times New Roman" w:hAnsi="Trade Gothic LT Std" w:cs="Times New Roman"/>
          <w:lang w:val="en-US" w:eastAsia="de-DE"/>
        </w:rPr>
        <w:t>. Paris: (pp. 543)</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35207F" w:rsidRDefault="00BC45C1" w:rsidP="00BC45C1">
      <w:pPr>
        <w:spacing w:after="0" w:line="240" w:lineRule="auto"/>
        <w:rPr>
          <w:rFonts w:ascii="Trade Gothic LT Std" w:eastAsia="Times New Roman" w:hAnsi="Trade Gothic LT Std" w:cs="Times New Roman"/>
          <w:lang w:eastAsia="de-DE"/>
          <w:rPrChange w:id="457" w:author="Falko Glöckler" w:date="2019-05-03T13:32:00Z">
            <w:rPr>
              <w:rFonts w:ascii="Trade Gothic LT Std" w:eastAsia="Times New Roman" w:hAnsi="Trade Gothic LT Std" w:cs="Times New Roman"/>
              <w:lang w:val="en-US" w:eastAsia="de-DE"/>
            </w:rPr>
          </w:rPrChange>
        </w:rPr>
      </w:pPr>
      <w:r w:rsidRPr="00432713">
        <w:rPr>
          <w:rFonts w:ascii="Trade Gothic LT Std" w:eastAsia="Times New Roman" w:hAnsi="Trade Gothic LT Std" w:cs="Times New Roman"/>
          <w:b/>
          <w:bCs/>
          <w:lang w:eastAsia="de-DE"/>
        </w:rPr>
        <w:t>Geschke, J.</w:t>
      </w:r>
      <w:r w:rsidRPr="00432713">
        <w:rPr>
          <w:rFonts w:ascii="Trade Gothic LT Std" w:eastAsia="Times New Roman" w:hAnsi="Trade Gothic LT Std" w:cs="Times New Roman"/>
          <w:lang w:eastAsia="de-DE"/>
        </w:rPr>
        <w:t xml:space="preserve"> (2018). Biodiversitätsmonitoring in Deutschland: Aktuelle Entwicklungen und Herausforderungen. In: Horst Korn, Harald Dünnfelder, Rainer Schliep (eds.) </w:t>
      </w:r>
      <w:r w:rsidRPr="0035207F">
        <w:rPr>
          <w:rFonts w:ascii="Trade Gothic LT Std" w:eastAsia="Times New Roman" w:hAnsi="Trade Gothic LT Std" w:cs="Times New Roman"/>
          <w:lang w:eastAsia="de-DE"/>
          <w:rPrChange w:id="458" w:author="Falko Glöckler" w:date="2019-05-03T13:32:00Z">
            <w:rPr>
              <w:rFonts w:ascii="Trade Gothic LT Std" w:eastAsia="Times New Roman" w:hAnsi="Trade Gothic LT Std" w:cs="Times New Roman"/>
              <w:lang w:val="en-US" w:eastAsia="de-DE"/>
            </w:rPr>
          </w:rPrChange>
        </w:rPr>
        <w:t xml:space="preserve">. : (pp. ). DOI: </w:t>
      </w:r>
      <w:r w:rsidR="00FC29AC">
        <w:fldChar w:fldCharType="begin"/>
      </w:r>
      <w:r w:rsidR="00FC29AC">
        <w:instrText xml:space="preserve"> HYPERLINK "https://doi.org/10.19217/skr497" \t "_blank" </w:instrText>
      </w:r>
      <w:r w:rsidR="00FC29AC">
        <w:fldChar w:fldCharType="separate"/>
      </w:r>
      <w:r w:rsidRPr="0035207F">
        <w:rPr>
          <w:rFonts w:ascii="Trade Gothic LT Std" w:eastAsia="Times New Roman" w:hAnsi="Trade Gothic LT Std" w:cs="Times New Roman"/>
          <w:color w:val="0000FF"/>
          <w:u w:val="single"/>
          <w:lang w:eastAsia="de-DE"/>
          <w:rPrChange w:id="459" w:author="Falko Glöckler" w:date="2019-05-03T13:32:00Z">
            <w:rPr>
              <w:rFonts w:ascii="Trade Gothic LT Std" w:eastAsia="Times New Roman" w:hAnsi="Trade Gothic LT Std" w:cs="Times New Roman"/>
              <w:color w:val="0000FF"/>
              <w:u w:val="single"/>
              <w:lang w:val="en-US" w:eastAsia="de-DE"/>
            </w:rPr>
          </w:rPrChange>
        </w:rPr>
        <w:t>10.19217/skr497</w:t>
      </w:r>
      <w:r w:rsidR="00FC29AC">
        <w:rPr>
          <w:rFonts w:ascii="Trade Gothic LT Std" w:eastAsia="Times New Roman" w:hAnsi="Trade Gothic LT Std" w:cs="Times New Roman"/>
          <w:color w:val="0000FF"/>
          <w:u w:val="single"/>
          <w:lang w:val="en-US" w:eastAsia="de-DE"/>
        </w:rPr>
        <w:fldChar w:fldCharType="end"/>
      </w:r>
    </w:p>
    <w:p w:rsidR="00BC45C1" w:rsidRPr="0035207F" w:rsidRDefault="00BC45C1" w:rsidP="00BC45C1">
      <w:pPr>
        <w:spacing w:after="0" w:line="240" w:lineRule="auto"/>
        <w:rPr>
          <w:rFonts w:ascii="Trade Gothic LT Std" w:eastAsia="Times New Roman" w:hAnsi="Trade Gothic LT Std" w:cs="Times New Roman"/>
          <w:lang w:eastAsia="de-DE"/>
          <w:rPrChange w:id="460" w:author="Falko Glöckler" w:date="2019-05-03T13:32:00Z">
            <w:rPr>
              <w:rFonts w:ascii="Trade Gothic LT Std" w:eastAsia="Times New Roman" w:hAnsi="Trade Gothic LT Std" w:cs="Times New Roman"/>
              <w:lang w:val="en-US" w:eastAsia="de-DE"/>
            </w:rPr>
          </w:rPrChang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 xml:space="preserve">Giere, </w:t>
      </w:r>
      <w:proofErr w:type="gramStart"/>
      <w:r w:rsidRPr="00432713">
        <w:rPr>
          <w:rFonts w:ascii="Trade Gothic LT Std" w:eastAsia="Times New Roman" w:hAnsi="Trade Gothic LT Std" w:cs="Times New Roman"/>
          <w:b/>
          <w:bCs/>
          <w:lang w:eastAsia="de-DE"/>
        </w:rPr>
        <w:t>P.</w:t>
      </w:r>
      <w:r w:rsidRPr="00432713">
        <w:rPr>
          <w:rFonts w:ascii="Trade Gothic LT Std" w:eastAsia="Times New Roman" w:hAnsi="Trade Gothic LT Std" w:cs="Times New Roman"/>
          <w:lang w:eastAsia="de-DE"/>
        </w:rPr>
        <w:t>;</w:t>
      </w:r>
      <w:proofErr w:type="gramEnd"/>
      <w:r w:rsidRPr="00432713">
        <w:rPr>
          <w:rFonts w:ascii="Trade Gothic LT Std" w:eastAsia="Times New Roman" w:hAnsi="Trade Gothic LT Std" w:cs="Times New Roman"/>
          <w:lang w:eastAsia="de-DE"/>
        </w:rPr>
        <w:t xml:space="preserve"> Binder, H.; Pohl, R. (2018). </w:t>
      </w:r>
      <w:proofErr w:type="gramStart"/>
      <w:r w:rsidRPr="00432713">
        <w:rPr>
          <w:rFonts w:ascii="Trade Gothic LT Std" w:eastAsia="Times New Roman" w:hAnsi="Trade Gothic LT Std" w:cs="Times New Roman"/>
          <w:lang w:val="en-US" w:eastAsia="de-DE"/>
        </w:rPr>
        <w:t>Catching up with Archives - Disaster Preparedness and the Protection of Cultural Heritage in Berlin Museums.</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Biodiversity Information Science and Standards</w:t>
      </w:r>
      <w:r w:rsidRPr="00432713">
        <w:rPr>
          <w:rFonts w:ascii="Trade Gothic LT Std" w:eastAsia="Times New Roman" w:hAnsi="Trade Gothic LT Std" w:cs="Times New Roman"/>
          <w:lang w:val="en-US" w:eastAsia="de-DE"/>
        </w:rPr>
        <w:t xml:space="preserve">. : Pensoft Publishers (pp. e26337). DOI: </w:t>
      </w:r>
      <w:r w:rsidR="00FC29AC">
        <w:fldChar w:fldCharType="begin"/>
      </w:r>
      <w:r w:rsidR="00FC29AC" w:rsidRPr="0035207F">
        <w:rPr>
          <w:lang w:val="en-US"/>
          <w:rPrChange w:id="461" w:author="Falko Glöckler" w:date="2019-05-03T13:32:00Z">
            <w:rPr/>
          </w:rPrChange>
        </w:rPr>
        <w:instrText xml:space="preserve"> HYPERLINK "https://doi.org/10.3897/biss.2.26337" \t "_blank" </w:instrText>
      </w:r>
      <w:r w:rsidR="00FC29AC">
        <w:fldChar w:fldCharType="separate"/>
      </w:r>
      <w:r w:rsidRPr="00432713">
        <w:rPr>
          <w:rFonts w:ascii="Trade Gothic LT Std" w:eastAsia="Times New Roman" w:hAnsi="Trade Gothic LT Std" w:cs="Times New Roman"/>
          <w:color w:val="0000FF"/>
          <w:u w:val="single"/>
          <w:lang w:val="en-US" w:eastAsia="de-DE"/>
        </w:rPr>
        <w:t>10.3897/biss.2.26337</w:t>
      </w:r>
      <w:r w:rsidR="00FC29AC">
        <w:rPr>
          <w:rFonts w:ascii="Trade Gothic LT Std" w:eastAsia="Times New Roman" w:hAnsi="Trade Gothic LT Std" w:cs="Times New Roman"/>
          <w:color w:val="0000FF"/>
          <w:u w:val="single"/>
          <w:lang w:val="en-US" w:eastAsia="de-DE"/>
        </w:rPr>
        <w:fldChar w:fldCharType="end"/>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lang w:val="en-US" w:eastAsia="de-DE"/>
        </w:rPr>
        <w:t>Gliwa, J</w:t>
      </w:r>
      <w:r w:rsidRPr="00432713">
        <w:rPr>
          <w:rFonts w:ascii="Trade Gothic LT Std" w:eastAsia="Times New Roman" w:hAnsi="Trade Gothic LT Std" w:cs="Times New Roman"/>
          <w:lang w:val="en-US" w:eastAsia="de-DE"/>
        </w:rPr>
        <w:t xml:space="preserve">.; Crasquin, S.; Forel, M.; </w:t>
      </w:r>
      <w:r w:rsidRPr="00432713">
        <w:rPr>
          <w:rFonts w:ascii="Trade Gothic LT Std" w:eastAsia="Times New Roman" w:hAnsi="Trade Gothic LT Std" w:cs="Times New Roman"/>
          <w:b/>
          <w:lang w:val="en-US" w:eastAsia="de-DE"/>
        </w:rPr>
        <w:t>Schobben, M.</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lang w:val="en-US" w:eastAsia="de-DE"/>
        </w:rPr>
        <w:t>Korn</w:t>
      </w:r>
      <w:r w:rsidRPr="00432713">
        <w:rPr>
          <w:rFonts w:ascii="Trade Gothic LT Std" w:eastAsia="Times New Roman" w:hAnsi="Trade Gothic LT Std" w:cs="Times New Roman"/>
          <w:lang w:val="en-US" w:eastAsia="de-DE"/>
        </w:rPr>
        <w:t>, D. (2018).</w:t>
      </w:r>
      <w:proofErr w:type="gramEnd"/>
      <w:r w:rsidRPr="00432713">
        <w:rPr>
          <w:rFonts w:ascii="Trade Gothic LT Std" w:eastAsia="Times New Roman" w:hAnsi="Trade Gothic LT Std" w:cs="Times New Roman"/>
          <w:lang w:val="en-US" w:eastAsia="de-DE"/>
        </w:rPr>
        <w:t xml:space="preserve"> Ostracod fauna of the Aras Valley section (NW - Iran) indicates sustained oxygenated conditions during the end - Permian mass ex. In: (eds.) </w:t>
      </w:r>
      <w:r w:rsidRPr="00432713">
        <w:rPr>
          <w:rFonts w:ascii="Trade Gothic LT Std" w:eastAsia="Times New Roman" w:hAnsi="Trade Gothic LT Std" w:cs="Times New Roman"/>
          <w:i/>
          <w:iCs/>
          <w:lang w:val="en-US" w:eastAsia="de-DE"/>
        </w:rPr>
        <w:t>61st Annual Meeting of the Palaeontological Association, London 2017</w:t>
      </w:r>
      <w:r w:rsidRPr="00432713">
        <w:rPr>
          <w:rFonts w:ascii="Trade Gothic LT Std" w:eastAsia="Times New Roman" w:hAnsi="Trade Gothic LT Std" w:cs="Times New Roman"/>
          <w:lang w:val="en-US" w:eastAsia="de-DE"/>
        </w:rPr>
        <w:t>. : (pp</w:t>
      </w:r>
      <w:proofErr w:type="gramStart"/>
      <w:r w:rsidRPr="00432713">
        <w:rPr>
          <w:rFonts w:ascii="Trade Gothic LT Std" w:eastAsia="Times New Roman" w:hAnsi="Trade Gothic LT Std" w:cs="Times New Roman"/>
          <w:lang w:val="en-US" w:eastAsia="de-DE"/>
        </w:rPr>
        <w:t>. )</w:t>
      </w:r>
      <w:proofErr w:type="gramEnd"/>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lang w:val="en-US" w:eastAsia="de-DE"/>
        </w:rPr>
        <w:t xml:space="preserve">Hairapetian, V.; </w:t>
      </w:r>
      <w:r w:rsidRPr="00432713">
        <w:rPr>
          <w:rFonts w:ascii="Trade Gothic LT Std" w:eastAsia="Times New Roman" w:hAnsi="Trade Gothic LT Std" w:cs="Times New Roman"/>
          <w:b/>
          <w:bCs/>
          <w:lang w:val="en-US" w:eastAsia="de-DE"/>
        </w:rPr>
        <w:t>Heuer, F.</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Korn, D.</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A Late Viséan (Early Carboniferous) chondrichthyan assemblage from a neptunian dyke of Rösenbeck (Rhenish Mountains, Germany).</w:t>
      </w:r>
      <w:proofErr w:type="gramEnd"/>
      <w:r w:rsidRPr="00432713">
        <w:rPr>
          <w:rFonts w:ascii="Trade Gothic LT Std" w:eastAsia="Times New Roman" w:hAnsi="Trade Gothic LT Std" w:cs="Times New Roman"/>
          <w:lang w:val="en-US" w:eastAsia="de-DE"/>
        </w:rPr>
        <w:t xml:space="preserve"> In: (eds.</w:t>
      </w:r>
      <w:proofErr w:type="gramStart"/>
      <w:r w:rsidRPr="00432713">
        <w:rPr>
          <w:rFonts w:ascii="Trade Gothic LT Std" w:eastAsia="Times New Roman" w:hAnsi="Trade Gothic LT Std" w:cs="Times New Roman"/>
          <w:lang w:val="en-US" w:eastAsia="de-DE"/>
        </w:rPr>
        <w:t>) .</w:t>
      </w:r>
      <w:proofErr w:type="gramEnd"/>
      <w:r w:rsidRPr="00432713">
        <w:rPr>
          <w:rFonts w:ascii="Trade Gothic LT Std" w:eastAsia="Times New Roman" w:hAnsi="Trade Gothic LT Std" w:cs="Times New Roman"/>
          <w:lang w:val="en-US" w:eastAsia="de-DE"/>
        </w:rPr>
        <w:t xml:space="preserve"> : (pp</w:t>
      </w:r>
      <w:proofErr w:type="gramStart"/>
      <w:r w:rsidRPr="00432713">
        <w:rPr>
          <w:rFonts w:ascii="Trade Gothic LT Std" w:eastAsia="Times New Roman" w:hAnsi="Trade Gothic LT Std" w:cs="Times New Roman"/>
          <w:lang w:val="en-US" w:eastAsia="de-DE"/>
        </w:rPr>
        <w:t>. )</w:t>
      </w:r>
      <w:proofErr w:type="gramEnd"/>
      <w:r w:rsidRPr="00432713">
        <w:rPr>
          <w:rFonts w:ascii="Trade Gothic LT Std" w:eastAsia="Times New Roman" w:hAnsi="Trade Gothic LT Std" w:cs="Times New Roman"/>
          <w:lang w:val="en-US" w:eastAsia="de-DE"/>
        </w:rPr>
        <w:t xml:space="preserve">. </w:t>
      </w: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35207F">
        <w:rPr>
          <w:rFonts w:ascii="Trade Gothic LT Std" w:eastAsia="Times New Roman" w:hAnsi="Trade Gothic LT Std" w:cs="Times New Roman"/>
          <w:b/>
          <w:bCs/>
          <w:lang w:val="en-US" w:eastAsia="de-DE"/>
          <w:rPrChange w:id="462" w:author="Falko Glöckler" w:date="2019-05-03T13:32:00Z">
            <w:rPr>
              <w:rFonts w:ascii="Trade Gothic LT Std" w:eastAsia="Times New Roman" w:hAnsi="Trade Gothic LT Std" w:cs="Times New Roman"/>
              <w:b/>
              <w:bCs/>
              <w:lang w:eastAsia="de-DE"/>
            </w:rPr>
          </w:rPrChange>
        </w:rPr>
        <w:t>Hofmann, R.</w:t>
      </w:r>
      <w:r w:rsidRPr="0035207F">
        <w:rPr>
          <w:rFonts w:ascii="Trade Gothic LT Std" w:eastAsia="Times New Roman" w:hAnsi="Trade Gothic LT Std" w:cs="Times New Roman"/>
          <w:lang w:val="en-US" w:eastAsia="de-DE"/>
          <w:rPrChange w:id="463" w:author="Falko Glöckler" w:date="2019-05-03T13:32: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b/>
          <w:bCs/>
          <w:lang w:val="en-US" w:eastAsia="de-DE"/>
          <w:rPrChange w:id="464" w:author="Falko Glöckler" w:date="2019-05-03T13:32:00Z">
            <w:rPr>
              <w:rFonts w:ascii="Trade Gothic LT Std" w:eastAsia="Times New Roman" w:hAnsi="Trade Gothic LT Std" w:cs="Times New Roman"/>
              <w:b/>
              <w:bCs/>
              <w:lang w:eastAsia="de-DE"/>
            </w:rPr>
          </w:rPrChange>
        </w:rPr>
        <w:t>Tietje, M.</w:t>
      </w:r>
      <w:r w:rsidRPr="0035207F">
        <w:rPr>
          <w:rFonts w:ascii="Trade Gothic LT Std" w:eastAsia="Times New Roman" w:hAnsi="Trade Gothic LT Std" w:cs="Times New Roman"/>
          <w:lang w:val="en-US" w:eastAsia="de-DE"/>
          <w:rPrChange w:id="465" w:author="Falko Glöckler" w:date="2019-05-03T13:32: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b/>
          <w:bCs/>
          <w:lang w:val="en-US" w:eastAsia="de-DE"/>
          <w:rPrChange w:id="466" w:author="Falko Glöckler" w:date="2019-05-03T13:32:00Z">
            <w:rPr>
              <w:rFonts w:ascii="Trade Gothic LT Std" w:eastAsia="Times New Roman" w:hAnsi="Trade Gothic LT Std" w:cs="Times New Roman"/>
              <w:b/>
              <w:bCs/>
              <w:lang w:eastAsia="de-DE"/>
            </w:rPr>
          </w:rPrChange>
        </w:rPr>
        <w:t>Aberhan, M.</w:t>
      </w:r>
      <w:r w:rsidRPr="0035207F">
        <w:rPr>
          <w:rFonts w:ascii="Trade Gothic LT Std" w:eastAsia="Times New Roman" w:hAnsi="Trade Gothic LT Std" w:cs="Times New Roman"/>
          <w:lang w:val="en-US" w:eastAsia="de-DE"/>
          <w:rPrChange w:id="467" w:author="Falko Glöckler" w:date="2019-05-03T13:32:00Z">
            <w:rPr>
              <w:rFonts w:ascii="Trade Gothic LT Std" w:eastAsia="Times New Roman" w:hAnsi="Trade Gothic LT Std" w:cs="Times New Roman"/>
              <w:lang w:eastAsia="de-DE"/>
            </w:rPr>
          </w:rPrChange>
        </w:rPr>
        <w:t xml:space="preserve"> (2018).</w:t>
      </w:r>
      <w:proofErr w:type="gramEnd"/>
      <w:r w:rsidRPr="0035207F">
        <w:rPr>
          <w:rFonts w:ascii="Trade Gothic LT Std" w:eastAsia="Times New Roman" w:hAnsi="Trade Gothic LT Std" w:cs="Times New Roman"/>
          <w:lang w:val="en-US" w:eastAsia="de-DE"/>
          <w:rPrChange w:id="468" w:author="Falko Glöckler" w:date="2019-05-03T13:32:00Z">
            <w:rPr>
              <w:rFonts w:ascii="Trade Gothic LT Std" w:eastAsia="Times New Roman" w:hAnsi="Trade Gothic LT Std" w:cs="Times New Roman"/>
              <w:lang w:eastAsia="de-DE"/>
            </w:rPr>
          </w:rPrChange>
        </w:rPr>
        <w:t xml:space="preserve"> </w:t>
      </w:r>
      <w:proofErr w:type="gramStart"/>
      <w:r w:rsidRPr="00432713">
        <w:rPr>
          <w:rFonts w:ascii="Trade Gothic LT Std" w:eastAsia="Times New Roman" w:hAnsi="Trade Gothic LT Std" w:cs="Times New Roman"/>
          <w:lang w:val="en-US" w:eastAsia="de-DE"/>
        </w:rPr>
        <w:t>Diversity partitioning in benthic marine ecosystems throughout the Phanerozoic.</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GeoBonn 2018, Book of Abstracts</w:t>
      </w:r>
      <w:r w:rsidRPr="00432713">
        <w:rPr>
          <w:rFonts w:ascii="Trade Gothic LT Std" w:eastAsia="Times New Roman" w:hAnsi="Trade Gothic LT Std" w:cs="Times New Roman"/>
          <w:lang w:val="en-US" w:eastAsia="de-DE"/>
        </w:rPr>
        <w:t>. Bonn: (pp. 213)</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35207F" w:rsidRDefault="00BC45C1" w:rsidP="00BC45C1">
      <w:pPr>
        <w:spacing w:after="0" w:line="240" w:lineRule="auto"/>
        <w:rPr>
          <w:rFonts w:ascii="Trade Gothic LT Std" w:eastAsia="Times New Roman" w:hAnsi="Trade Gothic LT Std" w:cs="Times New Roman"/>
          <w:lang w:val="en-US" w:eastAsia="de-DE"/>
          <w:rPrChange w:id="469" w:author="Falko Glöckler" w:date="2019-05-03T13:32:00Z">
            <w:rPr>
              <w:rFonts w:ascii="Trade Gothic LT Std" w:eastAsia="Times New Roman" w:hAnsi="Trade Gothic LT Std" w:cs="Times New Roman"/>
              <w:lang w:eastAsia="de-DE"/>
            </w:rPr>
          </w:rPrChange>
        </w:rPr>
      </w:pPr>
      <w:proofErr w:type="gramStart"/>
      <w:r w:rsidRPr="0035207F">
        <w:rPr>
          <w:rFonts w:ascii="Trade Gothic LT Std" w:eastAsia="Times New Roman" w:hAnsi="Trade Gothic LT Std" w:cs="Times New Roman"/>
          <w:lang w:val="en-US" w:eastAsia="de-DE"/>
          <w:rPrChange w:id="470" w:author="Falko Glöckler" w:date="2019-05-03T13:32:00Z">
            <w:rPr>
              <w:rFonts w:ascii="Trade Gothic LT Std" w:eastAsia="Times New Roman" w:hAnsi="Trade Gothic LT Std" w:cs="Times New Roman"/>
              <w:lang w:eastAsia="de-DE"/>
            </w:rPr>
          </w:rPrChange>
        </w:rPr>
        <w:t xml:space="preserve">Kenkmann, T.; Winkler, R.; Poelchau, M.; Wirth, R.; </w:t>
      </w:r>
      <w:r w:rsidRPr="0035207F">
        <w:rPr>
          <w:rFonts w:ascii="Trade Gothic LT Std" w:eastAsia="Times New Roman" w:hAnsi="Trade Gothic LT Std" w:cs="Times New Roman"/>
          <w:b/>
          <w:bCs/>
          <w:lang w:val="en-US" w:eastAsia="de-DE"/>
          <w:rPrChange w:id="471" w:author="Falko Glöckler" w:date="2019-05-03T13:32:00Z">
            <w:rPr>
              <w:rFonts w:ascii="Trade Gothic LT Std" w:eastAsia="Times New Roman" w:hAnsi="Trade Gothic LT Std" w:cs="Times New Roman"/>
              <w:b/>
              <w:bCs/>
              <w:lang w:eastAsia="de-DE"/>
            </w:rPr>
          </w:rPrChange>
        </w:rPr>
        <w:t>Luther, R.</w:t>
      </w:r>
      <w:r w:rsidRPr="0035207F">
        <w:rPr>
          <w:rFonts w:ascii="Trade Gothic LT Std" w:eastAsia="Times New Roman" w:hAnsi="Trade Gothic LT Std" w:cs="Times New Roman"/>
          <w:lang w:val="en-US" w:eastAsia="de-DE"/>
          <w:rPrChange w:id="472" w:author="Falko Glöckler" w:date="2019-05-03T13:32:00Z">
            <w:rPr>
              <w:rFonts w:ascii="Trade Gothic LT Std" w:eastAsia="Times New Roman" w:hAnsi="Trade Gothic LT Std" w:cs="Times New Roman"/>
              <w:lang w:eastAsia="de-DE"/>
            </w:rPr>
          </w:rPrChange>
        </w:rPr>
        <w:t>; Schäfer, F. (2018).</w:t>
      </w:r>
      <w:proofErr w:type="gramEnd"/>
      <w:r w:rsidRPr="0035207F">
        <w:rPr>
          <w:rFonts w:ascii="Trade Gothic LT Std" w:eastAsia="Times New Roman" w:hAnsi="Trade Gothic LT Std" w:cs="Times New Roman"/>
          <w:lang w:val="en-US" w:eastAsia="de-DE"/>
          <w:rPrChange w:id="473" w:author="Falko Glöckler" w:date="2019-05-03T13:32:00Z">
            <w:rPr>
              <w:rFonts w:ascii="Trade Gothic LT Std" w:eastAsia="Times New Roman" w:hAnsi="Trade Gothic LT Std" w:cs="Times New Roman"/>
              <w:lang w:eastAsia="de-DE"/>
            </w:rPr>
          </w:rPrChange>
        </w:rPr>
        <w:t xml:space="preserve"> </w:t>
      </w:r>
      <w:proofErr w:type="gramStart"/>
      <w:r w:rsidRPr="00432713">
        <w:rPr>
          <w:rFonts w:ascii="Trade Gothic LT Std" w:eastAsia="Times New Roman" w:hAnsi="Trade Gothic LT Std" w:cs="Times New Roman"/>
          <w:lang w:val="en-US" w:eastAsia="de-DE"/>
        </w:rPr>
        <w:t>Impact-Induced Twinning in Calcite as Revealed by MEMIN Experiments with Marble.</w:t>
      </w:r>
      <w:proofErr w:type="gramEnd"/>
      <w:r w:rsidRPr="00432713">
        <w:rPr>
          <w:rFonts w:ascii="Trade Gothic LT Std" w:eastAsia="Times New Roman" w:hAnsi="Trade Gothic LT Std" w:cs="Times New Roman"/>
          <w:lang w:val="en-US" w:eastAsia="de-DE"/>
        </w:rPr>
        <w:t xml:space="preserve"> In: (eds.</w:t>
      </w:r>
      <w:proofErr w:type="gramStart"/>
      <w:r w:rsidRPr="00432713">
        <w:rPr>
          <w:rFonts w:ascii="Trade Gothic LT Std" w:eastAsia="Times New Roman" w:hAnsi="Trade Gothic LT Std" w:cs="Times New Roman"/>
          <w:lang w:val="en-US" w:eastAsia="de-DE"/>
        </w:rPr>
        <w:t>) .</w:t>
      </w:r>
      <w:proofErr w:type="gramEnd"/>
      <w:r w:rsidRPr="00432713">
        <w:rPr>
          <w:rFonts w:ascii="Trade Gothic LT Std" w:eastAsia="Times New Roman" w:hAnsi="Trade Gothic LT Std" w:cs="Times New Roman"/>
          <w:lang w:val="en-US" w:eastAsia="de-DE"/>
        </w:rPr>
        <w:t xml:space="preserve"> 81st Annual Meeting of The Meteoritical Society 2018; </w:t>
      </w:r>
      <w:proofErr w:type="gramStart"/>
      <w:r w:rsidRPr="00432713">
        <w:rPr>
          <w:rFonts w:ascii="Trade Gothic LT Std" w:eastAsia="Times New Roman" w:hAnsi="Trade Gothic LT Std" w:cs="Times New Roman"/>
          <w:lang w:val="en-US" w:eastAsia="de-DE"/>
        </w:rPr>
        <w:t>( LPI</w:t>
      </w:r>
      <w:proofErr w:type="gramEnd"/>
      <w:r w:rsidRPr="00432713">
        <w:rPr>
          <w:rFonts w:ascii="Trade Gothic LT Std" w:eastAsia="Times New Roman" w:hAnsi="Trade Gothic LT Std" w:cs="Times New Roman"/>
          <w:lang w:val="en-US" w:eastAsia="de-DE"/>
        </w:rPr>
        <w:t xml:space="preserve"> Contrib . </w:t>
      </w:r>
      <w:proofErr w:type="gramStart"/>
      <w:r w:rsidRPr="0035207F">
        <w:rPr>
          <w:rFonts w:ascii="Trade Gothic LT Std" w:eastAsia="Times New Roman" w:hAnsi="Trade Gothic LT Std" w:cs="Times New Roman"/>
          <w:lang w:val="en-US" w:eastAsia="de-DE"/>
          <w:rPrChange w:id="474" w:author="Falko Glöckler" w:date="2019-05-03T13:32:00Z">
            <w:rPr>
              <w:rFonts w:ascii="Trade Gothic LT Std" w:eastAsia="Times New Roman" w:hAnsi="Trade Gothic LT Std" w:cs="Times New Roman"/>
              <w:lang w:eastAsia="de-DE"/>
            </w:rPr>
          </w:rPrChange>
        </w:rPr>
        <w:t>No .</w:t>
      </w:r>
      <w:proofErr w:type="gramEnd"/>
      <w:r w:rsidRPr="0035207F">
        <w:rPr>
          <w:rFonts w:ascii="Trade Gothic LT Std" w:eastAsia="Times New Roman" w:hAnsi="Trade Gothic LT Std" w:cs="Times New Roman"/>
          <w:lang w:val="en-US" w:eastAsia="de-DE"/>
          <w:rPrChange w:id="475" w:author="Falko Glöckler" w:date="2019-05-03T13:32:00Z">
            <w:rPr>
              <w:rFonts w:ascii="Trade Gothic LT Std" w:eastAsia="Times New Roman" w:hAnsi="Trade Gothic LT Std" w:cs="Times New Roman"/>
              <w:lang w:eastAsia="de-DE"/>
            </w:rPr>
          </w:rPrChange>
        </w:rPr>
        <w:t xml:space="preserve"> 2067)</w:t>
      </w:r>
    </w:p>
    <w:p w:rsidR="00BC45C1" w:rsidRPr="0035207F" w:rsidRDefault="00BC45C1" w:rsidP="00BC45C1">
      <w:pPr>
        <w:spacing w:after="0" w:line="240" w:lineRule="auto"/>
        <w:rPr>
          <w:rFonts w:ascii="Trade Gothic LT Std" w:eastAsia="Times New Roman" w:hAnsi="Trade Gothic LT Std" w:cs="Times New Roman"/>
          <w:lang w:val="en-US" w:eastAsia="de-DE"/>
          <w:rPrChange w:id="476" w:author="Falko Glöckler" w:date="2019-05-03T13:32:00Z">
            <w:rPr>
              <w:rFonts w:ascii="Trade Gothic LT Std" w:eastAsia="Times New Roman" w:hAnsi="Trade Gothic LT Std" w:cs="Times New Roman"/>
              <w:lang w:eastAsia="de-DE"/>
            </w:rPr>
          </w:rPrChange>
        </w:rPr>
      </w:pPr>
    </w:p>
    <w:p w:rsidR="00BC45C1" w:rsidRPr="00432713" w:rsidRDefault="00BC45C1" w:rsidP="00BC45C1">
      <w:pPr>
        <w:spacing w:after="0" w:line="240" w:lineRule="auto"/>
        <w:rPr>
          <w:rFonts w:ascii="Trade Gothic LT Std" w:eastAsia="Times New Roman" w:hAnsi="Trade Gothic LT Std" w:cs="Times New Roman"/>
          <w:lang w:eastAsia="de-DE"/>
        </w:rPr>
      </w:pPr>
      <w:proofErr w:type="gramStart"/>
      <w:r w:rsidRPr="0035207F">
        <w:rPr>
          <w:rFonts w:ascii="Trade Gothic LT Std" w:eastAsia="Times New Roman" w:hAnsi="Trade Gothic LT Std" w:cs="Times New Roman"/>
          <w:lang w:val="en-US" w:eastAsia="de-DE"/>
          <w:rPrChange w:id="477" w:author="Falko Glöckler" w:date="2019-05-03T13:32:00Z">
            <w:rPr>
              <w:rFonts w:ascii="Trade Gothic LT Std" w:eastAsia="Times New Roman" w:hAnsi="Trade Gothic LT Std" w:cs="Times New Roman"/>
              <w:lang w:eastAsia="de-DE"/>
            </w:rPr>
          </w:rPrChange>
        </w:rPr>
        <w:t xml:space="preserve">Kiessling, W.; Schobben, M.; Ghaderi, A.; Hairapetian, V.; Leda, L.; </w:t>
      </w:r>
      <w:r w:rsidRPr="0035207F">
        <w:rPr>
          <w:rFonts w:ascii="Trade Gothic LT Std" w:eastAsia="Times New Roman" w:hAnsi="Trade Gothic LT Std" w:cs="Times New Roman"/>
          <w:b/>
          <w:lang w:val="en-US" w:eastAsia="de-DE"/>
          <w:rPrChange w:id="478" w:author="Falko Glöckler" w:date="2019-05-03T13:32:00Z">
            <w:rPr>
              <w:rFonts w:ascii="Trade Gothic LT Std" w:eastAsia="Times New Roman" w:hAnsi="Trade Gothic LT Std" w:cs="Times New Roman"/>
              <w:b/>
              <w:lang w:eastAsia="de-DE"/>
            </w:rPr>
          </w:rPrChange>
        </w:rPr>
        <w:t>Korn, D.</w:t>
      </w:r>
      <w:r w:rsidRPr="0035207F">
        <w:rPr>
          <w:rFonts w:ascii="Trade Gothic LT Std" w:eastAsia="Times New Roman" w:hAnsi="Trade Gothic LT Std" w:cs="Times New Roman"/>
          <w:lang w:val="en-US" w:eastAsia="de-DE"/>
          <w:rPrChange w:id="479" w:author="Falko Glöckler" w:date="2019-05-03T13:32:00Z">
            <w:rPr>
              <w:rFonts w:ascii="Trade Gothic LT Std" w:eastAsia="Times New Roman" w:hAnsi="Trade Gothic LT Std" w:cs="Times New Roman"/>
              <w:lang w:eastAsia="de-DE"/>
            </w:rPr>
          </w:rPrChange>
        </w:rPr>
        <w:t xml:space="preserve"> (2018).</w:t>
      </w:r>
      <w:proofErr w:type="gramEnd"/>
      <w:r w:rsidRPr="0035207F">
        <w:rPr>
          <w:rFonts w:ascii="Trade Gothic LT Std" w:eastAsia="Times New Roman" w:hAnsi="Trade Gothic LT Std" w:cs="Times New Roman"/>
          <w:lang w:val="en-US" w:eastAsia="de-DE"/>
          <w:rPrChange w:id="480" w:author="Falko Glöckler" w:date="2019-05-03T13:32:00Z">
            <w:rPr>
              <w:rFonts w:ascii="Trade Gothic LT Std" w:eastAsia="Times New Roman" w:hAnsi="Trade Gothic LT Std" w:cs="Times New Roman"/>
              <w:lang w:eastAsia="de-DE"/>
            </w:rPr>
          </w:rPrChange>
        </w:rPr>
        <w:t xml:space="preserve"> </w:t>
      </w:r>
      <w:proofErr w:type="gramStart"/>
      <w:r w:rsidRPr="00432713">
        <w:rPr>
          <w:rFonts w:ascii="Trade Gothic LT Std" w:eastAsia="Times New Roman" w:hAnsi="Trade Gothic LT Std" w:cs="Times New Roman"/>
          <w:lang w:val="en-US" w:eastAsia="de-DE"/>
        </w:rPr>
        <w:t>Pre-mass extinction decline of latest Permian ammonoids.</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eastAsia="de-DE"/>
        </w:rPr>
        <w:t>Münstersche Forschungen zur Geologie und Paläontologie</w:t>
      </w:r>
      <w:r w:rsidRPr="00432713">
        <w:rPr>
          <w:rFonts w:ascii="Trade Gothic LT Std" w:eastAsia="Times New Roman" w:hAnsi="Trade Gothic LT Std" w:cs="Times New Roman"/>
          <w:lang w:eastAsia="de-DE"/>
        </w:rPr>
        <w:t>. : (pp. 64)</w:t>
      </w:r>
    </w:p>
    <w:p w:rsidR="00BC45C1" w:rsidRPr="00432713" w:rsidRDefault="00BC45C1" w:rsidP="00BC45C1">
      <w:pPr>
        <w:spacing w:after="0" w:line="240" w:lineRule="auto"/>
        <w:rPr>
          <w:rFonts w:ascii="Trade Gothic LT Std" w:eastAsia="Times New Roman" w:hAnsi="Trade Gothic LT Std" w:cs="Times New Roman"/>
          <w:lang w:eastAsia="de-DE"/>
        </w:rPr>
      </w:pPr>
    </w:p>
    <w:p w:rsidR="00BC45C1" w:rsidRPr="00432713" w:rsidRDefault="00BC45C1" w:rsidP="00BC45C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Klug, C.; Frey, L.; Pohle, A.; De Baets, K.;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Bockwinkel, J.; Ebbighausen, V. (2018). Palaeozoic evolution of cephalopod mouthparts</w:t>
      </w:r>
      <w:proofErr w:type="gramStart"/>
      <w:r w:rsidRPr="00432713">
        <w:rPr>
          <w:rFonts w:ascii="Trade Gothic LT Std" w:eastAsia="Times New Roman" w:hAnsi="Trade Gothic LT Std" w:cs="Times New Roman"/>
          <w:lang w:eastAsia="de-DE"/>
        </w:rPr>
        <w:t>..</w:t>
      </w:r>
      <w:proofErr w:type="gramEnd"/>
      <w:r w:rsidRPr="00432713">
        <w:rPr>
          <w:rFonts w:ascii="Trade Gothic LT Std" w:eastAsia="Times New Roman" w:hAnsi="Trade Gothic LT Std" w:cs="Times New Roman"/>
          <w:lang w:eastAsia="de-DE"/>
        </w:rPr>
        <w:t xml:space="preserve"> In: (eds.) </w:t>
      </w:r>
      <w:r w:rsidRPr="00432713">
        <w:rPr>
          <w:rFonts w:ascii="Trade Gothic LT Std" w:eastAsia="Times New Roman" w:hAnsi="Trade Gothic LT Std" w:cs="Times New Roman"/>
          <w:i/>
          <w:iCs/>
          <w:lang w:eastAsia="de-DE"/>
        </w:rPr>
        <w:t>Münstersche Forschungen zur Geologie und Paläontologie</w:t>
      </w:r>
      <w:r w:rsidRPr="00432713">
        <w:rPr>
          <w:rFonts w:ascii="Trade Gothic LT Std" w:eastAsia="Times New Roman" w:hAnsi="Trade Gothic LT Std" w:cs="Times New Roman"/>
          <w:lang w:eastAsia="de-DE"/>
        </w:rPr>
        <w:t>. : (pp. 64)</w:t>
      </w:r>
    </w:p>
    <w:p w:rsidR="00BC45C1" w:rsidRPr="00432713" w:rsidRDefault="00BC45C1" w:rsidP="00BC45C1">
      <w:pPr>
        <w:spacing w:after="0" w:line="240" w:lineRule="auto"/>
        <w:rPr>
          <w:rFonts w:ascii="Trade Gothic LT Std" w:eastAsia="Times New Roman" w:hAnsi="Trade Gothic LT Std" w:cs="Times New Roman"/>
          <w:lang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Klug, C.; Samankassou, E.; Pohle, A.; Zapalski, M.; </w:t>
      </w: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(2018). </w:t>
      </w:r>
      <w:proofErr w:type="gramStart"/>
      <w:r w:rsidRPr="00432713">
        <w:rPr>
          <w:rFonts w:ascii="Trade Gothic LT Std" w:eastAsia="Times New Roman" w:hAnsi="Trade Gothic LT Std" w:cs="Times New Roman"/>
          <w:lang w:val="en-US" w:eastAsia="de-DE"/>
        </w:rPr>
        <w:t>Couscous ai frutti di mare – Early Devonian palaeoecology of the Moroccan mudmound locality Hamar Laghdad.</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5th International Palaeontological Congress - Paris, 9th-13th July 2018</w:t>
      </w:r>
      <w:r w:rsidRPr="00432713">
        <w:rPr>
          <w:rFonts w:ascii="Trade Gothic LT Std" w:eastAsia="Times New Roman" w:hAnsi="Trade Gothic LT Std" w:cs="Times New Roman"/>
          <w:lang w:val="en-US" w:eastAsia="de-DE"/>
        </w:rPr>
        <w:t>. : (pp. 518)</w:t>
      </w:r>
    </w:p>
    <w:p w:rsidR="00BC45C1" w:rsidRPr="0035207F" w:rsidRDefault="00BC45C1" w:rsidP="00BC45C1">
      <w:pPr>
        <w:spacing w:after="0" w:line="240" w:lineRule="auto"/>
        <w:rPr>
          <w:rFonts w:ascii="Trade Gothic LT Std" w:eastAsia="Times New Roman" w:hAnsi="Trade Gothic LT Std" w:cs="Times New Roman"/>
          <w:lang w:val="en-US" w:eastAsia="de-DE"/>
          <w:rPrChange w:id="481" w:author="Falko Glöckler" w:date="2019-05-03T13:32:00Z">
            <w:rPr>
              <w:rFonts w:ascii="Trade Gothic LT Std" w:eastAsia="Times New Roman" w:hAnsi="Trade Gothic LT Std" w:cs="Times New Roman"/>
              <w:lang w:eastAsia="de-DE"/>
            </w:rPr>
          </w:rPrChange>
        </w:rPr>
      </w:pPr>
    </w:p>
    <w:p w:rsidR="00BC45C1" w:rsidRPr="00432713" w:rsidRDefault="00BC45C1" w:rsidP="00BC45C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Korn, D.</w:t>
      </w:r>
      <w:r w:rsidRPr="00432713">
        <w:rPr>
          <w:rFonts w:ascii="Trade Gothic LT Std" w:eastAsia="Times New Roman" w:hAnsi="Trade Gothic LT Std" w:cs="Times New Roman"/>
          <w:lang w:eastAsia="de-DE"/>
        </w:rPr>
        <w:t xml:space="preserve">; Bockwinkel, J.; Ebbighausen, V. (2018). </w:t>
      </w:r>
      <w:proofErr w:type="gramStart"/>
      <w:r w:rsidRPr="00432713">
        <w:rPr>
          <w:rFonts w:ascii="Trade Gothic LT Std" w:eastAsia="Times New Roman" w:hAnsi="Trade Gothic LT Std" w:cs="Times New Roman"/>
          <w:lang w:val="en-US" w:eastAsia="de-DE"/>
        </w:rPr>
        <w:t>Stratigraphy and biogeography of middle and late Famennian ammonoids from the Anti-Atlas of Morocco and the Saoura Valley of Algeria.</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lang w:eastAsia="de-DE"/>
        </w:rPr>
        <w:t xml:space="preserve">In: (eds.) </w:t>
      </w:r>
      <w:r w:rsidRPr="00432713">
        <w:rPr>
          <w:rFonts w:ascii="Trade Gothic LT Std" w:eastAsia="Times New Roman" w:hAnsi="Trade Gothic LT Std" w:cs="Times New Roman"/>
          <w:i/>
          <w:iCs/>
          <w:lang w:eastAsia="de-DE"/>
        </w:rPr>
        <w:t>Münstersche Forschungen zur Geologie und Paläontologie</w:t>
      </w:r>
      <w:r w:rsidRPr="00432713">
        <w:rPr>
          <w:rFonts w:ascii="Trade Gothic LT Std" w:eastAsia="Times New Roman" w:hAnsi="Trade Gothic LT Std" w:cs="Times New Roman"/>
          <w:lang w:eastAsia="de-DE"/>
        </w:rPr>
        <w:t xml:space="preserve">. : (pp. 66-67). </w:t>
      </w:r>
    </w:p>
    <w:p w:rsidR="00BC45C1" w:rsidRPr="00432713" w:rsidRDefault="00BC45C1" w:rsidP="00BC45C1">
      <w:pPr>
        <w:spacing w:after="0" w:line="240" w:lineRule="auto"/>
        <w:rPr>
          <w:rFonts w:ascii="Trade Gothic LT Std" w:eastAsia="Times New Roman" w:hAnsi="Trade Gothic LT Std" w:cs="Times New Roman"/>
          <w:lang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35207F">
        <w:rPr>
          <w:rFonts w:ascii="Trade Gothic LT Std" w:eastAsia="Times New Roman" w:hAnsi="Trade Gothic LT Std" w:cs="Times New Roman"/>
          <w:b/>
          <w:bCs/>
          <w:lang w:eastAsia="de-DE"/>
          <w:rPrChange w:id="482" w:author="Falko Glöckler" w:date="2019-05-03T13:32:00Z">
            <w:rPr>
              <w:rFonts w:ascii="Trade Gothic LT Std" w:eastAsia="Times New Roman" w:hAnsi="Trade Gothic LT Std" w:cs="Times New Roman"/>
              <w:b/>
              <w:bCs/>
              <w:lang w:val="en-US" w:eastAsia="de-DE"/>
            </w:rPr>
          </w:rPrChange>
        </w:rPr>
        <w:t>Lasseck, M.</w:t>
      </w:r>
      <w:r w:rsidRPr="0035207F">
        <w:rPr>
          <w:rFonts w:ascii="Trade Gothic LT Std" w:eastAsia="Times New Roman" w:hAnsi="Trade Gothic LT Std" w:cs="Times New Roman"/>
          <w:lang w:eastAsia="de-DE"/>
          <w:rPrChange w:id="483" w:author="Falko Glöckler" w:date="2019-05-03T13:32:00Z">
            <w:rPr>
              <w:rFonts w:ascii="Trade Gothic LT Std" w:eastAsia="Times New Roman" w:hAnsi="Trade Gothic LT Std" w:cs="Times New Roman"/>
              <w:lang w:val="en-US" w:eastAsia="de-DE"/>
            </w:rPr>
          </w:rPrChange>
        </w:rPr>
        <w:t xml:space="preserve"> (2018). </w:t>
      </w:r>
      <w:proofErr w:type="gramStart"/>
      <w:r w:rsidRPr="00432713">
        <w:rPr>
          <w:rFonts w:ascii="Trade Gothic LT Std" w:eastAsia="Times New Roman" w:hAnsi="Trade Gothic LT Std" w:cs="Times New Roman"/>
          <w:lang w:val="en-US" w:eastAsia="de-DE"/>
        </w:rPr>
        <w:t>Acoustic Bird Detection with Deep Convolutional Neural Networks.</w:t>
      </w:r>
      <w:proofErr w:type="gramEnd"/>
      <w:r w:rsidRPr="00432713">
        <w:rPr>
          <w:rFonts w:ascii="Trade Gothic LT Std" w:eastAsia="Times New Roman" w:hAnsi="Trade Gothic LT Std" w:cs="Times New Roman"/>
          <w:lang w:val="en-US" w:eastAsia="de-DE"/>
        </w:rPr>
        <w:t xml:space="preserve"> In: Plumbley, M. D., Kroos, C., Bello, J. P., Richard, G., Ellis, D. P. W., &amp; Mesaros, A. (eds.) </w:t>
      </w:r>
      <w:r w:rsidRPr="00432713">
        <w:rPr>
          <w:rFonts w:ascii="Trade Gothic LT Std" w:eastAsia="Times New Roman" w:hAnsi="Trade Gothic LT Std" w:cs="Times New Roman"/>
          <w:i/>
          <w:iCs/>
          <w:lang w:val="en-US" w:eastAsia="de-DE"/>
        </w:rPr>
        <w:t>Proceedings of the Detection and Classification of Acoustic Scenes and Events 2018 Workshop (DCASE2018)</w:t>
      </w:r>
      <w:r w:rsidRPr="00432713">
        <w:rPr>
          <w:rFonts w:ascii="Trade Gothic LT Std" w:eastAsia="Times New Roman" w:hAnsi="Trade Gothic LT Std" w:cs="Times New Roman"/>
          <w:lang w:val="en-US" w:eastAsia="de-DE"/>
        </w:rPr>
        <w:t>. : Tampere University of Technology (pp. 143-147)</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35207F" w:rsidRDefault="00BC45C1" w:rsidP="00BC45C1">
      <w:pPr>
        <w:spacing w:after="0" w:line="240" w:lineRule="auto"/>
        <w:rPr>
          <w:rFonts w:ascii="Trade Gothic LT Std" w:eastAsia="Times New Roman" w:hAnsi="Trade Gothic LT Std" w:cs="Times New Roman"/>
          <w:lang w:val="en-US" w:eastAsia="de-DE"/>
          <w:rPrChange w:id="484" w:author="Falko Glöckler" w:date="2019-05-03T13:32:00Z">
            <w:rPr>
              <w:rFonts w:ascii="Trade Gothic LT Std" w:eastAsia="Times New Roman" w:hAnsi="Trade Gothic LT Std" w:cs="Times New Roman"/>
              <w:lang w:eastAsia="de-DE"/>
            </w:rPr>
          </w:rPrChange>
        </w:rPr>
      </w:pPr>
      <w:r w:rsidRPr="00432713">
        <w:rPr>
          <w:rFonts w:ascii="Trade Gothic LT Std" w:eastAsia="Times New Roman" w:hAnsi="Trade Gothic LT Std" w:cs="Times New Roman"/>
          <w:lang w:eastAsia="de-DE"/>
        </w:rPr>
        <w:t xml:space="preserve">Lipka, M.; Böttcher, M.; Wu, Z.; Sültenfuß, </w:t>
      </w:r>
      <w:proofErr w:type="gramStart"/>
      <w:r w:rsidRPr="00432713">
        <w:rPr>
          <w:rFonts w:ascii="Trade Gothic LT Std" w:eastAsia="Times New Roman" w:hAnsi="Trade Gothic LT Std" w:cs="Times New Roman"/>
          <w:lang w:eastAsia="de-DE"/>
        </w:rPr>
        <w:t>J.;</w:t>
      </w:r>
      <w:proofErr w:type="gramEnd"/>
      <w:r w:rsidRPr="00432713">
        <w:rPr>
          <w:rFonts w:ascii="Trade Gothic LT Std" w:eastAsia="Times New Roman" w:hAnsi="Trade Gothic LT Std" w:cs="Times New Roman"/>
          <w:lang w:eastAsia="de-DE"/>
        </w:rPr>
        <w:t xml:space="preserve"> Jenner, A.; Westphal, J.; Dellwig, O.; Escher, P.; Schmiedinger, I.; Winde, V.; </w:t>
      </w:r>
      <w:r w:rsidRPr="00432713">
        <w:rPr>
          <w:rFonts w:ascii="Trade Gothic LT Std" w:eastAsia="Times New Roman" w:hAnsi="Trade Gothic LT Std" w:cs="Times New Roman"/>
          <w:b/>
          <w:bCs/>
          <w:lang w:eastAsia="de-DE"/>
        </w:rPr>
        <w:t>Struck, U.</w:t>
      </w:r>
      <w:r w:rsidRPr="00432713">
        <w:rPr>
          <w:rFonts w:ascii="Trade Gothic LT Std" w:eastAsia="Times New Roman" w:hAnsi="Trade Gothic LT Std" w:cs="Times New Roman"/>
          <w:lang w:eastAsia="de-DE"/>
        </w:rPr>
        <w:t xml:space="preserve"> (2018). </w:t>
      </w:r>
      <w:r w:rsidRPr="00432713">
        <w:rPr>
          <w:rFonts w:ascii="Trade Gothic LT Std" w:eastAsia="Times New Roman" w:hAnsi="Trade Gothic LT Std" w:cs="Times New Roman"/>
          <w:lang w:val="en-US" w:eastAsia="de-DE"/>
        </w:rPr>
        <w:t xml:space="preserve">Ferruginous groundwaters as a source of P, Fe, and DIC for coastal waters of the southern Baltic Sea: (Isotope) hydrobiogeochemistry and the role of an iron curtain. In: (eds.) </w:t>
      </w:r>
      <w:r w:rsidRPr="00432713">
        <w:rPr>
          <w:rFonts w:ascii="Trade Gothic LT Std" w:eastAsia="Times New Roman" w:hAnsi="Trade Gothic LT Std" w:cs="Times New Roman"/>
          <w:i/>
          <w:iCs/>
          <w:lang w:val="en-US" w:eastAsia="de-DE"/>
        </w:rPr>
        <w:t>E3S Web Conference</w:t>
      </w:r>
      <w:r w:rsidRPr="00432713">
        <w:rPr>
          <w:rFonts w:ascii="Trade Gothic LT Std" w:eastAsia="Times New Roman" w:hAnsi="Trade Gothic LT Std" w:cs="Times New Roman"/>
          <w:lang w:val="en-US" w:eastAsia="de-DE"/>
        </w:rPr>
        <w:t xml:space="preserve">. E3S Web of Conferences 54, 00019 (2018): (pp. 1-5). </w:t>
      </w:r>
      <w:r w:rsidRPr="0035207F">
        <w:rPr>
          <w:rFonts w:ascii="Trade Gothic LT Std" w:eastAsia="Times New Roman" w:hAnsi="Trade Gothic LT Std" w:cs="Times New Roman"/>
          <w:lang w:val="en-US" w:eastAsia="de-DE"/>
          <w:rPrChange w:id="485" w:author="Falko Glöckler" w:date="2019-05-03T13:32:00Z">
            <w:rPr>
              <w:rFonts w:ascii="Trade Gothic LT Std" w:eastAsia="Times New Roman" w:hAnsi="Trade Gothic LT Std" w:cs="Times New Roman"/>
              <w:lang w:eastAsia="de-DE"/>
            </w:rPr>
          </w:rPrChange>
        </w:rPr>
        <w:t xml:space="preserve">DOI: </w:t>
      </w:r>
      <w:r w:rsidR="00FC29AC">
        <w:fldChar w:fldCharType="begin"/>
      </w:r>
      <w:r w:rsidR="00FC29AC" w:rsidRPr="0035207F">
        <w:rPr>
          <w:lang w:val="en-US"/>
          <w:rPrChange w:id="486" w:author="Falko Glöckler" w:date="2019-05-03T13:32:00Z">
            <w:rPr/>
          </w:rPrChange>
        </w:rPr>
        <w:instrText xml:space="preserve"> HYPERLINK "https://doi.org/10.1051/e3sconf/20185400019" \t "_blank" </w:instrText>
      </w:r>
      <w:r w:rsidR="00FC29AC">
        <w:fldChar w:fldCharType="separate"/>
      </w:r>
      <w:r w:rsidRPr="0035207F">
        <w:rPr>
          <w:rFonts w:ascii="Trade Gothic LT Std" w:eastAsia="Times New Roman" w:hAnsi="Trade Gothic LT Std" w:cs="Times New Roman"/>
          <w:color w:val="0000FF"/>
          <w:u w:val="single"/>
          <w:lang w:val="en-US" w:eastAsia="de-DE"/>
          <w:rPrChange w:id="487" w:author="Falko Glöckler" w:date="2019-05-03T13:32:00Z">
            <w:rPr>
              <w:rFonts w:ascii="Trade Gothic LT Std" w:eastAsia="Times New Roman" w:hAnsi="Trade Gothic LT Std" w:cs="Times New Roman"/>
              <w:color w:val="0000FF"/>
              <w:u w:val="single"/>
              <w:lang w:eastAsia="de-DE"/>
            </w:rPr>
          </w:rPrChange>
        </w:rPr>
        <w:t>10.1051/e3sconf/20185400019</w:t>
      </w:r>
      <w:r w:rsidR="00FC29AC">
        <w:rPr>
          <w:rFonts w:ascii="Trade Gothic LT Std" w:eastAsia="Times New Roman" w:hAnsi="Trade Gothic LT Std" w:cs="Times New Roman"/>
          <w:color w:val="0000FF"/>
          <w:u w:val="single"/>
          <w:lang w:eastAsia="de-DE"/>
        </w:rPr>
        <w:fldChar w:fldCharType="end"/>
      </w:r>
      <w:r w:rsidRPr="0035207F">
        <w:rPr>
          <w:rFonts w:ascii="Trade Gothic LT Std" w:eastAsia="Times New Roman" w:hAnsi="Trade Gothic LT Std" w:cs="Times New Roman"/>
          <w:lang w:val="en-US" w:eastAsia="de-DE"/>
          <w:rPrChange w:id="488" w:author="Falko Glöckler" w:date="2019-05-03T13:32:00Z">
            <w:rPr>
              <w:rFonts w:ascii="Trade Gothic LT Std" w:eastAsia="Times New Roman" w:hAnsi="Trade Gothic LT Std" w:cs="Times New Roman"/>
              <w:lang w:eastAsia="de-DE"/>
            </w:rPr>
          </w:rPrChange>
        </w:rPr>
        <w:t>.</w:t>
      </w:r>
    </w:p>
    <w:p w:rsidR="00BC45C1" w:rsidRPr="0035207F" w:rsidRDefault="00BC45C1" w:rsidP="00BC45C1">
      <w:pPr>
        <w:spacing w:after="0" w:line="240" w:lineRule="auto"/>
        <w:rPr>
          <w:rFonts w:ascii="Trade Gothic LT Std" w:eastAsia="Times New Roman" w:hAnsi="Trade Gothic LT Std" w:cs="Times New Roman"/>
          <w:lang w:val="en-US" w:eastAsia="de-DE"/>
          <w:rPrChange w:id="489" w:author="Falko Glöckler" w:date="2019-05-03T13:32:00Z">
            <w:rPr>
              <w:rFonts w:ascii="Trade Gothic LT Std" w:eastAsia="Times New Roman" w:hAnsi="Trade Gothic LT Std" w:cs="Times New Roman"/>
              <w:lang w:eastAsia="de-DE"/>
            </w:rPr>
          </w:rPrChang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Luther, R.</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Wünnemann, K.</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Influence of Target Properties on Ejecta Scaling Relationships.</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EPSC Abstracts</w:t>
      </w:r>
      <w:r w:rsidRPr="00432713">
        <w:rPr>
          <w:rFonts w:ascii="Trade Gothic LT Std" w:eastAsia="Times New Roman" w:hAnsi="Trade Gothic LT Std" w:cs="Times New Roman"/>
          <w:lang w:val="en-US" w:eastAsia="de-DE"/>
        </w:rPr>
        <w:t>. : European Planetary Science Congress 2018 (pp. EPSC2018-139)</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Macklin, J.; Englund, M.; </w:t>
      </w:r>
      <w:r w:rsidRPr="00432713">
        <w:rPr>
          <w:rFonts w:ascii="Trade Gothic LT Std" w:eastAsia="Times New Roman" w:hAnsi="Trade Gothic LT Std" w:cs="Times New Roman"/>
          <w:b/>
          <w:bCs/>
          <w:lang w:eastAsia="de-DE"/>
        </w:rPr>
        <w:t>Glöckler, F.</w:t>
      </w:r>
      <w:r w:rsidRPr="00432713">
        <w:rPr>
          <w:rFonts w:ascii="Trade Gothic LT Std" w:eastAsia="Times New Roman" w:hAnsi="Trade Gothic LT Std" w:cs="Times New Roman"/>
          <w:lang w:eastAsia="de-DE"/>
        </w:rPr>
        <w:t xml:space="preserve">; Heikkinen, M.; </w:t>
      </w:r>
      <w:r w:rsidRPr="00432713">
        <w:rPr>
          <w:rFonts w:ascii="Trade Gothic LT Std" w:eastAsia="Times New Roman" w:hAnsi="Trade Gothic LT Std" w:cs="Times New Roman"/>
          <w:b/>
          <w:bCs/>
          <w:lang w:eastAsia="de-DE"/>
        </w:rPr>
        <w:t>Hoffmann, J.</w:t>
      </w:r>
      <w:r w:rsidRPr="00432713">
        <w:rPr>
          <w:rFonts w:ascii="Trade Gothic LT Std" w:eastAsia="Times New Roman" w:hAnsi="Trade Gothic LT Std" w:cs="Times New Roman"/>
          <w:lang w:eastAsia="de-DE"/>
        </w:rPr>
        <w:t xml:space="preserve">; Newton, K.; Ronquist, F. (2018). </w:t>
      </w:r>
      <w:proofErr w:type="gramStart"/>
      <w:r w:rsidRPr="00432713">
        <w:rPr>
          <w:rFonts w:ascii="Trade Gothic LT Std" w:eastAsia="Times New Roman" w:hAnsi="Trade Gothic LT Std" w:cs="Times New Roman"/>
          <w:lang w:val="en-US" w:eastAsia="de-DE"/>
        </w:rPr>
        <w:t>General introduction to DINA.</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Biodiversity Information Science and Standards</w:t>
      </w:r>
      <w:r w:rsidRPr="00432713">
        <w:rPr>
          <w:rFonts w:ascii="Trade Gothic LT Std" w:eastAsia="Times New Roman" w:hAnsi="Trade Gothic LT Std" w:cs="Times New Roman"/>
          <w:lang w:val="en-US" w:eastAsia="de-DE"/>
        </w:rPr>
        <w:t xml:space="preserve">. : (pp. e25646). DOI: </w:t>
      </w:r>
      <w:r w:rsidR="00FC29AC">
        <w:fldChar w:fldCharType="begin"/>
      </w:r>
      <w:r w:rsidR="00FC29AC" w:rsidRPr="0035207F">
        <w:rPr>
          <w:lang w:val="en-US"/>
          <w:rPrChange w:id="490" w:author="Falko Glöckler" w:date="2019-05-03T13:32:00Z">
            <w:rPr/>
          </w:rPrChange>
        </w:rPr>
        <w:instrText xml:space="preserve"> HYPERLINK "https://doi.org/10.3897/biss.2.25646" \t "_blank" </w:instrText>
      </w:r>
      <w:r w:rsidR="00FC29AC">
        <w:fldChar w:fldCharType="separate"/>
      </w:r>
      <w:r w:rsidRPr="00432713">
        <w:rPr>
          <w:rFonts w:ascii="Trade Gothic LT Std" w:eastAsia="Times New Roman" w:hAnsi="Trade Gothic LT Std" w:cs="Times New Roman"/>
          <w:color w:val="0000FF"/>
          <w:u w:val="single"/>
          <w:lang w:val="en-US" w:eastAsia="de-DE"/>
        </w:rPr>
        <w:t>10.3897/biss.2.25646</w:t>
      </w:r>
      <w:r w:rsidR="00FC29AC">
        <w:rPr>
          <w:rFonts w:ascii="Trade Gothic LT Std" w:eastAsia="Times New Roman" w:hAnsi="Trade Gothic LT Std" w:cs="Times New Roman"/>
          <w:color w:val="0000FF"/>
          <w:u w:val="single"/>
          <w:lang w:val="en-US" w:eastAsia="de-DE"/>
        </w:rPr>
        <w:fldChar w:fldCharType="end"/>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Martindale, R.; Marroquín, S.; Them </w:t>
      </w:r>
      <w:proofErr w:type="gramStart"/>
      <w:r w:rsidRPr="00432713">
        <w:rPr>
          <w:rFonts w:ascii="Trade Gothic LT Std" w:eastAsia="Times New Roman" w:hAnsi="Trade Gothic LT Std" w:cs="Times New Roman"/>
          <w:lang w:val="en-US" w:eastAsia="de-DE"/>
        </w:rPr>
        <w:t>Il</w:t>
      </w:r>
      <w:proofErr w:type="gramEnd"/>
      <w:r w:rsidRPr="00432713">
        <w:rPr>
          <w:rFonts w:ascii="Trade Gothic LT Std" w:eastAsia="Times New Roman" w:hAnsi="Trade Gothic LT Std" w:cs="Times New Roman"/>
          <w:lang w:val="en-US" w:eastAsia="de-DE"/>
        </w:rPr>
        <w:t xml:space="preserve">, T.; Gill, B.; Caruthers, A.; </w:t>
      </w:r>
      <w:r w:rsidRPr="00432713">
        <w:rPr>
          <w:rFonts w:ascii="Trade Gothic LT Std" w:eastAsia="Times New Roman" w:hAnsi="Trade Gothic LT Std" w:cs="Times New Roman"/>
          <w:b/>
          <w:bCs/>
          <w:lang w:val="en-US" w:eastAsia="de-DE"/>
        </w:rPr>
        <w:t>Aberhan, M.</w:t>
      </w:r>
      <w:r w:rsidRPr="00432713">
        <w:rPr>
          <w:rFonts w:ascii="Trade Gothic LT Std" w:eastAsia="Times New Roman" w:hAnsi="Trade Gothic LT Std" w:cs="Times New Roman"/>
          <w:lang w:val="en-US" w:eastAsia="de-DE"/>
        </w:rPr>
        <w:t xml:space="preserve">; Maxwell, E.; Knoll, A. (2018). </w:t>
      </w:r>
      <w:proofErr w:type="gramStart"/>
      <w:r w:rsidRPr="00432713">
        <w:rPr>
          <w:rFonts w:ascii="Trade Gothic LT Std" w:eastAsia="Times New Roman" w:hAnsi="Trade Gothic LT Std" w:cs="Times New Roman"/>
          <w:lang w:val="en-US" w:eastAsia="de-DE"/>
        </w:rPr>
        <w:t>The Ya</w:t>
      </w:r>
      <w:proofErr w:type="gramEnd"/>
      <w:r w:rsidRPr="00432713">
        <w:rPr>
          <w:rFonts w:ascii="Trade Gothic LT Std" w:eastAsia="Times New Roman" w:hAnsi="Trade Gothic LT Std" w:cs="Times New Roman"/>
          <w:lang w:val="en-US" w:eastAsia="de-DE"/>
        </w:rPr>
        <w:t xml:space="preserve"> Ha Tinda Lagerstätte: a newly documented Pliensbachian-Toarcian (Early Jurassic, ca. 183 Ma) fossil Konservat-Lagerstätte from Alberta, Canada. In: (eds.) </w:t>
      </w:r>
      <w:r w:rsidRPr="00432713">
        <w:rPr>
          <w:rFonts w:ascii="Trade Gothic LT Std" w:eastAsia="Times New Roman" w:hAnsi="Trade Gothic LT Std" w:cs="Times New Roman"/>
          <w:i/>
          <w:iCs/>
          <w:lang w:val="en-US" w:eastAsia="de-DE"/>
        </w:rPr>
        <w:t>5th International Palaeontological Congress, Abstract Book</w:t>
      </w:r>
      <w:r w:rsidRPr="00432713">
        <w:rPr>
          <w:rFonts w:ascii="Trade Gothic LT Std" w:eastAsia="Times New Roman" w:hAnsi="Trade Gothic LT Std" w:cs="Times New Roman"/>
          <w:lang w:val="en-US" w:eastAsia="de-DE"/>
        </w:rPr>
        <w:t>. Paris: (pp. 491)</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35207F" w:rsidRDefault="00BC45C1" w:rsidP="00BC45C1">
      <w:pPr>
        <w:spacing w:after="0" w:line="240" w:lineRule="auto"/>
        <w:rPr>
          <w:rFonts w:ascii="Trade Gothic LT Std" w:eastAsia="Times New Roman" w:hAnsi="Trade Gothic LT Std" w:cs="Times New Roman"/>
          <w:lang w:val="en-US" w:eastAsia="de-DE"/>
          <w:rPrChange w:id="491" w:author="Falko Glöckler" w:date="2019-05-03T13:32:00Z">
            <w:rPr>
              <w:rFonts w:ascii="Trade Gothic LT Std" w:eastAsia="Times New Roman" w:hAnsi="Trade Gothic LT Std" w:cs="Times New Roman"/>
              <w:lang w:eastAsia="de-DE"/>
            </w:rPr>
          </w:rPrChange>
        </w:rPr>
      </w:pPr>
    </w:p>
    <w:p w:rsidR="00BC45C1" w:rsidRPr="0035207F" w:rsidRDefault="00BC45C1" w:rsidP="00BC45C1">
      <w:pPr>
        <w:spacing w:after="0" w:line="240" w:lineRule="auto"/>
        <w:rPr>
          <w:rFonts w:ascii="Trade Gothic LT Std" w:eastAsia="Times New Roman" w:hAnsi="Trade Gothic LT Std" w:cs="Times New Roman"/>
          <w:lang w:val="en-US" w:eastAsia="de-DE"/>
          <w:rPrChange w:id="492" w:author="Falko Glöckler" w:date="2019-05-03T13:32:00Z">
            <w:rPr>
              <w:rFonts w:ascii="Trade Gothic LT Std" w:eastAsia="Times New Roman" w:hAnsi="Trade Gothic LT Std" w:cs="Times New Roman"/>
              <w:lang w:eastAsia="de-DE"/>
            </w:rPr>
          </w:rPrChang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eastAsia="de-DE"/>
        </w:rPr>
        <w:t xml:space="preserve">Padovan, S.; Breuer, D.; </w:t>
      </w:r>
      <w:r w:rsidRPr="00432713">
        <w:rPr>
          <w:rFonts w:ascii="Trade Gothic LT Std" w:eastAsia="Times New Roman" w:hAnsi="Trade Gothic LT Std" w:cs="Times New Roman"/>
          <w:b/>
          <w:bCs/>
          <w:lang w:eastAsia="de-DE"/>
        </w:rPr>
        <w:t>Manske, L.</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Martellato, E.</w:t>
      </w:r>
      <w:r w:rsidRPr="00432713">
        <w:rPr>
          <w:rFonts w:ascii="Trade Gothic LT Std" w:eastAsia="Times New Roman" w:hAnsi="Trade Gothic LT Std" w:cs="Times New Roman"/>
          <w:lang w:eastAsia="de-DE"/>
        </w:rPr>
        <w:t xml:space="preserve">; Plesa, A.; </w:t>
      </w:r>
      <w:r w:rsidRPr="00432713">
        <w:rPr>
          <w:rFonts w:ascii="Trade Gothic LT Std" w:eastAsia="Times New Roman" w:hAnsi="Trade Gothic LT Std" w:cs="Times New Roman"/>
          <w:b/>
          <w:bCs/>
          <w:lang w:eastAsia="de-DE"/>
        </w:rPr>
        <w:t>Ruedas, T.</w:t>
      </w:r>
      <w:r w:rsidRPr="00432713">
        <w:rPr>
          <w:rFonts w:ascii="Trade Gothic LT Std" w:eastAsia="Times New Roman" w:hAnsi="Trade Gothic LT Std" w:cs="Times New Roman"/>
          <w:lang w:eastAsia="de-DE"/>
        </w:rPr>
        <w:t xml:space="preserve">; Schwinger, S.; Tosi, N. (2018). </w:t>
      </w:r>
      <w:proofErr w:type="gramStart"/>
      <w:r w:rsidRPr="00432713">
        <w:rPr>
          <w:rFonts w:ascii="Trade Gothic LT Std" w:eastAsia="Times New Roman" w:hAnsi="Trade Gothic LT Std" w:cs="Times New Roman"/>
          <w:lang w:val="en-US" w:eastAsia="de-DE"/>
        </w:rPr>
        <w:t>The South-Pole Aitken basin formation and its effects on the melting activity in the lunar mantle.</w:t>
      </w:r>
      <w:proofErr w:type="gramEnd"/>
      <w:r w:rsidRPr="00432713">
        <w:rPr>
          <w:rFonts w:ascii="Trade Gothic LT Std" w:eastAsia="Times New Roman" w:hAnsi="Trade Gothic LT Std" w:cs="Times New Roman"/>
          <w:lang w:val="en-US" w:eastAsia="de-DE"/>
        </w:rPr>
        <w:t xml:space="preserve"> In: (eds.</w:t>
      </w:r>
      <w:proofErr w:type="gramStart"/>
      <w:r w:rsidRPr="00432713">
        <w:rPr>
          <w:rFonts w:ascii="Trade Gothic LT Std" w:eastAsia="Times New Roman" w:hAnsi="Trade Gothic LT Std" w:cs="Times New Roman"/>
          <w:lang w:val="en-US" w:eastAsia="de-DE"/>
        </w:rPr>
        <w:t>) .</w:t>
      </w:r>
      <w:proofErr w:type="gramEnd"/>
      <w:r w:rsidRPr="00432713">
        <w:rPr>
          <w:rFonts w:ascii="Trade Gothic LT Std" w:eastAsia="Times New Roman" w:hAnsi="Trade Gothic LT Std" w:cs="Times New Roman"/>
          <w:lang w:val="en-US" w:eastAsia="de-DE"/>
        </w:rPr>
        <w:t xml:space="preserve"> European Planetary Science Congress 2018: (pp. EPSC2018-755)</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Piazza, V.</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Aberhan,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Trends in body size of brachiopods and bivalves across the Early Toarcian (Early Jurassic) extinction event in the NW-Tethys. In: (eds.) </w:t>
      </w:r>
      <w:r w:rsidRPr="00432713">
        <w:rPr>
          <w:rFonts w:ascii="Trade Gothic LT Std" w:eastAsia="Times New Roman" w:hAnsi="Trade Gothic LT Std" w:cs="Times New Roman"/>
          <w:i/>
          <w:iCs/>
          <w:lang w:val="en-US" w:eastAsia="de-DE"/>
        </w:rPr>
        <w:t>Crossing the Palaeontological-Ecological Gap (CPEG), Abstracts</w:t>
      </w:r>
      <w:r w:rsidRPr="00432713">
        <w:rPr>
          <w:rFonts w:ascii="Trade Gothic LT Std" w:eastAsia="Times New Roman" w:hAnsi="Trade Gothic LT Std" w:cs="Times New Roman"/>
          <w:lang w:val="en-US" w:eastAsia="de-DE"/>
        </w:rPr>
        <w:t>. Leeds: (pp. 11-12).</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Piazza, V.</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Aberhan, M.</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w:t>
      </w:r>
      <w:proofErr w:type="gramStart"/>
      <w:r w:rsidRPr="00432713">
        <w:rPr>
          <w:rFonts w:ascii="Trade Gothic LT Std" w:eastAsia="Times New Roman" w:hAnsi="Trade Gothic LT Std" w:cs="Times New Roman"/>
          <w:lang w:val="en-US" w:eastAsia="de-DE"/>
        </w:rPr>
        <w:t>Selectivity of temperature-related stresses towards brachiopods across the Early Toarcian (Early Jurassic) extinction event in Neo-Tethys.</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Permophiles</w:t>
      </w:r>
      <w:r w:rsidRPr="00432713">
        <w:rPr>
          <w:rFonts w:ascii="Trade Gothic LT Std" w:eastAsia="Times New Roman" w:hAnsi="Trade Gothic LT Std" w:cs="Times New Roman"/>
          <w:lang w:val="en-US" w:eastAsia="de-DE"/>
        </w:rPr>
        <w:t>. : (pp. 87-88)</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Piazza, V.</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Aberhan, M.</w:t>
      </w:r>
      <w:r w:rsidRPr="00432713">
        <w:rPr>
          <w:rFonts w:ascii="Trade Gothic LT Std" w:eastAsia="Times New Roman" w:hAnsi="Trade Gothic LT Std" w:cs="Times New Roman"/>
          <w:lang w:val="en-US" w:eastAsia="de-DE"/>
        </w:rPr>
        <w:t>; Duarte, L. (2018).</w:t>
      </w:r>
      <w:proofErr w:type="gramEnd"/>
      <w:r w:rsidRPr="00432713">
        <w:rPr>
          <w:rFonts w:ascii="Trade Gothic LT Std" w:eastAsia="Times New Roman" w:hAnsi="Trade Gothic LT Std" w:cs="Times New Roman"/>
          <w:lang w:val="en-US" w:eastAsia="de-DE"/>
        </w:rPr>
        <w:t xml:space="preserve"> Trends in body size of benthic marine macroinvertebrates across the Early Toarcian (Early Jurassic) extinction event in the Lusitanian Basin, Portugal. In: (eds.) </w:t>
      </w:r>
      <w:r w:rsidRPr="00432713">
        <w:rPr>
          <w:rFonts w:ascii="Trade Gothic LT Std" w:eastAsia="Times New Roman" w:hAnsi="Trade Gothic LT Std" w:cs="Times New Roman"/>
          <w:i/>
          <w:iCs/>
          <w:lang w:val="en-US" w:eastAsia="de-DE"/>
        </w:rPr>
        <w:t>Paleontolgía Mexicana Nùmero Especial</w:t>
      </w:r>
      <w:r w:rsidRPr="00432713">
        <w:rPr>
          <w:rFonts w:ascii="Trade Gothic LT Std" w:eastAsia="Times New Roman" w:hAnsi="Trade Gothic LT Std" w:cs="Times New Roman"/>
          <w:lang w:val="en-US" w:eastAsia="de-DE"/>
        </w:rPr>
        <w:t>. : (pp. 138-139)</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Rössig, W.</w:t>
      </w:r>
      <w:r w:rsidRPr="00432713">
        <w:rPr>
          <w:rFonts w:ascii="Trade Gothic LT Std" w:eastAsia="Times New Roman" w:hAnsi="Trade Gothic LT Std" w:cs="Times New Roman"/>
          <w:lang w:val="en-US" w:eastAsia="de-DE"/>
        </w:rPr>
        <w:t xml:space="preserve">; Herlo, B.; </w:t>
      </w:r>
      <w:r w:rsidRPr="00432713">
        <w:rPr>
          <w:rFonts w:ascii="Trade Gothic LT Std" w:eastAsia="Times New Roman" w:hAnsi="Trade Gothic LT Std" w:cs="Times New Roman"/>
          <w:b/>
          <w:bCs/>
          <w:lang w:val="en-US" w:eastAsia="de-DE"/>
        </w:rPr>
        <w:t>Moormann, A.</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Diekämper, J.</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Jahn, L.</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Faber, A.</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Visitor Participation: An Instrument for Enhancing Scientific Literacy. In: Odilla Finlayson, Eilish Mcloughlin, Sibel Erduran </w:t>
      </w:r>
      <w:proofErr w:type="gramStart"/>
      <w:r w:rsidRPr="00432713">
        <w:rPr>
          <w:rFonts w:ascii="Trade Gothic LT Std" w:eastAsia="Times New Roman" w:hAnsi="Trade Gothic LT Std" w:cs="Times New Roman"/>
          <w:lang w:val="en-US" w:eastAsia="de-DE"/>
        </w:rPr>
        <w:t>And</w:t>
      </w:r>
      <w:proofErr w:type="gramEnd"/>
      <w:r w:rsidRPr="00432713">
        <w:rPr>
          <w:rFonts w:ascii="Trade Gothic LT Std" w:eastAsia="Times New Roman" w:hAnsi="Trade Gothic LT Std" w:cs="Times New Roman"/>
          <w:lang w:val="en-US" w:eastAsia="de-DE"/>
        </w:rPr>
        <w:t xml:space="preserve"> Peter Childs (eds.) </w:t>
      </w:r>
      <w:r w:rsidRPr="00432713">
        <w:rPr>
          <w:rFonts w:ascii="Trade Gothic LT Std" w:eastAsia="Times New Roman" w:hAnsi="Trade Gothic LT Std" w:cs="Times New Roman"/>
          <w:i/>
          <w:iCs/>
          <w:lang w:val="en-US" w:eastAsia="de-DE"/>
        </w:rPr>
        <w:t xml:space="preserve">Research, Practice and Collaboration in </w:t>
      </w:r>
      <w:r w:rsidRPr="00432713">
        <w:rPr>
          <w:rFonts w:ascii="Trade Gothic LT Std" w:eastAsia="Times New Roman" w:hAnsi="Trade Gothic LT Std" w:cs="Times New Roman"/>
          <w:i/>
          <w:iCs/>
          <w:lang w:val="en-US" w:eastAsia="de-DE"/>
        </w:rPr>
        <w:lastRenderedPageBreak/>
        <w:t xml:space="preserve">Science Education. </w:t>
      </w:r>
      <w:proofErr w:type="gramStart"/>
      <w:r w:rsidRPr="00432713">
        <w:rPr>
          <w:rFonts w:ascii="Trade Gothic LT Std" w:eastAsia="Times New Roman" w:hAnsi="Trade Gothic LT Std" w:cs="Times New Roman"/>
          <w:i/>
          <w:iCs/>
          <w:lang w:val="en-US" w:eastAsia="de-DE"/>
        </w:rPr>
        <w:t>Proceedings of the ESERA 2017 Conference</w:t>
      </w:r>
      <w:r w:rsidRPr="00432713">
        <w:rPr>
          <w:rFonts w:ascii="Trade Gothic LT Std" w:eastAsia="Times New Roman" w:hAnsi="Trade Gothic LT Std" w:cs="Times New Roman"/>
          <w:lang w:val="en-US" w:eastAsia="de-DE"/>
        </w:rPr>
        <w:t>.</w:t>
      </w:r>
      <w:proofErr w:type="gramEnd"/>
      <w:r w:rsidRPr="00432713">
        <w:rPr>
          <w:rFonts w:ascii="Trade Gothic LT Std" w:eastAsia="Times New Roman" w:hAnsi="Trade Gothic LT Std" w:cs="Times New Roman"/>
          <w:lang w:val="en-US" w:eastAsia="de-DE"/>
        </w:rPr>
        <w:t xml:space="preserve"> Dublin: European Science Education Research Association (pp. 1002-1014)</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Ruedas, T.</w:t>
      </w:r>
      <w:r w:rsidRPr="00432713">
        <w:rPr>
          <w:rFonts w:ascii="Trade Gothic LT Std" w:eastAsia="Times New Roman" w:hAnsi="Trade Gothic LT Std" w:cs="Times New Roman"/>
          <w:lang w:val="en-US" w:eastAsia="de-DE"/>
        </w:rPr>
        <w:t>; Breuer, D. (2018).</w:t>
      </w:r>
      <w:proofErr w:type="gramEnd"/>
      <w:r w:rsidRPr="00432713">
        <w:rPr>
          <w:rFonts w:ascii="Trade Gothic LT Std" w:eastAsia="Times New Roman" w:hAnsi="Trade Gothic LT Std" w:cs="Times New Roman"/>
          <w:lang w:val="en-US" w:eastAsia="de-DE"/>
        </w:rPr>
        <w:t xml:space="preserve"> Synthetic geophysical observables from </w:t>
      </w:r>
      <w:proofErr w:type="gramStart"/>
      <w:r w:rsidRPr="00432713">
        <w:rPr>
          <w:rFonts w:ascii="Trade Gothic LT Std" w:eastAsia="Times New Roman" w:hAnsi="Trade Gothic LT Std" w:cs="Times New Roman"/>
          <w:lang w:val="en-US" w:eastAsia="de-DE"/>
        </w:rPr>
        <w:t>martian</w:t>
      </w:r>
      <w:proofErr w:type="gramEnd"/>
      <w:r w:rsidRPr="00432713">
        <w:rPr>
          <w:rFonts w:ascii="Trade Gothic LT Std" w:eastAsia="Times New Roman" w:hAnsi="Trade Gothic LT Std" w:cs="Times New Roman"/>
          <w:lang w:val="en-US" w:eastAsia="de-DE"/>
        </w:rPr>
        <w:t xml:space="preserve"> mantle convection models, with application to InSight. In: (eds.</w:t>
      </w:r>
      <w:proofErr w:type="gramStart"/>
      <w:r w:rsidRPr="00432713">
        <w:rPr>
          <w:rFonts w:ascii="Trade Gothic LT Std" w:eastAsia="Times New Roman" w:hAnsi="Trade Gothic LT Std" w:cs="Times New Roman"/>
          <w:lang w:val="en-US" w:eastAsia="de-DE"/>
        </w:rPr>
        <w:t>) .</w:t>
      </w:r>
      <w:proofErr w:type="gramEnd"/>
      <w:r w:rsidRPr="00432713">
        <w:rPr>
          <w:rFonts w:ascii="Trade Gothic LT Std" w:eastAsia="Times New Roman" w:hAnsi="Trade Gothic LT Std" w:cs="Times New Roman"/>
          <w:lang w:val="en-US" w:eastAsia="de-DE"/>
        </w:rPr>
        <w:t xml:space="preserve"> European Planetary Science Congress 2018: (pp. EPSC2018-851)</w:t>
      </w:r>
    </w:p>
    <w:p w:rsidR="00BC45C1" w:rsidRPr="00432713" w:rsidRDefault="00BC45C1" w:rsidP="00BC45C1">
      <w:pPr>
        <w:spacing w:after="0" w:line="240" w:lineRule="auto"/>
        <w:rPr>
          <w:rFonts w:ascii="Trade Gothic LT Std" w:eastAsia="Times New Roman" w:hAnsi="Trade Gothic LT Std" w:cs="Times New Roman"/>
          <w:lang w:val="en-US" w:eastAsia="de-DE"/>
        </w:rPr>
      </w:pPr>
    </w:p>
    <w:p w:rsidR="00BC45C1" w:rsidRPr="00432713" w:rsidRDefault="00BC45C1" w:rsidP="00BC45C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Ware, D.</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Korn, D.</w:t>
      </w:r>
      <w:r w:rsidRPr="00432713">
        <w:rPr>
          <w:rFonts w:ascii="Trade Gothic LT Std" w:eastAsia="Times New Roman" w:hAnsi="Trade Gothic LT Std" w:cs="Times New Roman"/>
          <w:lang w:val="en-US" w:eastAsia="de-DE"/>
        </w:rPr>
        <w:t>; Brayard, A.; Monnet, C. (2018).</w:t>
      </w:r>
      <w:proofErr w:type="gramEnd"/>
      <w:r w:rsidRPr="00432713">
        <w:rPr>
          <w:rFonts w:ascii="Trade Gothic LT Std" w:eastAsia="Times New Roman" w:hAnsi="Trade Gothic LT Std" w:cs="Times New Roman"/>
          <w:lang w:val="en-US" w:eastAsia="de-DE"/>
        </w:rPr>
        <w:t xml:space="preserve"> Preliminary results of a morphometric analysis of Permo-Triassic ammonoid suture lines: morphogenetic and phylogenetic implications during a diversity bottleneck. In: (eds.) </w:t>
      </w:r>
      <w:r w:rsidRPr="00432713">
        <w:rPr>
          <w:rFonts w:ascii="Trade Gothic LT Std" w:eastAsia="Times New Roman" w:hAnsi="Trade Gothic LT Std" w:cs="Times New Roman"/>
          <w:i/>
          <w:iCs/>
          <w:lang w:val="en-US" w:eastAsia="de-DE"/>
        </w:rPr>
        <w:t>5th International Palaeontological Congress - Paris, 9th-13th July 2018</w:t>
      </w:r>
      <w:r w:rsidRPr="00432713">
        <w:rPr>
          <w:rFonts w:ascii="Trade Gothic LT Std" w:eastAsia="Times New Roman" w:hAnsi="Trade Gothic LT Std" w:cs="Times New Roman"/>
          <w:lang w:val="en-US" w:eastAsia="de-DE"/>
        </w:rPr>
        <w:t>. : (pp. 130)</w:t>
      </w:r>
    </w:p>
    <w:p w:rsidR="00BC45C1" w:rsidRPr="0035207F" w:rsidRDefault="00BC45C1" w:rsidP="00BC45C1">
      <w:pPr>
        <w:rPr>
          <w:rFonts w:ascii="Trade Gothic LT Std" w:eastAsia="Times New Roman" w:hAnsi="Trade Gothic LT Std" w:cs="Times New Roman"/>
          <w:lang w:val="en-US" w:eastAsia="de-DE"/>
          <w:rPrChange w:id="493" w:author="Falko Glöckler" w:date="2019-05-03T13:32:00Z">
            <w:rPr>
              <w:rFonts w:ascii="Trade Gothic LT Std" w:eastAsia="Times New Roman" w:hAnsi="Trade Gothic LT Std" w:cs="Times New Roman"/>
              <w:lang w:eastAsia="de-DE"/>
            </w:rPr>
          </w:rPrChange>
        </w:rPr>
      </w:pPr>
    </w:p>
    <w:p w:rsidR="00BC45C1" w:rsidRPr="00432713" w:rsidRDefault="00BC45C1" w:rsidP="00BC45C1">
      <w:pPr>
        <w:rPr>
          <w:rFonts w:ascii="Trade Gothic LT Std" w:eastAsia="Times New Roman" w:hAnsi="Trade Gothic LT Std" w:cs="Times New Roman"/>
          <w:b/>
          <w:lang w:val="en-US" w:eastAsia="de-DE"/>
        </w:rPr>
      </w:pPr>
      <w:r w:rsidRPr="00432713">
        <w:rPr>
          <w:rFonts w:ascii="Trade Gothic LT Std" w:eastAsia="Times New Roman" w:hAnsi="Trade Gothic LT Std" w:cs="Times New Roman"/>
          <w:b/>
          <w:bCs/>
          <w:lang w:eastAsia="de-DE"/>
        </w:rPr>
        <w:t xml:space="preserve">Ziegler, </w:t>
      </w:r>
      <w:proofErr w:type="gramStart"/>
      <w:r w:rsidRPr="00432713">
        <w:rPr>
          <w:rFonts w:ascii="Trade Gothic LT Std" w:eastAsia="Times New Roman" w:hAnsi="Trade Gothic LT Std" w:cs="Times New Roman"/>
          <w:b/>
          <w:bCs/>
          <w:lang w:eastAsia="de-DE"/>
        </w:rPr>
        <w:t>D.</w:t>
      </w:r>
      <w:r w:rsidRPr="00432713">
        <w:rPr>
          <w:rFonts w:ascii="Trade Gothic LT Std" w:eastAsia="Times New Roman" w:hAnsi="Trade Gothic LT Std" w:cs="Times New Roman"/>
          <w:lang w:eastAsia="de-DE"/>
        </w:rPr>
        <w:t>;</w:t>
      </w:r>
      <w:proofErr w:type="gramEnd"/>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Vohland, K.</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Knapp, V.</w:t>
      </w:r>
      <w:r w:rsidRPr="00432713">
        <w:rPr>
          <w:rFonts w:ascii="Trade Gothic LT Std" w:eastAsia="Times New Roman" w:hAnsi="Trade Gothic LT Std" w:cs="Times New Roman"/>
          <w:lang w:eastAsia="de-DE"/>
        </w:rPr>
        <w:t xml:space="preserve">; Mühlenbein, F. (2018). </w:t>
      </w:r>
      <w:proofErr w:type="gramStart"/>
      <w:r w:rsidRPr="00432713">
        <w:rPr>
          <w:rFonts w:ascii="Trade Gothic LT Std" w:eastAsia="Times New Roman" w:hAnsi="Trade Gothic LT Std" w:cs="Times New Roman"/>
          <w:lang w:val="en-US" w:eastAsia="de-DE"/>
        </w:rPr>
        <w:t>Evaluating citizen science in practice.</w:t>
      </w:r>
      <w:proofErr w:type="gramEnd"/>
      <w:r w:rsidRPr="00432713">
        <w:rPr>
          <w:rFonts w:ascii="Trade Gothic LT Std" w:eastAsia="Times New Roman" w:hAnsi="Trade Gothic LT Std" w:cs="Times New Roman"/>
          <w:lang w:val="en-US" w:eastAsia="de-DE"/>
        </w:rPr>
        <w:t xml:space="preserve"> In: (eds.) </w:t>
      </w:r>
      <w:r w:rsidRPr="00432713">
        <w:rPr>
          <w:rFonts w:ascii="Trade Gothic LT Std" w:eastAsia="Times New Roman" w:hAnsi="Trade Gothic LT Std" w:cs="Times New Roman"/>
          <w:i/>
          <w:iCs/>
          <w:lang w:val="en-US" w:eastAsia="de-DE"/>
        </w:rPr>
        <w:t>Austrian Citizen Science Conference 2018</w:t>
      </w:r>
      <w:r w:rsidRPr="00432713">
        <w:rPr>
          <w:rFonts w:ascii="Trade Gothic LT Std" w:eastAsia="Times New Roman" w:hAnsi="Trade Gothic LT Std" w:cs="Times New Roman"/>
          <w:lang w:val="en-US" w:eastAsia="de-DE"/>
        </w:rPr>
        <w:t xml:space="preserve">. : (pp. 98-101). DOI: </w:t>
      </w:r>
      <w:r w:rsidR="00FC29AC">
        <w:fldChar w:fldCharType="begin"/>
      </w:r>
      <w:r w:rsidR="00FC29AC" w:rsidRPr="0035207F">
        <w:rPr>
          <w:lang w:val="en-US"/>
          <w:rPrChange w:id="494" w:author="Falko Glöckler" w:date="2019-05-03T13:32:00Z">
            <w:rPr/>
          </w:rPrChange>
        </w:rPr>
        <w:instrText xml:space="preserve"> HYPERLINK "https://doi.org/10.3389/978-2-88945-587-4" \t "_blank" </w:instrText>
      </w:r>
      <w:r w:rsidR="00FC29AC">
        <w:fldChar w:fldCharType="separate"/>
      </w:r>
      <w:r w:rsidRPr="00432713">
        <w:rPr>
          <w:rFonts w:ascii="Trade Gothic LT Std" w:eastAsia="Times New Roman" w:hAnsi="Trade Gothic LT Std" w:cs="Times New Roman"/>
          <w:color w:val="0000FF"/>
          <w:u w:val="single"/>
          <w:lang w:val="en-US" w:eastAsia="de-DE"/>
        </w:rPr>
        <w:t>10.3389/978-2-88945-587-4</w:t>
      </w:r>
      <w:r w:rsidR="00FC29AC">
        <w:rPr>
          <w:rFonts w:ascii="Trade Gothic LT Std" w:eastAsia="Times New Roman" w:hAnsi="Trade Gothic LT Std" w:cs="Times New Roman"/>
          <w:color w:val="0000FF"/>
          <w:u w:val="single"/>
          <w:lang w:val="en-US" w:eastAsia="de-DE"/>
        </w:rPr>
        <w:fldChar w:fldCharType="end"/>
      </w:r>
      <w:r w:rsidRPr="00432713">
        <w:rPr>
          <w:rFonts w:ascii="Trade Gothic LT Std" w:eastAsia="Times New Roman" w:hAnsi="Trade Gothic LT Std" w:cs="Times New Roman"/>
          <w:lang w:val="en-US" w:eastAsia="de-DE"/>
        </w:rPr>
        <w:t>.</w:t>
      </w:r>
    </w:p>
    <w:p w:rsidR="00BC45C1" w:rsidRPr="00432713" w:rsidRDefault="00BC45C1" w:rsidP="00C75C1F">
      <w:pPr>
        <w:rPr>
          <w:rFonts w:ascii="Trade Gothic LT Std" w:eastAsia="Times New Roman" w:hAnsi="Trade Gothic LT Std" w:cs="Times New Roman"/>
          <w:b/>
          <w:lang w:val="en-US" w:eastAsia="de-DE"/>
        </w:rPr>
      </w:pPr>
    </w:p>
    <w:p w:rsidR="00C75C1F" w:rsidRPr="00432713" w:rsidRDefault="00C75C1F" w:rsidP="00C75C1F">
      <w:pPr>
        <w:rPr>
          <w:rFonts w:ascii="Trade Gothic LT Std" w:eastAsia="Times New Roman" w:hAnsi="Trade Gothic LT Std" w:cs="Times New Roman"/>
          <w:b/>
          <w:lang w:val="en-US" w:eastAsia="de-DE"/>
        </w:rPr>
      </w:pPr>
      <w:r w:rsidRPr="00432713">
        <w:rPr>
          <w:rFonts w:ascii="Trade Gothic LT Std" w:eastAsia="Times New Roman" w:hAnsi="Trade Gothic LT Std" w:cs="Times New Roman"/>
          <w:b/>
          <w:lang w:val="en-US" w:eastAsia="de-DE"/>
        </w:rPr>
        <w:t>Konferenzposter | Conference poster</w:t>
      </w:r>
    </w:p>
    <w:p w:rsidR="00275971" w:rsidRPr="00432713" w:rsidRDefault="00275971" w:rsidP="0027597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lang w:val="en-US" w:eastAsia="de-DE"/>
        </w:rPr>
        <w:t xml:space="preserve">Kiessling, W.; Reddin, C.; </w:t>
      </w:r>
      <w:r w:rsidRPr="00432713">
        <w:rPr>
          <w:rFonts w:ascii="Trade Gothic LT Std" w:eastAsia="Times New Roman" w:hAnsi="Trade Gothic LT Std" w:cs="Times New Roman"/>
          <w:b/>
          <w:bCs/>
          <w:lang w:val="en-US" w:eastAsia="de-DE"/>
        </w:rPr>
        <w:t>Aberhan, M.</w:t>
      </w:r>
      <w:r w:rsidRPr="00432713">
        <w:rPr>
          <w:rFonts w:ascii="Trade Gothic LT Std" w:eastAsia="Times New Roman" w:hAnsi="Trade Gothic LT Std" w:cs="Times New Roman"/>
          <w:lang w:val="en-US" w:eastAsia="de-DE"/>
        </w:rPr>
        <w:t xml:space="preserve">; De Beats, K.; </w:t>
      </w:r>
      <w:r w:rsidRPr="00432713">
        <w:rPr>
          <w:rFonts w:ascii="Trade Gothic LT Std" w:eastAsia="Times New Roman" w:hAnsi="Trade Gothic LT Std" w:cs="Times New Roman"/>
          <w:b/>
          <w:bCs/>
          <w:lang w:val="en-US" w:eastAsia="de-DE"/>
        </w:rPr>
        <w:t>Gliwa, J.</w:t>
      </w:r>
      <w:r w:rsidRPr="00432713">
        <w:rPr>
          <w:rFonts w:ascii="Trade Gothic LT Std" w:eastAsia="Times New Roman" w:hAnsi="Trade Gothic LT Std" w:cs="Times New Roman"/>
          <w:lang w:val="en-US" w:eastAsia="de-DE"/>
        </w:rPr>
        <w:t xml:space="preserve">; Kocsis, A.; </w:t>
      </w:r>
      <w:r w:rsidRPr="00432713">
        <w:rPr>
          <w:rFonts w:ascii="Trade Gothic LT Std" w:eastAsia="Times New Roman" w:hAnsi="Trade Gothic LT Std" w:cs="Times New Roman"/>
          <w:b/>
          <w:bCs/>
          <w:lang w:val="en-US" w:eastAsia="de-DE"/>
        </w:rPr>
        <w:t>Piazza, V.</w:t>
      </w:r>
      <w:r w:rsidRPr="00432713">
        <w:rPr>
          <w:rFonts w:ascii="Trade Gothic LT Std" w:eastAsia="Times New Roman" w:hAnsi="Trade Gothic LT Std" w:cs="Times New Roman"/>
          <w:lang w:val="en-US" w:eastAsia="de-DE"/>
        </w:rPr>
        <w:t xml:space="preserve">; Rita, P.; Sun, Y.; Poertner, H. (2018). Research group poster: Temperature-related stresses as a unifying principle in ancient extinctions (TERSANE). In: (eds.) </w:t>
      </w:r>
      <w:r w:rsidRPr="00432713">
        <w:rPr>
          <w:rFonts w:ascii="Trade Gothic LT Std" w:eastAsia="Times New Roman" w:hAnsi="Trade Gothic LT Std" w:cs="Times New Roman"/>
          <w:i/>
          <w:iCs/>
          <w:lang w:val="en-US" w:eastAsia="de-DE"/>
        </w:rPr>
        <w:t>5th International Palaeontological Congress, Abstract Book</w:t>
      </w:r>
      <w:r w:rsidRPr="00432713">
        <w:rPr>
          <w:rFonts w:ascii="Trade Gothic LT Std" w:eastAsia="Times New Roman" w:hAnsi="Trade Gothic LT Std" w:cs="Times New Roman"/>
          <w:lang w:val="en-US" w:eastAsia="de-DE"/>
        </w:rPr>
        <w:t>. Paris: (pp. 565)</w:t>
      </w:r>
    </w:p>
    <w:p w:rsidR="00275971" w:rsidRPr="00432713" w:rsidRDefault="00275971" w:rsidP="00275971">
      <w:pPr>
        <w:spacing w:after="0" w:line="240" w:lineRule="auto"/>
        <w:rPr>
          <w:rFonts w:ascii="Trade Gothic LT Std" w:eastAsia="Times New Roman" w:hAnsi="Trade Gothic LT Std" w:cs="Times New Roman"/>
          <w:lang w:val="en-US" w:eastAsia="de-DE"/>
        </w:rPr>
      </w:pPr>
    </w:p>
    <w:p w:rsidR="00275971" w:rsidRPr="0035207F" w:rsidRDefault="00275971" w:rsidP="00275971">
      <w:pPr>
        <w:spacing w:after="0" w:line="240" w:lineRule="auto"/>
        <w:rPr>
          <w:rFonts w:ascii="Trade Gothic LT Std" w:eastAsia="Times New Roman" w:hAnsi="Trade Gothic LT Std" w:cs="Times New Roman"/>
          <w:lang w:val="en-US" w:eastAsia="de-DE"/>
          <w:rPrChange w:id="495" w:author="Falko Glöckler" w:date="2019-05-03T13:32:00Z">
            <w:rPr>
              <w:rFonts w:ascii="Trade Gothic LT Std" w:eastAsia="Times New Roman" w:hAnsi="Trade Gothic LT Std" w:cs="Times New Roman"/>
              <w:lang w:eastAsia="de-DE"/>
            </w:rPr>
          </w:rPrChange>
        </w:rPr>
      </w:pPr>
    </w:p>
    <w:p w:rsidR="00275971" w:rsidRPr="0035207F" w:rsidRDefault="00275971" w:rsidP="00275971">
      <w:pPr>
        <w:spacing w:after="0" w:line="240" w:lineRule="auto"/>
        <w:rPr>
          <w:rFonts w:ascii="Trade Gothic LT Std" w:eastAsia="Times New Roman" w:hAnsi="Trade Gothic LT Std" w:cs="Times New Roman"/>
          <w:lang w:val="en-US" w:eastAsia="de-DE"/>
          <w:rPrChange w:id="496" w:author="Falko Glöckler" w:date="2019-05-03T13:32:00Z">
            <w:rPr>
              <w:rFonts w:ascii="Trade Gothic LT Std" w:eastAsia="Times New Roman" w:hAnsi="Trade Gothic LT Std" w:cs="Times New Roman"/>
              <w:lang w:eastAsia="de-DE"/>
            </w:rPr>
          </w:rPrChange>
        </w:rPr>
      </w:pPr>
    </w:p>
    <w:p w:rsidR="00275971" w:rsidRPr="0035207F" w:rsidRDefault="00275971" w:rsidP="00275971">
      <w:pPr>
        <w:spacing w:after="0" w:line="240" w:lineRule="auto"/>
        <w:rPr>
          <w:rFonts w:ascii="Trade Gothic LT Std" w:eastAsia="Times New Roman" w:hAnsi="Trade Gothic LT Std" w:cs="Times New Roman"/>
          <w:lang w:val="en-US" w:eastAsia="de-DE"/>
          <w:rPrChange w:id="497" w:author="Falko Glöckler" w:date="2019-05-03T13:32:00Z">
            <w:rPr>
              <w:rFonts w:ascii="Trade Gothic LT Std" w:eastAsia="Times New Roman" w:hAnsi="Trade Gothic LT Std" w:cs="Times New Roman"/>
              <w:lang w:eastAsia="de-DE"/>
            </w:rPr>
          </w:rPrChange>
        </w:rPr>
      </w:pPr>
    </w:p>
    <w:p w:rsidR="00275971" w:rsidRPr="00432713" w:rsidRDefault="00275971" w:rsidP="0027597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Paß, S.</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Glöckler, F.</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Hoffmann, J.</w:t>
      </w:r>
      <w:r w:rsidRPr="00432713">
        <w:rPr>
          <w:rFonts w:ascii="Trade Gothic LT Std" w:eastAsia="Times New Roman" w:hAnsi="Trade Gothic LT Std" w:cs="Times New Roman"/>
          <w:lang w:eastAsia="de-DE"/>
        </w:rPr>
        <w:t xml:space="preserve"> (2018). Wissenschaftliches Publizieren am Museum für Naturkunde Berlin. </w:t>
      </w:r>
      <w:r w:rsidRPr="00432713">
        <w:rPr>
          <w:rFonts w:ascii="Trade Gothic LT Std" w:eastAsia="Times New Roman" w:hAnsi="Trade Gothic LT Std" w:cs="Times New Roman"/>
          <w:lang w:val="en-US" w:eastAsia="de-DE"/>
        </w:rPr>
        <w:t xml:space="preserve">In: </w:t>
      </w:r>
      <w:r w:rsidRPr="00432713">
        <w:rPr>
          <w:rFonts w:ascii="Trade Gothic LT Std" w:hAnsi="Trade Gothic LT Std"/>
          <w:lang w:val="en-US"/>
        </w:rPr>
        <w:t xml:space="preserve">Open-Access-Tage </w:t>
      </w:r>
      <w:proofErr w:type="gramStart"/>
      <w:r w:rsidRPr="00432713">
        <w:rPr>
          <w:rFonts w:ascii="Trade Gothic LT Std" w:hAnsi="Trade Gothic LT Std"/>
          <w:lang w:val="en-US"/>
        </w:rPr>
        <w:t>2018 :</w:t>
      </w:r>
      <w:proofErr w:type="gramEnd"/>
      <w:r w:rsidRPr="00432713">
        <w:rPr>
          <w:rFonts w:ascii="Trade Gothic LT Std" w:hAnsi="Trade Gothic LT Std"/>
          <w:lang w:val="en-US"/>
        </w:rPr>
        <w:t xml:space="preserve">  Graz. </w:t>
      </w:r>
      <w:r w:rsidRPr="00432713">
        <w:rPr>
          <w:rFonts w:ascii="Trade Gothic LT Std" w:eastAsia="Times New Roman" w:hAnsi="Trade Gothic LT Std" w:cs="Times New Roman"/>
          <w:lang w:val="en-US" w:eastAsia="de-DE"/>
        </w:rPr>
        <w:t xml:space="preserve">DOI: </w:t>
      </w:r>
      <w:r w:rsidR="00FC29AC">
        <w:fldChar w:fldCharType="begin"/>
      </w:r>
      <w:r w:rsidR="00FC29AC" w:rsidRPr="0035207F">
        <w:rPr>
          <w:lang w:val="en-US"/>
          <w:rPrChange w:id="498" w:author="Falko Glöckler" w:date="2019-05-03T13:32:00Z">
            <w:rPr/>
          </w:rPrChange>
        </w:rPr>
        <w:instrText xml:space="preserve"> HYPERLINK "https://doi.org/10.5281/zenodo.</w:instrText>
      </w:r>
      <w:r w:rsidR="00FC29AC" w:rsidRPr="0035207F">
        <w:rPr>
          <w:lang w:val="en-US"/>
          <w:rPrChange w:id="499" w:author="Falko Glöckler" w:date="2019-05-03T13:32:00Z">
            <w:rPr/>
          </w:rPrChange>
        </w:rPr>
        <w:instrText xml:space="preserve">1410374" \t "_blank" </w:instrText>
      </w:r>
      <w:r w:rsidR="00FC29AC">
        <w:fldChar w:fldCharType="separate"/>
      </w:r>
      <w:r w:rsidRPr="00432713">
        <w:rPr>
          <w:rFonts w:ascii="Trade Gothic LT Std" w:eastAsia="Times New Roman" w:hAnsi="Trade Gothic LT Std" w:cs="Times New Roman"/>
          <w:color w:val="0000FF"/>
          <w:u w:val="single"/>
          <w:lang w:val="en-US" w:eastAsia="de-DE"/>
        </w:rPr>
        <w:t>10.5281/zenodo.1410374</w:t>
      </w:r>
      <w:r w:rsidR="00FC29AC">
        <w:rPr>
          <w:rFonts w:ascii="Trade Gothic LT Std" w:eastAsia="Times New Roman" w:hAnsi="Trade Gothic LT Std" w:cs="Times New Roman"/>
          <w:color w:val="0000FF"/>
          <w:u w:val="single"/>
          <w:lang w:val="en-US" w:eastAsia="de-DE"/>
        </w:rPr>
        <w:fldChar w:fldCharType="end"/>
      </w:r>
    </w:p>
    <w:p w:rsidR="00275971" w:rsidRPr="00432713" w:rsidRDefault="00275971" w:rsidP="00275971">
      <w:pPr>
        <w:spacing w:after="0" w:line="240" w:lineRule="auto"/>
        <w:rPr>
          <w:rFonts w:ascii="Trade Gothic LT Std" w:eastAsia="Times New Roman" w:hAnsi="Trade Gothic LT Std" w:cs="Times New Roman"/>
          <w:lang w:val="en-US" w:eastAsia="de-DE"/>
        </w:rPr>
      </w:pPr>
    </w:p>
    <w:p w:rsidR="00275971" w:rsidRPr="00432713" w:rsidRDefault="00275971" w:rsidP="0027597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Ruedas, T.</w:t>
      </w:r>
      <w:r w:rsidRPr="00432713">
        <w:rPr>
          <w:rFonts w:ascii="Trade Gothic LT Std" w:eastAsia="Times New Roman" w:hAnsi="Trade Gothic LT Std" w:cs="Times New Roman"/>
          <w:lang w:val="en-US" w:eastAsia="de-DE"/>
        </w:rPr>
        <w:t>; Breuer, D. (2018).</w:t>
      </w:r>
      <w:proofErr w:type="gramEnd"/>
      <w:r w:rsidRPr="00432713">
        <w:rPr>
          <w:rFonts w:ascii="Trade Gothic LT Std" w:eastAsia="Times New Roman" w:hAnsi="Trade Gothic LT Std" w:cs="Times New Roman"/>
          <w:lang w:val="en-US" w:eastAsia="de-DE"/>
        </w:rPr>
        <w:t xml:space="preserve"> Synthetic geophysical observables from </w:t>
      </w:r>
      <w:proofErr w:type="gramStart"/>
      <w:r w:rsidRPr="00432713">
        <w:rPr>
          <w:rFonts w:ascii="Trade Gothic LT Std" w:eastAsia="Times New Roman" w:hAnsi="Trade Gothic LT Std" w:cs="Times New Roman"/>
          <w:lang w:val="en-US" w:eastAsia="de-DE"/>
        </w:rPr>
        <w:t>martian</w:t>
      </w:r>
      <w:proofErr w:type="gramEnd"/>
      <w:r w:rsidRPr="00432713">
        <w:rPr>
          <w:rFonts w:ascii="Trade Gothic LT Std" w:eastAsia="Times New Roman" w:hAnsi="Trade Gothic LT Std" w:cs="Times New Roman"/>
          <w:lang w:val="en-US" w:eastAsia="de-DE"/>
        </w:rPr>
        <w:t xml:space="preserve"> mantle convection models, with application to impact signatures. In: 7th Joint Workshop on High Pressure, Planetary and Plasma Physics</w:t>
      </w:r>
    </w:p>
    <w:p w:rsidR="00275971" w:rsidRPr="00432713" w:rsidRDefault="00275971" w:rsidP="00275971">
      <w:pPr>
        <w:spacing w:after="0" w:line="240" w:lineRule="auto"/>
        <w:rPr>
          <w:rFonts w:ascii="Trade Gothic LT Std" w:eastAsia="Times New Roman" w:hAnsi="Trade Gothic LT Std" w:cs="Times New Roman"/>
          <w:lang w:val="en-US" w:eastAsia="de-DE"/>
        </w:rPr>
      </w:pPr>
    </w:p>
    <w:p w:rsidR="00C75C1F" w:rsidRPr="0035207F" w:rsidRDefault="00275971" w:rsidP="00275971">
      <w:pPr>
        <w:rPr>
          <w:rFonts w:ascii="Trade Gothic LT Std" w:eastAsia="Times New Roman" w:hAnsi="Trade Gothic LT Std" w:cs="Times New Roman"/>
          <w:b/>
          <w:lang w:eastAsia="de-DE"/>
          <w:rPrChange w:id="500" w:author="Falko Glöckler" w:date="2019-05-03T13:32:00Z">
            <w:rPr>
              <w:rFonts w:ascii="Trade Gothic LT Std" w:eastAsia="Times New Roman" w:hAnsi="Trade Gothic LT Std" w:cs="Times New Roman"/>
              <w:b/>
              <w:lang w:val="en-US" w:eastAsia="de-DE"/>
            </w:rPr>
          </w:rPrChange>
        </w:rPr>
      </w:pPr>
      <w:r w:rsidRPr="00432713">
        <w:rPr>
          <w:rFonts w:ascii="Trade Gothic LT Std" w:eastAsia="Times New Roman" w:hAnsi="Trade Gothic LT Std" w:cs="Times New Roman"/>
          <w:b/>
          <w:bCs/>
          <w:lang w:eastAsia="de-DE"/>
        </w:rPr>
        <w:t>Weißpflug, M.</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Paß, S.</w:t>
      </w:r>
      <w:r w:rsidRPr="00432713">
        <w:rPr>
          <w:rFonts w:ascii="Trade Gothic LT Std" w:eastAsia="Times New Roman" w:hAnsi="Trade Gothic LT Std" w:cs="Times New Roman"/>
          <w:lang w:eastAsia="de-DE"/>
        </w:rPr>
        <w:t xml:space="preserve"> (2018). Open for Nature - Open-Science-Aktivitäten am Museum für Naturkunde Berlin. </w:t>
      </w:r>
      <w:r w:rsidRPr="0035207F">
        <w:rPr>
          <w:rFonts w:ascii="Trade Gothic LT Std" w:eastAsia="Times New Roman" w:hAnsi="Trade Gothic LT Std" w:cs="Times New Roman"/>
          <w:lang w:eastAsia="de-DE"/>
          <w:rPrChange w:id="501" w:author="Falko Glöckler" w:date="2019-05-03T13:32:00Z">
            <w:rPr>
              <w:rFonts w:ascii="Trade Gothic LT Std" w:eastAsia="Times New Roman" w:hAnsi="Trade Gothic LT Std" w:cs="Times New Roman"/>
              <w:lang w:val="en-US" w:eastAsia="de-DE"/>
            </w:rPr>
          </w:rPrChange>
        </w:rPr>
        <w:t xml:space="preserve">In: </w:t>
      </w:r>
      <w:r w:rsidRPr="0035207F">
        <w:rPr>
          <w:rFonts w:ascii="Trade Gothic LT Std" w:hAnsi="Trade Gothic LT Std"/>
          <w:rPrChange w:id="502" w:author="Falko Glöckler" w:date="2019-05-03T13:32:00Z">
            <w:rPr>
              <w:rFonts w:ascii="Trade Gothic LT Std" w:hAnsi="Trade Gothic LT Std"/>
              <w:lang w:val="en-US"/>
            </w:rPr>
          </w:rPrChange>
        </w:rPr>
        <w:t xml:space="preserve">Open-Access-Tage 2018 :  Graz. </w:t>
      </w:r>
      <w:r w:rsidRPr="00432713">
        <w:rPr>
          <w:rFonts w:ascii="Trade Gothic LT Std" w:eastAsia="Times New Roman" w:hAnsi="Trade Gothic LT Std" w:cs="Times New Roman"/>
          <w:lang w:eastAsia="de-DE"/>
        </w:rPr>
        <w:t xml:space="preserve">DOI: </w:t>
      </w:r>
      <w:hyperlink r:id="rId129" w:tgtFrame="_blank" w:history="1">
        <w:r w:rsidRPr="00432713">
          <w:rPr>
            <w:rFonts w:ascii="Trade Gothic LT Std" w:eastAsia="Times New Roman" w:hAnsi="Trade Gothic LT Std" w:cs="Times New Roman"/>
            <w:color w:val="0000FF"/>
            <w:u w:val="single"/>
            <w:lang w:eastAsia="de-DE"/>
          </w:rPr>
          <w:t>10.5281/zenodo.1410370</w:t>
        </w:r>
      </w:hyperlink>
      <w:r w:rsidRPr="00432713">
        <w:rPr>
          <w:rFonts w:ascii="Trade Gothic LT Std" w:eastAsia="Times New Roman" w:hAnsi="Trade Gothic LT Std" w:cs="Times New Roman"/>
          <w:lang w:eastAsia="de-DE"/>
        </w:rPr>
        <w:t>.</w:t>
      </w:r>
    </w:p>
    <w:p w:rsidR="00275971" w:rsidRPr="00432713" w:rsidRDefault="00275971" w:rsidP="00C75C1F">
      <w:pPr>
        <w:rPr>
          <w:rFonts w:ascii="Trade Gothic LT Std" w:eastAsia="Times New Roman" w:hAnsi="Trade Gothic LT Std" w:cs="Times New Roman"/>
          <w:b/>
          <w:lang w:eastAsia="de-DE"/>
        </w:rPr>
      </w:pPr>
    </w:p>
    <w:p w:rsidR="00C75C1F" w:rsidRPr="00432713" w:rsidRDefault="00C75C1F" w:rsidP="00C75C1F">
      <w:pPr>
        <w:rPr>
          <w:rFonts w:ascii="Trade Gothic LT Std" w:eastAsia="Times New Roman" w:hAnsi="Trade Gothic LT Std" w:cs="Times New Roman"/>
          <w:b/>
          <w:lang w:eastAsia="de-DE"/>
        </w:rPr>
      </w:pPr>
      <w:r w:rsidRPr="00432713">
        <w:rPr>
          <w:rFonts w:ascii="Trade Gothic LT Std" w:eastAsia="Times New Roman" w:hAnsi="Trade Gothic LT Std" w:cs="Times New Roman"/>
          <w:b/>
          <w:lang w:eastAsia="de-DE"/>
        </w:rPr>
        <w:t>Berichte und Diskusionspapiere | Reports and discussion papers</w:t>
      </w: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Geschke,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Sommerwerk, N.</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Vohland, K.</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Schliep, R.</w:t>
      </w:r>
      <w:r w:rsidRPr="00432713">
        <w:rPr>
          <w:rFonts w:ascii="Trade Gothic LT Std" w:eastAsia="Times New Roman" w:hAnsi="Trade Gothic LT Std" w:cs="Times New Roman"/>
          <w:lang w:eastAsia="de-DE"/>
        </w:rPr>
        <w:t xml:space="preserve"> (2018). Nationales Biodiversitätsmonitoring: Vernetzung ehrenamtlicher und akademischer Biodiversitätsforschung in Deutschland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Kurzbericht zum Workshop am 11./12. Dezember 2018 in Berlin. : 1-18</w:t>
      </w:r>
    </w:p>
    <w:p w:rsidR="00275971" w:rsidRPr="00432713" w:rsidRDefault="00275971"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Geschke,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Vohland, K.</w:t>
      </w:r>
      <w:r w:rsidRPr="00432713">
        <w:rPr>
          <w:rFonts w:ascii="Trade Gothic LT Std" w:eastAsia="Times New Roman" w:hAnsi="Trade Gothic LT Std" w:cs="Times New Roman"/>
          <w:lang w:eastAsia="de-DE"/>
        </w:rPr>
        <w:t xml:space="preserve"> (2018). Die Vernetzung der deutschen Biodiversitätsforschung: Eine soziale Netzwerkanalyse aus Perspektive von NeFo. : 55. DOI: </w:t>
      </w:r>
      <w:hyperlink r:id="rId130" w:tgtFrame="_blank" w:history="1">
        <w:r w:rsidRPr="00432713">
          <w:rPr>
            <w:rFonts w:ascii="Trade Gothic LT Std" w:eastAsia="Times New Roman" w:hAnsi="Trade Gothic LT Std" w:cs="Times New Roman"/>
            <w:color w:val="0000FF"/>
            <w:u w:val="single"/>
            <w:lang w:eastAsia="de-DE"/>
          </w:rPr>
          <w:t>10.7479/9zqs-aaa6</w:t>
        </w:r>
      </w:hyperlink>
    </w:p>
    <w:p w:rsidR="00275971" w:rsidRPr="00432713" w:rsidRDefault="00275971"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Geschke,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Vohland, K.</w:t>
      </w:r>
      <w:r w:rsidRPr="00432713">
        <w:rPr>
          <w:rFonts w:ascii="Trade Gothic LT Std" w:eastAsia="Times New Roman" w:hAnsi="Trade Gothic LT Std" w:cs="Times New Roman"/>
          <w:lang w:eastAsia="de-DE"/>
        </w:rPr>
        <w:t xml:space="preserve">; Mascarenhas, A. (2018). Biodiversitätsdatenintegration – Wo stehen wir?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Kurzbericht zum NeFo-GEOEssential-Workshop zur Biodiversitätsdatenintegration. : 9</w:t>
      </w:r>
    </w:p>
    <w:p w:rsidR="00275971" w:rsidRPr="00432713" w:rsidRDefault="00275971"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 xml:space="preserve">Giere, </w:t>
      </w:r>
      <w:proofErr w:type="gramStart"/>
      <w:r w:rsidRPr="00432713">
        <w:rPr>
          <w:rFonts w:ascii="Trade Gothic LT Std" w:eastAsia="Times New Roman" w:hAnsi="Trade Gothic LT Std" w:cs="Times New Roman"/>
          <w:b/>
          <w:bCs/>
          <w:lang w:eastAsia="de-DE"/>
        </w:rPr>
        <w:t>P.</w:t>
      </w:r>
      <w:r w:rsidRPr="00432713">
        <w:rPr>
          <w:rFonts w:ascii="Trade Gothic LT Std" w:eastAsia="Times New Roman" w:hAnsi="Trade Gothic LT Std" w:cs="Times New Roman"/>
          <w:lang w:eastAsia="de-DE"/>
        </w:rPr>
        <w:t>;</w:t>
      </w:r>
      <w:proofErr w:type="gramEnd"/>
      <w:r w:rsidRPr="00432713">
        <w:rPr>
          <w:rFonts w:ascii="Trade Gothic LT Std" w:eastAsia="Times New Roman" w:hAnsi="Trade Gothic LT Std" w:cs="Times New Roman"/>
          <w:lang w:eastAsia="de-DE"/>
        </w:rPr>
        <w:t xml:space="preserve"> John, M. (2018). Kulturgutschutz praktisch: Notfallplanung im Dienste des Sammlungserhaltes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Ein Bericht zum 18. Treffen der AG Kuratoren. </w:t>
      </w:r>
      <w:r w:rsidRPr="00432713">
        <w:rPr>
          <w:rFonts w:ascii="Trade Gothic LT Std" w:eastAsia="Times New Roman" w:hAnsi="Trade Gothic LT Std" w:cs="Times New Roman"/>
          <w:i/>
          <w:iCs/>
          <w:lang w:eastAsia="de-DE"/>
        </w:rPr>
        <w:t>GfBS Newsletter</w:t>
      </w:r>
      <w:r w:rsidRPr="00432713">
        <w:rPr>
          <w:rFonts w:ascii="Trade Gothic LT Std" w:eastAsia="Times New Roman" w:hAnsi="Trade Gothic LT Std" w:cs="Times New Roman"/>
          <w:lang w:eastAsia="de-DE"/>
        </w:rPr>
        <w:t xml:space="preserve">: 49-52. </w:t>
      </w:r>
    </w:p>
    <w:p w:rsidR="00C7531F" w:rsidRPr="00432713" w:rsidRDefault="00C7531F"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Hammer, C.; </w:t>
      </w:r>
      <w:r w:rsidRPr="00432713">
        <w:rPr>
          <w:rFonts w:ascii="Trade Gothic LT Std" w:eastAsia="Times New Roman" w:hAnsi="Trade Gothic LT Std" w:cs="Times New Roman"/>
          <w:b/>
          <w:bCs/>
          <w:lang w:eastAsia="de-DE"/>
        </w:rPr>
        <w:t>Faber, A.</w:t>
      </w:r>
      <w:r w:rsidRPr="00432713">
        <w:rPr>
          <w:rFonts w:ascii="Trade Gothic LT Std" w:eastAsia="Times New Roman" w:hAnsi="Trade Gothic LT Std" w:cs="Times New Roman"/>
          <w:lang w:eastAsia="de-DE"/>
        </w:rPr>
        <w:t xml:space="preserve"> (2018). Im Bündnis stark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Kooperationsprojekt mit Bildungseinrichtungen im Berliner Stadtteil Wedding. . DOI: </w:t>
      </w:r>
      <w:hyperlink r:id="rId131" w:tgtFrame="_blank" w:history="1">
        <w:r w:rsidRPr="00432713">
          <w:rPr>
            <w:rFonts w:ascii="Trade Gothic LT Std" w:eastAsia="Times New Roman" w:hAnsi="Trade Gothic LT Std" w:cs="Times New Roman"/>
            <w:color w:val="0000FF"/>
            <w:u w:val="single"/>
            <w:lang w:eastAsia="de-DE"/>
          </w:rPr>
          <w:t>10.7479/p7hs-z7jk</w:t>
        </w:r>
      </w:hyperlink>
    </w:p>
    <w:p w:rsidR="00275971" w:rsidRPr="00432713" w:rsidRDefault="00275971"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lang w:eastAsia="de-DE"/>
        </w:rPr>
        <w:t xml:space="preserve">Hammer, C.; </w:t>
      </w:r>
      <w:r w:rsidRPr="00432713">
        <w:rPr>
          <w:rFonts w:ascii="Trade Gothic LT Std" w:eastAsia="Times New Roman" w:hAnsi="Trade Gothic LT Std" w:cs="Times New Roman"/>
          <w:b/>
          <w:bCs/>
          <w:lang w:eastAsia="de-DE"/>
        </w:rPr>
        <w:t>Faber, A.</w:t>
      </w:r>
      <w:r w:rsidRPr="00432713">
        <w:rPr>
          <w:rFonts w:ascii="Trade Gothic LT Std" w:eastAsia="Times New Roman" w:hAnsi="Trade Gothic LT Std" w:cs="Times New Roman"/>
          <w:lang w:eastAsia="de-DE"/>
        </w:rPr>
        <w:t xml:space="preserve"> (2018). Im Bündnis stark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Kooperationsprojekt mit Bildungseinrichtungen im Berliner Stadtteil Wedding. . DOI: </w:t>
      </w:r>
      <w:hyperlink r:id="rId132" w:tgtFrame="_blank" w:history="1">
        <w:r w:rsidRPr="00432713">
          <w:rPr>
            <w:rFonts w:ascii="Trade Gothic LT Std" w:eastAsia="Times New Roman" w:hAnsi="Trade Gothic LT Std" w:cs="Times New Roman"/>
            <w:color w:val="0000FF"/>
            <w:u w:val="single"/>
            <w:lang w:eastAsia="de-DE"/>
          </w:rPr>
          <w:t>10.7479/p7hs-z/jk</w:t>
        </w:r>
      </w:hyperlink>
      <w:r w:rsidRPr="00432713">
        <w:rPr>
          <w:rFonts w:ascii="Trade Gothic LT Std" w:eastAsia="Times New Roman" w:hAnsi="Trade Gothic LT Std" w:cs="Times New Roman"/>
          <w:lang w:eastAsia="de-DE"/>
        </w:rPr>
        <w:t xml:space="preserve">. </w:t>
      </w:r>
    </w:p>
    <w:p w:rsidR="00C7531F" w:rsidRPr="00432713" w:rsidRDefault="00C7531F"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Hartung, V.</w:t>
      </w:r>
      <w:r w:rsidRPr="00432713">
        <w:rPr>
          <w:rFonts w:ascii="Trade Gothic LT Std" w:eastAsia="Times New Roman" w:hAnsi="Trade Gothic LT Std" w:cs="Times New Roman"/>
          <w:lang w:eastAsia="de-DE"/>
        </w:rPr>
        <w:t xml:space="preserve"> (2018). Wanzen vom GEO-Tag der Natur am 17./18. Juni 2017 – Artenvielfalt auf dem UNESCO-Welterbe Zollverein. </w:t>
      </w:r>
      <w:r w:rsidRPr="00432713">
        <w:rPr>
          <w:rFonts w:ascii="Trade Gothic LT Std" w:eastAsia="Times New Roman" w:hAnsi="Trade Gothic LT Std" w:cs="Times New Roman"/>
          <w:i/>
          <w:iCs/>
          <w:lang w:eastAsia="de-DE"/>
        </w:rPr>
        <w:t>Heteropteron, 51</w:t>
      </w:r>
      <w:r w:rsidR="00C7531F" w:rsidRPr="00432713">
        <w:rPr>
          <w:rFonts w:ascii="Trade Gothic LT Std" w:eastAsia="Times New Roman" w:hAnsi="Trade Gothic LT Std" w:cs="Times New Roman"/>
          <w:lang w:eastAsia="de-DE"/>
        </w:rPr>
        <w:t>: 8-13</w:t>
      </w:r>
    </w:p>
    <w:p w:rsidR="00C7531F" w:rsidRPr="00432713" w:rsidRDefault="00C7531F"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Patzschke, E.</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Schmitt, S.</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Wiedemann, J.</w:t>
      </w:r>
      <w:r w:rsidRPr="00432713">
        <w:rPr>
          <w:rFonts w:ascii="Trade Gothic LT Std" w:eastAsia="Times New Roman" w:hAnsi="Trade Gothic LT Std" w:cs="Times New Roman"/>
          <w:lang w:eastAsia="de-DE"/>
        </w:rPr>
        <w:t xml:space="preserve"> (2018). Verwertung digitaler Inhalte an Museen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Handreichung (Teil I): Strategische Verwertung</w:t>
      </w:r>
      <w:r w:rsidR="00C7531F" w:rsidRPr="00432713">
        <w:rPr>
          <w:rFonts w:ascii="Trade Gothic LT Std" w:eastAsia="Times New Roman" w:hAnsi="Trade Gothic LT Std" w:cs="Times New Roman"/>
          <w:lang w:eastAsia="de-DE"/>
        </w:rPr>
        <w:t xml:space="preserve"> digitaler Inhalte an Museen. </w:t>
      </w:r>
    </w:p>
    <w:p w:rsidR="00C7531F" w:rsidRPr="00432713" w:rsidRDefault="00C7531F"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Patzschke, E.</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Schmitt, S.</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Wiedemann, J.</w:t>
      </w:r>
      <w:r w:rsidRPr="00432713">
        <w:rPr>
          <w:rFonts w:ascii="Trade Gothic LT Std" w:eastAsia="Times New Roman" w:hAnsi="Trade Gothic LT Std" w:cs="Times New Roman"/>
          <w:lang w:eastAsia="de-DE"/>
        </w:rPr>
        <w:t xml:space="preserve"> (2018). Verwertung digitaler Inhalte an Museen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Dokumentation (Teil III): Projektergebnisse aus dem Museum für Naturkun</w:t>
      </w:r>
      <w:r w:rsidR="00C7531F" w:rsidRPr="00432713">
        <w:rPr>
          <w:rFonts w:ascii="Trade Gothic LT Std" w:eastAsia="Times New Roman" w:hAnsi="Trade Gothic LT Std" w:cs="Times New Roman"/>
          <w:lang w:eastAsia="de-DE"/>
        </w:rPr>
        <w:t>de Berlin, Teilprojekt Natur.</w:t>
      </w:r>
    </w:p>
    <w:p w:rsidR="00C7531F" w:rsidRPr="00432713" w:rsidRDefault="00C7531F"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Patzschke, E.</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Schmitt, S.</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Wiedemann, J.</w:t>
      </w:r>
      <w:r w:rsidRPr="00432713">
        <w:rPr>
          <w:rFonts w:ascii="Trade Gothic LT Std" w:eastAsia="Times New Roman" w:hAnsi="Trade Gothic LT Std" w:cs="Times New Roman"/>
          <w:lang w:eastAsia="de-DE"/>
        </w:rPr>
        <w:t xml:space="preserve"> (2018). Verwertung digitaler Inhalte an Museen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Handreichung (Teil I): Strategische Verwertung</w:t>
      </w:r>
      <w:r w:rsidR="00C7531F" w:rsidRPr="00432713">
        <w:rPr>
          <w:rFonts w:ascii="Trade Gothic LT Std" w:eastAsia="Times New Roman" w:hAnsi="Trade Gothic LT Std" w:cs="Times New Roman"/>
          <w:lang w:eastAsia="de-DE"/>
        </w:rPr>
        <w:t xml:space="preserve"> digitaler Inhalte an Museen.</w:t>
      </w:r>
    </w:p>
    <w:p w:rsidR="00C7531F" w:rsidRPr="00432713" w:rsidRDefault="00C7531F" w:rsidP="00275971">
      <w:pPr>
        <w:spacing w:after="0" w:line="240" w:lineRule="auto"/>
        <w:rPr>
          <w:rFonts w:ascii="Trade Gothic LT Std" w:eastAsia="Times New Roman" w:hAnsi="Trade Gothic LT Std" w:cs="Times New Roman"/>
          <w:lang w:eastAsia="de-DE"/>
        </w:rPr>
      </w:pPr>
    </w:p>
    <w:p w:rsidR="00C7531F" w:rsidRPr="00432713" w:rsidRDefault="00C7531F" w:rsidP="00275971">
      <w:pPr>
        <w:spacing w:after="0" w:line="240" w:lineRule="auto"/>
        <w:rPr>
          <w:rFonts w:ascii="Trade Gothic LT Std" w:eastAsia="Times New Roman" w:hAnsi="Trade Gothic LT Std" w:cs="Times New Roman"/>
          <w:lang w:eastAsia="de-DE"/>
        </w:rPr>
      </w:pPr>
    </w:p>
    <w:p w:rsidR="00C7531F" w:rsidRPr="00432713" w:rsidRDefault="00C7531F"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Rössig, W.</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Jahn, L.</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Faber, A.</w:t>
      </w:r>
      <w:r w:rsidRPr="00432713">
        <w:rPr>
          <w:rFonts w:ascii="Trade Gothic LT Std" w:eastAsia="Times New Roman" w:hAnsi="Trade Gothic LT Std" w:cs="Times New Roman"/>
          <w:lang w:eastAsia="de-DE"/>
        </w:rPr>
        <w:t xml:space="preserve">; Herlo, B.; Humm, A.; Kirchhoff, A. (2018). Partizipation im Forschungsmuseum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Handreichung 2018. . DOI: </w:t>
      </w:r>
      <w:hyperlink r:id="rId133" w:tgtFrame="_blank" w:history="1">
        <w:r w:rsidRPr="00432713">
          <w:rPr>
            <w:rFonts w:ascii="Trade Gothic LT Std" w:eastAsia="Times New Roman" w:hAnsi="Trade Gothic LT Std" w:cs="Times New Roman"/>
            <w:color w:val="0000FF"/>
            <w:u w:val="single"/>
            <w:lang w:eastAsia="de-DE"/>
          </w:rPr>
          <w:t>10.7479/9hdr-88pb</w:t>
        </w:r>
      </w:hyperlink>
    </w:p>
    <w:p w:rsidR="00C7531F" w:rsidRPr="00432713" w:rsidRDefault="00C7531F"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spacing w:after="0" w:line="240" w:lineRule="auto"/>
        <w:rPr>
          <w:rFonts w:ascii="Trade Gothic LT Std" w:eastAsia="Times New Roman" w:hAnsi="Trade Gothic LT Std" w:cs="Times New Roman"/>
          <w:lang w:val="en-US" w:eastAsia="de-DE"/>
        </w:rPr>
      </w:pPr>
      <w:r w:rsidRPr="00432713">
        <w:rPr>
          <w:rFonts w:ascii="Trade Gothic LT Std" w:eastAsia="Times New Roman" w:hAnsi="Trade Gothic LT Std" w:cs="Times New Roman"/>
          <w:b/>
          <w:bCs/>
          <w:lang w:eastAsia="de-DE"/>
        </w:rPr>
        <w:t>Schliep, R.</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Geschke,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Vohland, K.</w:t>
      </w:r>
      <w:r w:rsidRPr="00432713">
        <w:rPr>
          <w:rFonts w:ascii="Trade Gothic LT Std" w:eastAsia="Times New Roman" w:hAnsi="Trade Gothic LT Std" w:cs="Times New Roman"/>
          <w:lang w:eastAsia="de-DE"/>
        </w:rPr>
        <w:t xml:space="preserve"> (2018). Deutsche Wissenschaftler*innen und der Weltbiodiversitätsrat IPBES: zwischen Begeisterung und Frustration. . </w:t>
      </w:r>
      <w:r w:rsidRPr="00432713">
        <w:rPr>
          <w:rFonts w:ascii="Trade Gothic LT Std" w:eastAsia="Times New Roman" w:hAnsi="Trade Gothic LT Std" w:cs="Times New Roman"/>
          <w:lang w:val="en-US" w:eastAsia="de-DE"/>
        </w:rPr>
        <w:t xml:space="preserve">DOI: </w:t>
      </w:r>
      <w:r w:rsidR="00FC29AC">
        <w:fldChar w:fldCharType="begin"/>
      </w:r>
      <w:r w:rsidR="00FC29AC" w:rsidRPr="0035207F">
        <w:rPr>
          <w:lang w:val="en-US"/>
          <w:rPrChange w:id="503" w:author="Falko Glöckler" w:date="2019-05-03T13:32:00Z">
            <w:rPr/>
          </w:rPrChange>
        </w:rPr>
        <w:instrText xml:space="preserve"> HYPERLINK "https://doi.org/10.7479/kf0s-meda" \t "_blank" </w:instrText>
      </w:r>
      <w:r w:rsidR="00FC29AC">
        <w:fldChar w:fldCharType="separate"/>
      </w:r>
      <w:r w:rsidRPr="00432713">
        <w:rPr>
          <w:rFonts w:ascii="Trade Gothic LT Std" w:eastAsia="Times New Roman" w:hAnsi="Trade Gothic LT Std" w:cs="Times New Roman"/>
          <w:color w:val="0000FF"/>
          <w:u w:val="single"/>
          <w:lang w:val="en-US" w:eastAsia="de-DE"/>
        </w:rPr>
        <w:t>10.7479/kf0s-meda</w:t>
      </w:r>
      <w:r w:rsidR="00FC29AC">
        <w:rPr>
          <w:rFonts w:ascii="Trade Gothic LT Std" w:eastAsia="Times New Roman" w:hAnsi="Trade Gothic LT Std" w:cs="Times New Roman"/>
          <w:color w:val="0000FF"/>
          <w:u w:val="single"/>
          <w:lang w:val="en-US" w:eastAsia="de-DE"/>
        </w:rPr>
        <w:fldChar w:fldCharType="end"/>
      </w:r>
    </w:p>
    <w:p w:rsidR="00C7531F" w:rsidRPr="00432713" w:rsidRDefault="00C7531F" w:rsidP="00275971">
      <w:pPr>
        <w:spacing w:after="0" w:line="240" w:lineRule="auto"/>
        <w:rPr>
          <w:rFonts w:ascii="Trade Gothic LT Std" w:eastAsia="Times New Roman" w:hAnsi="Trade Gothic LT Std" w:cs="Times New Roman"/>
          <w:lang w:val="en-US" w:eastAsia="de-DE"/>
        </w:rPr>
      </w:pPr>
    </w:p>
    <w:p w:rsidR="00275971" w:rsidRPr="00432713" w:rsidRDefault="00275971" w:rsidP="00275971">
      <w:pPr>
        <w:spacing w:after="0" w:line="240" w:lineRule="auto"/>
        <w:rPr>
          <w:rFonts w:ascii="Trade Gothic LT Std" w:eastAsia="Times New Roman" w:hAnsi="Trade Gothic LT Std" w:cs="Times New Roman"/>
          <w:lang w:val="en-US" w:eastAsia="de-DE"/>
        </w:rPr>
      </w:pPr>
      <w:proofErr w:type="gramStart"/>
      <w:r w:rsidRPr="00432713">
        <w:rPr>
          <w:rFonts w:ascii="Trade Gothic LT Std" w:eastAsia="Times New Roman" w:hAnsi="Trade Gothic LT Std" w:cs="Times New Roman"/>
          <w:b/>
          <w:bCs/>
          <w:lang w:val="en-US" w:eastAsia="de-DE"/>
        </w:rPr>
        <w:t>Schliep, R.</w:t>
      </w:r>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b/>
          <w:bCs/>
          <w:lang w:val="en-US" w:eastAsia="de-DE"/>
        </w:rPr>
        <w:t>Vohland, K.</w:t>
      </w:r>
      <w:r w:rsidRPr="00432713">
        <w:rPr>
          <w:rFonts w:ascii="Trade Gothic LT Std" w:eastAsia="Times New Roman" w:hAnsi="Trade Gothic LT Std" w:cs="Times New Roman"/>
          <w:lang w:val="en-US" w:eastAsia="de-DE"/>
        </w:rPr>
        <w:t xml:space="preserve"> (2018).</w:t>
      </w:r>
      <w:proofErr w:type="gramEnd"/>
      <w:r w:rsidRPr="00432713">
        <w:rPr>
          <w:rFonts w:ascii="Trade Gothic LT Std" w:eastAsia="Times New Roman" w:hAnsi="Trade Gothic LT Std" w:cs="Times New Roman"/>
          <w:lang w:val="en-US" w:eastAsia="de-DE"/>
        </w:rPr>
        <w:t xml:space="preserve"> German Experts’ Experiences of Participating in IPBES </w:t>
      </w:r>
      <w:r w:rsidRPr="00432713">
        <w:rPr>
          <w:rFonts w:ascii="Cambria Math" w:eastAsia="Times New Roman" w:hAnsi="Cambria Math" w:cs="Cambria Math"/>
          <w:lang w:val="en-US" w:eastAsia="de-DE"/>
        </w:rPr>
        <w:t>‐</w:t>
      </w:r>
      <w:r w:rsidRPr="00432713">
        <w:rPr>
          <w:rFonts w:ascii="Trade Gothic LT Std" w:eastAsia="Times New Roman" w:hAnsi="Trade Gothic LT Std" w:cs="Times New Roman"/>
          <w:lang w:val="en-US" w:eastAsia="de-DE"/>
        </w:rPr>
        <w:t xml:space="preserve"> Results from an online </w:t>
      </w:r>
      <w:r w:rsidR="00C7531F" w:rsidRPr="00432713">
        <w:rPr>
          <w:rFonts w:ascii="Trade Gothic LT Std" w:eastAsia="Times New Roman" w:hAnsi="Trade Gothic LT Std" w:cs="Times New Roman"/>
          <w:lang w:val="en-US" w:eastAsia="de-DE"/>
        </w:rPr>
        <w:t>survey in June/July 2016. : 36</w:t>
      </w:r>
    </w:p>
    <w:p w:rsidR="00C7531F" w:rsidRPr="00432713" w:rsidRDefault="00C7531F" w:rsidP="00275971">
      <w:pPr>
        <w:spacing w:after="0" w:line="240" w:lineRule="auto"/>
        <w:rPr>
          <w:rFonts w:ascii="Trade Gothic LT Std" w:eastAsia="Times New Roman" w:hAnsi="Trade Gothic LT Std" w:cs="Times New Roman"/>
          <w:lang w:val="en-US" w:eastAsia="de-DE"/>
        </w:rPr>
      </w:pPr>
    </w:p>
    <w:p w:rsidR="00275971" w:rsidRPr="0035207F" w:rsidRDefault="00275971" w:rsidP="00275971">
      <w:pPr>
        <w:spacing w:after="0" w:line="240" w:lineRule="auto"/>
        <w:rPr>
          <w:rFonts w:ascii="Trade Gothic LT Std" w:eastAsia="Times New Roman" w:hAnsi="Trade Gothic LT Std" w:cs="Times New Roman"/>
          <w:lang w:val="en-US" w:eastAsia="de-DE"/>
          <w:rPrChange w:id="504" w:author="Falko Glöckler" w:date="2019-05-03T13:32:00Z">
            <w:rPr>
              <w:rFonts w:ascii="Trade Gothic LT Std" w:eastAsia="Times New Roman" w:hAnsi="Trade Gothic LT Std" w:cs="Times New Roman"/>
              <w:lang w:eastAsia="de-DE"/>
            </w:rPr>
          </w:rPrChange>
        </w:rPr>
      </w:pPr>
      <w:r w:rsidRPr="00432713">
        <w:rPr>
          <w:rFonts w:ascii="Trade Gothic LT Std" w:eastAsia="Times New Roman" w:hAnsi="Trade Gothic LT Std" w:cs="Times New Roman"/>
          <w:b/>
          <w:bCs/>
          <w:lang w:val="en-US" w:eastAsia="de-DE"/>
        </w:rPr>
        <w:t>Sturm, U.</w:t>
      </w:r>
      <w:r w:rsidRPr="00432713">
        <w:rPr>
          <w:rFonts w:ascii="Trade Gothic LT Std" w:eastAsia="Times New Roman" w:hAnsi="Trade Gothic LT Std" w:cs="Times New Roman"/>
          <w:lang w:val="en-US" w:eastAsia="de-DE"/>
        </w:rPr>
        <w:t xml:space="preserve">; Schade, S.; Ceccaroni, L.; </w:t>
      </w:r>
      <w:r w:rsidRPr="00432713">
        <w:rPr>
          <w:rFonts w:ascii="Trade Gothic LT Std" w:eastAsia="Times New Roman" w:hAnsi="Trade Gothic LT Std" w:cs="Times New Roman"/>
          <w:b/>
          <w:bCs/>
          <w:lang w:val="en-US" w:eastAsia="de-DE"/>
        </w:rPr>
        <w:t>Gold, M.</w:t>
      </w:r>
      <w:r w:rsidRPr="00432713">
        <w:rPr>
          <w:rFonts w:ascii="Trade Gothic LT Std" w:eastAsia="Times New Roman" w:hAnsi="Trade Gothic LT Std" w:cs="Times New Roman"/>
          <w:lang w:val="en-US" w:eastAsia="de-DE"/>
        </w:rPr>
        <w:t xml:space="preserve">; Kyba, C.; Claramunt, B.; Haklay, M.; Kasperowski, D.; Albert, A.; Piera, J.; Brier, J.; Kullenberg, C.; Luna, S. (2018). </w:t>
      </w:r>
      <w:proofErr w:type="gramStart"/>
      <w:r w:rsidRPr="00432713">
        <w:rPr>
          <w:rFonts w:ascii="Trade Gothic LT Std" w:eastAsia="Times New Roman" w:hAnsi="Trade Gothic LT Std" w:cs="Times New Roman"/>
          <w:lang w:val="en-US" w:eastAsia="de-DE"/>
        </w:rPr>
        <w:t>Defining principles for mobile apps and platforms development in citizen science.</w:t>
      </w:r>
      <w:proofErr w:type="gramEnd"/>
      <w:r w:rsidRPr="00432713">
        <w:rPr>
          <w:rFonts w:ascii="Trade Gothic LT Std" w:eastAsia="Times New Roman" w:hAnsi="Trade Gothic LT Std" w:cs="Times New Roman"/>
          <w:lang w:val="en-US" w:eastAsia="de-DE"/>
        </w:rPr>
        <w:t xml:space="preserve"> </w:t>
      </w:r>
      <w:r w:rsidRPr="00432713">
        <w:rPr>
          <w:rFonts w:ascii="Trade Gothic LT Std" w:eastAsia="Times New Roman" w:hAnsi="Trade Gothic LT Std" w:cs="Times New Roman"/>
          <w:i/>
          <w:iCs/>
          <w:lang w:val="en-US" w:eastAsia="de-DE"/>
        </w:rPr>
        <w:t>Research Ideas and Outcomes, 4</w:t>
      </w:r>
      <w:r w:rsidRPr="00432713">
        <w:rPr>
          <w:rFonts w:ascii="Trade Gothic LT Std" w:eastAsia="Times New Roman" w:hAnsi="Trade Gothic LT Std" w:cs="Times New Roman"/>
          <w:lang w:val="en-US" w:eastAsia="de-DE"/>
        </w:rPr>
        <w:t xml:space="preserve">: e23394. </w:t>
      </w:r>
      <w:r w:rsidRPr="0035207F">
        <w:rPr>
          <w:rFonts w:ascii="Trade Gothic LT Std" w:eastAsia="Times New Roman" w:hAnsi="Trade Gothic LT Std" w:cs="Times New Roman"/>
          <w:lang w:val="en-US" w:eastAsia="de-DE"/>
          <w:rPrChange w:id="505" w:author="Falko Glöckler" w:date="2019-05-03T13:32:00Z">
            <w:rPr>
              <w:rFonts w:ascii="Trade Gothic LT Std" w:eastAsia="Times New Roman" w:hAnsi="Trade Gothic LT Std" w:cs="Times New Roman"/>
              <w:lang w:eastAsia="de-DE"/>
            </w:rPr>
          </w:rPrChange>
        </w:rPr>
        <w:t xml:space="preserve">DOI: </w:t>
      </w:r>
      <w:r w:rsidR="00FC29AC">
        <w:fldChar w:fldCharType="begin"/>
      </w:r>
      <w:r w:rsidR="00FC29AC" w:rsidRPr="0035207F">
        <w:rPr>
          <w:lang w:val="en-US"/>
          <w:rPrChange w:id="506" w:author="Falko Glöckler" w:date="2019-05-03T13:32:00Z">
            <w:rPr/>
          </w:rPrChange>
        </w:rPr>
        <w:instrText xml:space="preserve"> HYPERLINK "https://doi.org/10.3897/rio.4.e23394" \t "_blank" </w:instrText>
      </w:r>
      <w:r w:rsidR="00FC29AC">
        <w:fldChar w:fldCharType="separate"/>
      </w:r>
      <w:r w:rsidRPr="0035207F">
        <w:rPr>
          <w:rFonts w:ascii="Trade Gothic LT Std" w:eastAsia="Times New Roman" w:hAnsi="Trade Gothic LT Std" w:cs="Times New Roman"/>
          <w:color w:val="0000FF"/>
          <w:u w:val="single"/>
          <w:lang w:val="en-US" w:eastAsia="de-DE"/>
          <w:rPrChange w:id="507" w:author="Falko Glöckler" w:date="2019-05-03T13:32:00Z">
            <w:rPr>
              <w:rFonts w:ascii="Trade Gothic LT Std" w:eastAsia="Times New Roman" w:hAnsi="Trade Gothic LT Std" w:cs="Times New Roman"/>
              <w:color w:val="0000FF"/>
              <w:u w:val="single"/>
              <w:lang w:eastAsia="de-DE"/>
            </w:rPr>
          </w:rPrChange>
        </w:rPr>
        <w:t>10.3897/rio.4.e23394</w:t>
      </w:r>
      <w:r w:rsidR="00FC29AC">
        <w:rPr>
          <w:rFonts w:ascii="Trade Gothic LT Std" w:eastAsia="Times New Roman" w:hAnsi="Trade Gothic LT Std" w:cs="Times New Roman"/>
          <w:color w:val="0000FF"/>
          <w:u w:val="single"/>
          <w:lang w:eastAsia="de-DE"/>
        </w:rPr>
        <w:fldChar w:fldCharType="end"/>
      </w:r>
    </w:p>
    <w:p w:rsidR="00C7531F" w:rsidRPr="0035207F" w:rsidRDefault="00C7531F" w:rsidP="00275971">
      <w:pPr>
        <w:spacing w:after="0" w:line="240" w:lineRule="auto"/>
        <w:rPr>
          <w:rFonts w:ascii="Trade Gothic LT Std" w:eastAsia="Times New Roman" w:hAnsi="Trade Gothic LT Std" w:cs="Times New Roman"/>
          <w:lang w:val="en-US" w:eastAsia="de-DE"/>
          <w:rPrChange w:id="508" w:author="Falko Glöckler" w:date="2019-05-03T13:32:00Z">
            <w:rPr>
              <w:rFonts w:ascii="Trade Gothic LT Std" w:eastAsia="Times New Roman" w:hAnsi="Trade Gothic LT Std" w:cs="Times New Roman"/>
              <w:lang w:eastAsia="de-DE"/>
            </w:rPr>
          </w:rPrChange>
        </w:rPr>
      </w:pPr>
    </w:p>
    <w:p w:rsidR="00275971" w:rsidRPr="00432713" w:rsidRDefault="00275971" w:rsidP="00275971">
      <w:pPr>
        <w:spacing w:after="0" w:line="240" w:lineRule="auto"/>
        <w:rPr>
          <w:rFonts w:ascii="Trade Gothic LT Std" w:eastAsia="Times New Roman" w:hAnsi="Trade Gothic LT Std" w:cs="Times New Roman"/>
          <w:lang w:eastAsia="de-DE"/>
        </w:rPr>
      </w:pPr>
      <w:proofErr w:type="gramStart"/>
      <w:r w:rsidRPr="0035207F">
        <w:rPr>
          <w:rFonts w:ascii="Trade Gothic LT Std" w:eastAsia="Times New Roman" w:hAnsi="Trade Gothic LT Std" w:cs="Times New Roman"/>
          <w:b/>
          <w:bCs/>
          <w:lang w:val="en-US" w:eastAsia="de-DE"/>
          <w:rPrChange w:id="509" w:author="Falko Glöckler" w:date="2019-05-03T13:32:00Z">
            <w:rPr>
              <w:rFonts w:ascii="Trade Gothic LT Std" w:eastAsia="Times New Roman" w:hAnsi="Trade Gothic LT Std" w:cs="Times New Roman"/>
              <w:b/>
              <w:bCs/>
              <w:lang w:eastAsia="de-DE"/>
            </w:rPr>
          </w:rPrChange>
        </w:rPr>
        <w:t>Vogel, J.</w:t>
      </w:r>
      <w:r w:rsidRPr="0035207F">
        <w:rPr>
          <w:rFonts w:ascii="Trade Gothic LT Std" w:eastAsia="Times New Roman" w:hAnsi="Trade Gothic LT Std" w:cs="Times New Roman"/>
          <w:lang w:val="en-US" w:eastAsia="de-DE"/>
          <w:rPrChange w:id="510" w:author="Falko Glöckler" w:date="2019-05-03T13:32:00Z">
            <w:rPr>
              <w:rFonts w:ascii="Trade Gothic LT Std" w:eastAsia="Times New Roman" w:hAnsi="Trade Gothic LT Std" w:cs="Times New Roman"/>
              <w:lang w:eastAsia="de-DE"/>
            </w:rPr>
          </w:rPrChange>
        </w:rPr>
        <w:t xml:space="preserve">; </w:t>
      </w:r>
      <w:r w:rsidRPr="0035207F">
        <w:rPr>
          <w:rFonts w:ascii="Trade Gothic LT Std" w:eastAsia="Times New Roman" w:hAnsi="Trade Gothic LT Std" w:cs="Times New Roman"/>
          <w:b/>
          <w:bCs/>
          <w:lang w:val="en-US" w:eastAsia="de-DE"/>
          <w:rPrChange w:id="511" w:author="Falko Glöckler" w:date="2019-05-03T13:32:00Z">
            <w:rPr>
              <w:rFonts w:ascii="Trade Gothic LT Std" w:eastAsia="Times New Roman" w:hAnsi="Trade Gothic LT Std" w:cs="Times New Roman"/>
              <w:b/>
              <w:bCs/>
              <w:lang w:eastAsia="de-DE"/>
            </w:rPr>
          </w:rPrChange>
        </w:rPr>
        <w:t>Junker, S.</w:t>
      </w:r>
      <w:r w:rsidRPr="0035207F">
        <w:rPr>
          <w:rFonts w:ascii="Trade Gothic LT Std" w:eastAsia="Times New Roman" w:hAnsi="Trade Gothic LT Std" w:cs="Times New Roman"/>
          <w:lang w:val="en-US" w:eastAsia="de-DE"/>
          <w:rPrChange w:id="512" w:author="Falko Glöckler" w:date="2019-05-03T13:32:00Z">
            <w:rPr>
              <w:rFonts w:ascii="Trade Gothic LT Std" w:eastAsia="Times New Roman" w:hAnsi="Trade Gothic LT Std" w:cs="Times New Roman"/>
              <w:lang w:eastAsia="de-DE"/>
            </w:rPr>
          </w:rPrChange>
        </w:rPr>
        <w:t xml:space="preserve"> (2018).</w:t>
      </w:r>
      <w:proofErr w:type="gramEnd"/>
      <w:r w:rsidRPr="0035207F">
        <w:rPr>
          <w:rFonts w:ascii="Trade Gothic LT Std" w:eastAsia="Times New Roman" w:hAnsi="Trade Gothic LT Std" w:cs="Times New Roman"/>
          <w:lang w:val="en-US" w:eastAsia="de-DE"/>
          <w:rPrChange w:id="513" w:author="Falko Glöckler" w:date="2019-05-03T13:32:00Z">
            <w:rPr>
              <w:rFonts w:ascii="Trade Gothic LT Std" w:eastAsia="Times New Roman" w:hAnsi="Trade Gothic LT Std" w:cs="Times New Roman"/>
              <w:lang w:eastAsia="de-DE"/>
            </w:rPr>
          </w:rPrChange>
        </w:rPr>
        <w:t xml:space="preserve"> </w:t>
      </w:r>
      <w:r w:rsidRPr="00432713">
        <w:rPr>
          <w:rFonts w:ascii="Trade Gothic LT Std" w:eastAsia="Times New Roman" w:hAnsi="Trade Gothic LT Std" w:cs="Times New Roman"/>
          <w:lang w:eastAsia="de-DE"/>
        </w:rPr>
        <w:t xml:space="preserve">Geschäftsbericht 2017. : 1-15. DOI: </w:t>
      </w:r>
      <w:hyperlink r:id="rId134" w:tgtFrame="_blank" w:history="1">
        <w:r w:rsidRPr="00432713">
          <w:rPr>
            <w:rFonts w:ascii="Trade Gothic LT Std" w:eastAsia="Times New Roman" w:hAnsi="Trade Gothic LT Std" w:cs="Times New Roman"/>
            <w:color w:val="0000FF"/>
            <w:u w:val="single"/>
            <w:lang w:eastAsia="de-DE"/>
          </w:rPr>
          <w:t>10.7479/eps3-4e89</w:t>
        </w:r>
      </w:hyperlink>
    </w:p>
    <w:p w:rsidR="00C7531F" w:rsidRPr="00432713" w:rsidRDefault="00C7531F" w:rsidP="00275971">
      <w:pPr>
        <w:spacing w:after="0" w:line="240" w:lineRule="auto"/>
        <w:rPr>
          <w:rFonts w:ascii="Trade Gothic LT Std" w:eastAsia="Times New Roman" w:hAnsi="Trade Gothic LT Std" w:cs="Times New Roman"/>
          <w:lang w:eastAsia="de-DE"/>
        </w:rPr>
      </w:pPr>
    </w:p>
    <w:p w:rsidR="00C7531F" w:rsidRPr="00432713" w:rsidRDefault="00275971" w:rsidP="00275971">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Vohland, K.</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Schliep, R.</w:t>
      </w:r>
      <w:r w:rsidRPr="00432713">
        <w:rPr>
          <w:rFonts w:ascii="Trade Gothic LT Std" w:eastAsia="Times New Roman" w:hAnsi="Trade Gothic LT Std" w:cs="Times New Roman"/>
          <w:lang w:eastAsia="de-DE"/>
        </w:rPr>
        <w:t xml:space="preserve">; Jonas, G. (2018). Digitale Sequenz Information (DSI)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NeFo-Faktenblatt zur Vorbereitung auf SBSTTA-2</w:t>
      </w:r>
      <w:r w:rsidR="00C7531F" w:rsidRPr="00432713">
        <w:rPr>
          <w:rFonts w:ascii="Trade Gothic LT Std" w:eastAsia="Times New Roman" w:hAnsi="Trade Gothic LT Std" w:cs="Times New Roman"/>
          <w:lang w:eastAsia="de-DE"/>
        </w:rPr>
        <w:t>2 im Juli 2018</w:t>
      </w:r>
    </w:p>
    <w:p w:rsidR="00C7531F" w:rsidRPr="00432713" w:rsidRDefault="00C7531F" w:rsidP="00275971">
      <w:pPr>
        <w:spacing w:after="0" w:line="240" w:lineRule="auto"/>
        <w:rPr>
          <w:rFonts w:ascii="Trade Gothic LT Std" w:eastAsia="Times New Roman" w:hAnsi="Trade Gothic LT Std" w:cs="Times New Roman"/>
          <w:lang w:eastAsia="de-DE"/>
        </w:rPr>
      </w:pPr>
    </w:p>
    <w:p w:rsidR="00275971" w:rsidRPr="00432713" w:rsidRDefault="00275971" w:rsidP="00275971">
      <w:pPr>
        <w:rPr>
          <w:rFonts w:ascii="Trade Gothic LT Std" w:eastAsia="Times New Roman" w:hAnsi="Trade Gothic LT Std" w:cs="Times New Roman"/>
          <w:b/>
          <w:lang w:eastAsia="de-DE"/>
        </w:rPr>
      </w:pPr>
      <w:r w:rsidRPr="00432713">
        <w:rPr>
          <w:rFonts w:ascii="Trade Gothic LT Std" w:eastAsia="Times New Roman" w:hAnsi="Trade Gothic LT Std" w:cs="Times New Roman"/>
          <w:b/>
          <w:bCs/>
          <w:lang w:eastAsia="de-DE"/>
        </w:rPr>
        <w:t>Wiedemann,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Patzschke, E.</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Schmitt, S.</w:t>
      </w:r>
      <w:r w:rsidRPr="00432713">
        <w:rPr>
          <w:rFonts w:ascii="Trade Gothic LT Std" w:eastAsia="Times New Roman" w:hAnsi="Trade Gothic LT Std" w:cs="Times New Roman"/>
          <w:lang w:eastAsia="de-DE"/>
        </w:rPr>
        <w:t xml:space="preserve"> (2018). Verwertung digitaler Inhalte an Museen </w:t>
      </w:r>
      <w:r w:rsidRPr="00432713">
        <w:rPr>
          <w:rFonts w:ascii="Cambria Math" w:eastAsia="Times New Roman" w:hAnsi="Cambria Math" w:cs="Cambria Math"/>
          <w:lang w:eastAsia="de-DE"/>
        </w:rPr>
        <w:t>‐</w:t>
      </w:r>
      <w:r w:rsidRPr="00432713">
        <w:rPr>
          <w:rFonts w:ascii="Trade Gothic LT Std" w:eastAsia="Times New Roman" w:hAnsi="Trade Gothic LT Std" w:cs="Times New Roman"/>
          <w:lang w:eastAsia="de-DE"/>
        </w:rPr>
        <w:t xml:space="preserve"> Handreichung (Teil I): Strategische Verwertun</w:t>
      </w:r>
      <w:r w:rsidR="00C7531F" w:rsidRPr="00432713">
        <w:rPr>
          <w:rFonts w:ascii="Trade Gothic LT Std" w:eastAsia="Times New Roman" w:hAnsi="Trade Gothic LT Std" w:cs="Times New Roman"/>
          <w:lang w:eastAsia="de-DE"/>
        </w:rPr>
        <w:t>g digitaler Inhalte an Museen</w:t>
      </w:r>
    </w:p>
    <w:p w:rsidR="00C75C1F" w:rsidRPr="00432713" w:rsidRDefault="00C75C1F" w:rsidP="00C75C1F">
      <w:pPr>
        <w:rPr>
          <w:rFonts w:ascii="Trade Gothic LT Std" w:eastAsia="Times New Roman" w:hAnsi="Trade Gothic LT Std" w:cs="Times New Roman"/>
          <w:b/>
          <w:lang w:eastAsia="de-DE"/>
        </w:rPr>
      </w:pPr>
      <w:commentRangeStart w:id="514"/>
      <w:r w:rsidRPr="00432713">
        <w:rPr>
          <w:rFonts w:ascii="Trade Gothic LT Std" w:eastAsia="Times New Roman" w:hAnsi="Trade Gothic LT Std" w:cs="Times New Roman"/>
          <w:b/>
          <w:lang w:eastAsia="de-DE"/>
        </w:rPr>
        <w:t>Ausstellungskataloge | Exhibition catalogs</w:t>
      </w:r>
      <w:commentRangeEnd w:id="514"/>
      <w:r w:rsidR="00C7531F" w:rsidRPr="00432713">
        <w:rPr>
          <w:rStyle w:val="Kommentarzeichen"/>
          <w:rFonts w:ascii="Trade Gothic LT Std" w:hAnsi="Trade Gothic LT Std"/>
          <w:sz w:val="22"/>
          <w:szCs w:val="22"/>
        </w:rPr>
        <w:commentReference w:id="514"/>
      </w:r>
    </w:p>
    <w:p w:rsidR="00C7531F" w:rsidRPr="00432713" w:rsidRDefault="00C7531F" w:rsidP="00C7531F">
      <w:pPr>
        <w:spacing w:after="0" w:line="240" w:lineRule="auto"/>
        <w:rPr>
          <w:rFonts w:ascii="Trade Gothic LT Std" w:eastAsia="Times New Roman" w:hAnsi="Trade Gothic LT Std" w:cs="Times New Roman"/>
          <w:lang w:eastAsia="de-DE"/>
        </w:rPr>
      </w:pPr>
      <w:r w:rsidRPr="00432713">
        <w:rPr>
          <w:rFonts w:ascii="Trade Gothic LT Std" w:eastAsia="Times New Roman" w:hAnsi="Trade Gothic LT Std" w:cs="Times New Roman"/>
          <w:b/>
          <w:bCs/>
          <w:lang w:eastAsia="de-DE"/>
        </w:rPr>
        <w:t>Bartsch, P.</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Damaschun, F.</w:t>
      </w:r>
      <w:r w:rsidRPr="00432713">
        <w:rPr>
          <w:rFonts w:ascii="Trade Gothic LT Std" w:eastAsia="Times New Roman" w:hAnsi="Trade Gothic LT Std" w:cs="Times New Roman"/>
          <w:lang w:eastAsia="de-DE"/>
        </w:rPr>
        <w:t xml:space="preserve">; Domning, B.; </w:t>
      </w:r>
      <w:r w:rsidRPr="00432713">
        <w:rPr>
          <w:rFonts w:ascii="Trade Gothic LT Std" w:eastAsia="Times New Roman" w:hAnsi="Trade Gothic LT Std" w:cs="Times New Roman"/>
          <w:b/>
          <w:bCs/>
          <w:lang w:eastAsia="de-DE"/>
        </w:rPr>
        <w:t>Dunlop,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Faber, A.</w:t>
      </w:r>
      <w:r w:rsidRPr="00432713">
        <w:rPr>
          <w:rFonts w:ascii="Trade Gothic LT Std" w:eastAsia="Times New Roman" w:hAnsi="Trade Gothic LT Std" w:cs="Times New Roman"/>
          <w:lang w:eastAsia="de-DE"/>
        </w:rPr>
        <w:t xml:space="preserve">; Fox, P.; Glaubrecht, M.; </w:t>
      </w:r>
      <w:r w:rsidRPr="00432713">
        <w:rPr>
          <w:rFonts w:ascii="Trade Gothic LT Std" w:eastAsia="Times New Roman" w:hAnsi="Trade Gothic LT Std" w:cs="Times New Roman"/>
          <w:b/>
          <w:bCs/>
          <w:lang w:eastAsia="de-DE"/>
        </w:rPr>
        <w:t>Greshake, A.</w:t>
      </w:r>
      <w:r w:rsidRPr="00432713">
        <w:rPr>
          <w:rFonts w:ascii="Trade Gothic LT Std" w:eastAsia="Times New Roman" w:hAnsi="Trade Gothic LT Std" w:cs="Times New Roman"/>
          <w:lang w:eastAsia="de-DE"/>
        </w:rPr>
        <w:t xml:space="preserve">; Haese, A.; </w:t>
      </w:r>
      <w:r w:rsidRPr="00432713">
        <w:rPr>
          <w:rFonts w:ascii="Trade Gothic LT Std" w:eastAsia="Times New Roman" w:hAnsi="Trade Gothic LT Std" w:cs="Times New Roman"/>
          <w:b/>
          <w:bCs/>
          <w:lang w:eastAsia="de-DE"/>
        </w:rPr>
        <w:t>Hampe, O.</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Hoch, H.</w:t>
      </w:r>
      <w:r w:rsidRPr="00432713">
        <w:rPr>
          <w:rFonts w:ascii="Trade Gothic LT Std" w:eastAsia="Times New Roman" w:hAnsi="Trade Gothic LT Std" w:cs="Times New Roman"/>
          <w:lang w:eastAsia="de-DE"/>
        </w:rPr>
        <w:t xml:space="preserve">; Kenkmann, T.; Kiessling, W.; </w:t>
      </w:r>
      <w:r w:rsidRPr="00432713">
        <w:rPr>
          <w:rFonts w:ascii="Trade Gothic LT Std" w:eastAsia="Times New Roman" w:hAnsi="Trade Gothic LT Std" w:cs="Times New Roman"/>
          <w:b/>
          <w:bCs/>
          <w:lang w:eastAsia="de-DE"/>
        </w:rPr>
        <w:t>Leue, D.</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Lüter, C.</w:t>
      </w:r>
      <w:r w:rsidRPr="00432713">
        <w:rPr>
          <w:rFonts w:ascii="Trade Gothic LT Std" w:eastAsia="Times New Roman" w:hAnsi="Trade Gothic LT Std" w:cs="Times New Roman"/>
          <w:lang w:eastAsia="de-DE"/>
        </w:rPr>
        <w:t xml:space="preserve">; Matzke, D.; </w:t>
      </w:r>
      <w:r w:rsidRPr="00432713">
        <w:rPr>
          <w:rFonts w:ascii="Trade Gothic LT Std" w:eastAsia="Times New Roman" w:hAnsi="Trade Gothic LT Std" w:cs="Times New Roman"/>
          <w:b/>
          <w:bCs/>
          <w:lang w:eastAsia="de-DE"/>
        </w:rPr>
        <w:t>Moldrzyk, U.</w:t>
      </w:r>
      <w:r w:rsidRPr="00432713">
        <w:rPr>
          <w:rFonts w:ascii="Trade Gothic LT Std" w:eastAsia="Times New Roman" w:hAnsi="Trade Gothic LT Std" w:cs="Times New Roman"/>
          <w:lang w:eastAsia="de-DE"/>
        </w:rPr>
        <w:t xml:space="preserve">; </w:t>
      </w:r>
      <w:r w:rsidR="00432713" w:rsidRPr="00432713">
        <w:rPr>
          <w:rFonts w:ascii="Trade Gothic LT Std" w:eastAsia="Times New Roman" w:hAnsi="Trade Gothic LT Std" w:cs="Times New Roman"/>
          <w:b/>
          <w:bCs/>
          <w:lang w:eastAsia="de-DE"/>
        </w:rPr>
        <w:t>Reimold, W.U.</w:t>
      </w:r>
      <w:r w:rsidRPr="00432713">
        <w:rPr>
          <w:rFonts w:ascii="Trade Gothic LT Std" w:eastAsia="Times New Roman" w:hAnsi="Trade Gothic LT Std" w:cs="Times New Roman"/>
          <w:lang w:eastAsia="de-DE"/>
        </w:rPr>
        <w:t xml:space="preserve">; Remes, K.; </w:t>
      </w:r>
      <w:r w:rsidRPr="00432713">
        <w:rPr>
          <w:rFonts w:ascii="Trade Gothic LT Std" w:eastAsia="Times New Roman" w:hAnsi="Trade Gothic LT Std" w:cs="Times New Roman"/>
          <w:b/>
          <w:bCs/>
          <w:lang w:eastAsia="de-DE"/>
        </w:rPr>
        <w:t>Schmitt, R.</w:t>
      </w:r>
      <w:r w:rsidRPr="00432713">
        <w:rPr>
          <w:rFonts w:ascii="Trade Gothic LT Std" w:eastAsia="Times New Roman" w:hAnsi="Trade Gothic LT Std" w:cs="Times New Roman"/>
          <w:lang w:eastAsia="de-DE"/>
        </w:rPr>
        <w:t xml:space="preserve">; Scholz, H.; Schultka, </w:t>
      </w:r>
      <w:r w:rsidRPr="00432713">
        <w:rPr>
          <w:rFonts w:ascii="Trade Gothic LT Std" w:eastAsia="Times New Roman" w:hAnsi="Trade Gothic LT Std" w:cs="Times New Roman"/>
          <w:lang w:eastAsia="de-DE"/>
        </w:rPr>
        <w:lastRenderedPageBreak/>
        <w:t xml:space="preserve">S.; </w:t>
      </w:r>
      <w:r w:rsidRPr="00432713">
        <w:rPr>
          <w:rFonts w:ascii="Trade Gothic LT Std" w:eastAsia="Times New Roman" w:hAnsi="Trade Gothic LT Std" w:cs="Times New Roman"/>
          <w:b/>
          <w:bCs/>
          <w:lang w:eastAsia="de-DE"/>
        </w:rPr>
        <w:t>Schwarz, D.</w:t>
      </w:r>
      <w:r w:rsidRPr="00432713">
        <w:rPr>
          <w:rFonts w:ascii="Trade Gothic LT Std" w:eastAsia="Times New Roman" w:hAnsi="Trade Gothic LT Std" w:cs="Times New Roman"/>
          <w:lang w:eastAsia="de-DE"/>
        </w:rPr>
        <w:t xml:space="preserve">; Spieler, M.; </w:t>
      </w:r>
      <w:r w:rsidRPr="00432713">
        <w:rPr>
          <w:rFonts w:ascii="Trade Gothic LT Std" w:eastAsia="Times New Roman" w:hAnsi="Trade Gothic LT Std" w:cs="Times New Roman"/>
          <w:b/>
          <w:bCs/>
          <w:lang w:eastAsia="de-DE"/>
        </w:rPr>
        <w:t>Steiner, G.</w:t>
      </w:r>
      <w:r w:rsidRPr="00432713">
        <w:rPr>
          <w:rFonts w:ascii="Trade Gothic LT Std" w:eastAsia="Times New Roman" w:hAnsi="Trade Gothic LT Std" w:cs="Times New Roman"/>
          <w:lang w:eastAsia="de-DE"/>
        </w:rPr>
        <w:t>; Unwin, D.</w:t>
      </w:r>
      <w:r w:rsidRPr="00C7531F">
        <w:rPr>
          <w:rFonts w:ascii="Trade Gothic LT Std" w:eastAsia="Times New Roman" w:hAnsi="Trade Gothic LT Std" w:cs="Times New Roman"/>
          <w:lang w:eastAsia="de-DE"/>
        </w:rPr>
        <w:t xml:space="preserve"> (2018). Museum für Naturkunde - The exhibition. Berlin: Museum für</w:t>
      </w:r>
      <w:r w:rsidRPr="00432713">
        <w:rPr>
          <w:rFonts w:ascii="Trade Gothic LT Std" w:eastAsia="Times New Roman" w:hAnsi="Trade Gothic LT Std" w:cs="Times New Roman"/>
          <w:lang w:eastAsia="de-DE"/>
        </w:rPr>
        <w:t xml:space="preserve"> Naturkunde Berlin</w:t>
      </w:r>
    </w:p>
    <w:p w:rsidR="00C7531F" w:rsidRPr="00C7531F" w:rsidRDefault="00C7531F" w:rsidP="00C7531F">
      <w:pPr>
        <w:spacing w:after="0" w:line="240" w:lineRule="auto"/>
        <w:rPr>
          <w:rFonts w:ascii="Trade Gothic LT Std" w:eastAsia="Times New Roman" w:hAnsi="Trade Gothic LT Std" w:cs="Times New Roman"/>
          <w:lang w:eastAsia="de-DE"/>
        </w:rPr>
      </w:pPr>
    </w:p>
    <w:p w:rsidR="00C75C1F" w:rsidRPr="00432713" w:rsidRDefault="00C7531F" w:rsidP="00C7531F">
      <w:pPr>
        <w:rPr>
          <w:rFonts w:ascii="Trade Gothic LT Std" w:hAnsi="Trade Gothic LT Std"/>
        </w:rPr>
      </w:pPr>
      <w:r w:rsidRPr="00432713">
        <w:rPr>
          <w:rFonts w:ascii="Trade Gothic LT Std" w:eastAsia="Times New Roman" w:hAnsi="Trade Gothic LT Std" w:cs="Times New Roman"/>
          <w:b/>
          <w:bCs/>
          <w:lang w:eastAsia="de-DE"/>
        </w:rPr>
        <w:t>Bartsch, P.</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Damaschun, F.</w:t>
      </w:r>
      <w:r w:rsidRPr="00432713">
        <w:rPr>
          <w:rFonts w:ascii="Trade Gothic LT Std" w:eastAsia="Times New Roman" w:hAnsi="Trade Gothic LT Std" w:cs="Times New Roman"/>
          <w:lang w:eastAsia="de-DE"/>
        </w:rPr>
        <w:t xml:space="preserve">; Domning, B.; </w:t>
      </w:r>
      <w:r w:rsidRPr="00432713">
        <w:rPr>
          <w:rFonts w:ascii="Trade Gothic LT Std" w:eastAsia="Times New Roman" w:hAnsi="Trade Gothic LT Std" w:cs="Times New Roman"/>
          <w:b/>
          <w:bCs/>
          <w:lang w:eastAsia="de-DE"/>
        </w:rPr>
        <w:t>Dunlop, J.</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Faber, A.</w:t>
      </w:r>
      <w:r w:rsidRPr="00432713">
        <w:rPr>
          <w:rFonts w:ascii="Trade Gothic LT Std" w:eastAsia="Times New Roman" w:hAnsi="Trade Gothic LT Std" w:cs="Times New Roman"/>
          <w:lang w:eastAsia="de-DE"/>
        </w:rPr>
        <w:t xml:space="preserve">; Fox, P.; Glaubrecht, M.; </w:t>
      </w:r>
      <w:r w:rsidRPr="00432713">
        <w:rPr>
          <w:rFonts w:ascii="Trade Gothic LT Std" w:eastAsia="Times New Roman" w:hAnsi="Trade Gothic LT Std" w:cs="Times New Roman"/>
          <w:b/>
          <w:bCs/>
          <w:lang w:eastAsia="de-DE"/>
        </w:rPr>
        <w:t>Greshake, A.</w:t>
      </w:r>
      <w:r w:rsidRPr="00432713">
        <w:rPr>
          <w:rFonts w:ascii="Trade Gothic LT Std" w:eastAsia="Times New Roman" w:hAnsi="Trade Gothic LT Std" w:cs="Times New Roman"/>
          <w:lang w:eastAsia="de-DE"/>
        </w:rPr>
        <w:t xml:space="preserve">; Haese, A.; </w:t>
      </w:r>
      <w:r w:rsidRPr="00432713">
        <w:rPr>
          <w:rFonts w:ascii="Trade Gothic LT Std" w:eastAsia="Times New Roman" w:hAnsi="Trade Gothic LT Std" w:cs="Times New Roman"/>
          <w:b/>
          <w:bCs/>
          <w:lang w:eastAsia="de-DE"/>
        </w:rPr>
        <w:t>Hampe, O.</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Hoch, H.</w:t>
      </w:r>
      <w:r w:rsidRPr="00432713">
        <w:rPr>
          <w:rFonts w:ascii="Trade Gothic LT Std" w:eastAsia="Times New Roman" w:hAnsi="Trade Gothic LT Std" w:cs="Times New Roman"/>
          <w:lang w:eastAsia="de-DE"/>
        </w:rPr>
        <w:t xml:space="preserve">; Kenkmann, T.; Kiessling, W.; </w:t>
      </w:r>
      <w:r w:rsidRPr="00432713">
        <w:rPr>
          <w:rFonts w:ascii="Trade Gothic LT Std" w:eastAsia="Times New Roman" w:hAnsi="Trade Gothic LT Std" w:cs="Times New Roman"/>
          <w:b/>
          <w:bCs/>
          <w:lang w:eastAsia="de-DE"/>
        </w:rPr>
        <w:t>Leue, D.</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Lüter, C.</w:t>
      </w:r>
      <w:r w:rsidRPr="00432713">
        <w:rPr>
          <w:rFonts w:ascii="Trade Gothic LT Std" w:eastAsia="Times New Roman" w:hAnsi="Trade Gothic LT Std" w:cs="Times New Roman"/>
          <w:lang w:eastAsia="de-DE"/>
        </w:rPr>
        <w:t xml:space="preserve">; Matzke, D.; </w:t>
      </w:r>
      <w:r w:rsidRPr="00432713">
        <w:rPr>
          <w:rFonts w:ascii="Trade Gothic LT Std" w:eastAsia="Times New Roman" w:hAnsi="Trade Gothic LT Std" w:cs="Times New Roman"/>
          <w:b/>
          <w:bCs/>
          <w:lang w:eastAsia="de-DE"/>
        </w:rPr>
        <w:t>Moldrzyk, U.</w:t>
      </w:r>
      <w:r w:rsidRPr="00432713">
        <w:rPr>
          <w:rFonts w:ascii="Trade Gothic LT Std" w:eastAsia="Times New Roman" w:hAnsi="Trade Gothic LT Std" w:cs="Times New Roman"/>
          <w:lang w:eastAsia="de-DE"/>
        </w:rPr>
        <w:t xml:space="preserve">; Reimold, W.; Remes, K.; </w:t>
      </w:r>
      <w:r w:rsidRPr="00432713">
        <w:rPr>
          <w:rFonts w:ascii="Trade Gothic LT Std" w:eastAsia="Times New Roman" w:hAnsi="Trade Gothic LT Std" w:cs="Times New Roman"/>
          <w:b/>
          <w:bCs/>
          <w:lang w:eastAsia="de-DE"/>
        </w:rPr>
        <w:t>Schmitt, R.</w:t>
      </w:r>
      <w:r w:rsidRPr="00432713">
        <w:rPr>
          <w:rFonts w:ascii="Trade Gothic LT Std" w:eastAsia="Times New Roman" w:hAnsi="Trade Gothic LT Std" w:cs="Times New Roman"/>
          <w:lang w:eastAsia="de-DE"/>
        </w:rPr>
        <w:t xml:space="preserve">; Scholz, H.; </w:t>
      </w:r>
      <w:r w:rsidRPr="00432713">
        <w:rPr>
          <w:rFonts w:ascii="Trade Gothic LT Std" w:eastAsia="Times New Roman" w:hAnsi="Trade Gothic LT Std" w:cs="Times New Roman"/>
          <w:b/>
          <w:bCs/>
          <w:lang w:eastAsia="de-DE"/>
        </w:rPr>
        <w:t>Schultka, S.</w:t>
      </w:r>
      <w:r w:rsidRPr="00432713">
        <w:rPr>
          <w:rFonts w:ascii="Trade Gothic LT Std" w:eastAsia="Times New Roman" w:hAnsi="Trade Gothic LT Std" w:cs="Times New Roman"/>
          <w:lang w:eastAsia="de-DE"/>
        </w:rPr>
        <w:t xml:space="preserve">; </w:t>
      </w:r>
      <w:r w:rsidRPr="00432713">
        <w:rPr>
          <w:rFonts w:ascii="Trade Gothic LT Std" w:eastAsia="Times New Roman" w:hAnsi="Trade Gothic LT Std" w:cs="Times New Roman"/>
          <w:b/>
          <w:bCs/>
          <w:lang w:eastAsia="de-DE"/>
        </w:rPr>
        <w:t>Schwarz, D.</w:t>
      </w:r>
      <w:r w:rsidRPr="00432713">
        <w:rPr>
          <w:rFonts w:ascii="Trade Gothic LT Std" w:eastAsia="Times New Roman" w:hAnsi="Trade Gothic LT Std" w:cs="Times New Roman"/>
          <w:lang w:eastAsia="de-DE"/>
        </w:rPr>
        <w:t xml:space="preserve">; Spieler, M.; </w:t>
      </w:r>
      <w:r w:rsidRPr="00432713">
        <w:rPr>
          <w:rFonts w:ascii="Trade Gothic LT Std" w:eastAsia="Times New Roman" w:hAnsi="Trade Gothic LT Std" w:cs="Times New Roman"/>
          <w:b/>
          <w:bCs/>
          <w:lang w:eastAsia="de-DE"/>
        </w:rPr>
        <w:t>Steiner, G.</w:t>
      </w:r>
      <w:r w:rsidRPr="00432713">
        <w:rPr>
          <w:rFonts w:ascii="Trade Gothic LT Std" w:eastAsia="Times New Roman" w:hAnsi="Trade Gothic LT Std" w:cs="Times New Roman"/>
          <w:lang w:eastAsia="de-DE"/>
        </w:rPr>
        <w:t>; Unwin, D. (2018). Museum für Naturkunde - Die Ausstellung. Berlin: Museum für Naturkunde Berlin.</w:t>
      </w:r>
    </w:p>
    <w:sectPr w:rsidR="00C75C1F" w:rsidRPr="00432713">
      <w:footerReference w:type="default" r:id="rId13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4" w:author="Pass, Stefanie" w:date="2019-05-03T11:58:00Z" w:initials="SPaß">
    <w:p w:rsidR="00C7531F" w:rsidRDefault="00C7531F">
      <w:pPr>
        <w:pStyle w:val="Kommentartext"/>
      </w:pPr>
      <w:r>
        <w:rPr>
          <w:rStyle w:val="Kommentarzeichen"/>
        </w:rPr>
        <w:annotationRef/>
      </w:r>
      <w:r>
        <w:t>Nicht wundern: deutsche + englische Version sind in der Datenbank hinterlegt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971" w:rsidRDefault="00275971" w:rsidP="001F15E2">
      <w:pPr>
        <w:spacing w:after="0" w:line="240" w:lineRule="auto"/>
      </w:pPr>
      <w:r>
        <w:separator/>
      </w:r>
    </w:p>
  </w:endnote>
  <w:endnote w:type="continuationSeparator" w:id="0">
    <w:p w:rsidR="00275971" w:rsidRDefault="00275971" w:rsidP="001F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 Gothic LT Std">
    <w:panose1 w:val="00000500000000000000"/>
    <w:charset w:val="00"/>
    <w:family w:val="modern"/>
    <w:notTrueType/>
    <w:pitch w:val="variable"/>
    <w:sig w:usb0="800000AF" w:usb1="40002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46076"/>
      <w:docPartObj>
        <w:docPartGallery w:val="Page Numbers (Bottom of Page)"/>
        <w:docPartUnique/>
      </w:docPartObj>
    </w:sdtPr>
    <w:sdtEndPr/>
    <w:sdtContent>
      <w:p w:rsidR="00275971" w:rsidRDefault="00275971">
        <w:pPr>
          <w:pStyle w:val="Fuzeile"/>
          <w:jc w:val="right"/>
        </w:pPr>
        <w:r>
          <w:fldChar w:fldCharType="begin"/>
        </w:r>
        <w:r>
          <w:instrText>PAGE   \* MERGEFORMAT</w:instrText>
        </w:r>
        <w:r>
          <w:fldChar w:fldCharType="separate"/>
        </w:r>
        <w:r w:rsidR="00FC29AC">
          <w:rPr>
            <w:noProof/>
          </w:rPr>
          <w:t>8</w:t>
        </w:r>
        <w:r>
          <w:fldChar w:fldCharType="end"/>
        </w:r>
      </w:p>
    </w:sdtContent>
  </w:sdt>
  <w:p w:rsidR="00275971" w:rsidRDefault="002759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971" w:rsidRDefault="00275971" w:rsidP="001F15E2">
      <w:pPr>
        <w:spacing w:after="0" w:line="240" w:lineRule="auto"/>
      </w:pPr>
      <w:r>
        <w:separator/>
      </w:r>
    </w:p>
  </w:footnote>
  <w:footnote w:type="continuationSeparator" w:id="0">
    <w:p w:rsidR="00275971" w:rsidRDefault="00275971" w:rsidP="001F1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C8"/>
    <w:rsid w:val="001F15E2"/>
    <w:rsid w:val="00275971"/>
    <w:rsid w:val="0035207F"/>
    <w:rsid w:val="003D1D1C"/>
    <w:rsid w:val="00432713"/>
    <w:rsid w:val="007D0BA8"/>
    <w:rsid w:val="009A74CE"/>
    <w:rsid w:val="00A124CD"/>
    <w:rsid w:val="00AA5132"/>
    <w:rsid w:val="00BC45C1"/>
    <w:rsid w:val="00C74480"/>
    <w:rsid w:val="00C7531F"/>
    <w:rsid w:val="00C75C1F"/>
    <w:rsid w:val="00E927C8"/>
    <w:rsid w:val="00E96ECE"/>
    <w:rsid w:val="00FC29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7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C75C1F"/>
    <w:rPr>
      <w:sz w:val="16"/>
      <w:szCs w:val="16"/>
    </w:rPr>
  </w:style>
  <w:style w:type="paragraph" w:styleId="Kommentartext">
    <w:name w:val="annotation text"/>
    <w:basedOn w:val="Standard"/>
    <w:link w:val="KommentartextZchn"/>
    <w:uiPriority w:val="99"/>
    <w:semiHidden/>
    <w:unhideWhenUsed/>
    <w:rsid w:val="00C75C1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75C1F"/>
    <w:rPr>
      <w:sz w:val="20"/>
      <w:szCs w:val="20"/>
    </w:rPr>
  </w:style>
  <w:style w:type="paragraph" w:styleId="Sprechblasentext">
    <w:name w:val="Balloon Text"/>
    <w:basedOn w:val="Standard"/>
    <w:link w:val="SprechblasentextZchn"/>
    <w:uiPriority w:val="99"/>
    <w:semiHidden/>
    <w:unhideWhenUsed/>
    <w:rsid w:val="00C75C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5C1F"/>
    <w:rPr>
      <w:rFonts w:ascii="Tahoma" w:hAnsi="Tahoma" w:cs="Tahoma"/>
      <w:sz w:val="16"/>
      <w:szCs w:val="16"/>
    </w:rPr>
  </w:style>
  <w:style w:type="paragraph" w:styleId="Kopfzeile">
    <w:name w:val="header"/>
    <w:basedOn w:val="Standard"/>
    <w:link w:val="KopfzeileZchn"/>
    <w:uiPriority w:val="99"/>
    <w:unhideWhenUsed/>
    <w:rsid w:val="001F1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15E2"/>
  </w:style>
  <w:style w:type="paragraph" w:styleId="Fuzeile">
    <w:name w:val="footer"/>
    <w:basedOn w:val="Standard"/>
    <w:link w:val="FuzeileZchn"/>
    <w:uiPriority w:val="99"/>
    <w:unhideWhenUsed/>
    <w:rsid w:val="001F1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15E2"/>
  </w:style>
  <w:style w:type="character" w:customStyle="1" w:styleId="authors1418">
    <w:name w:val="authors_1418"/>
    <w:basedOn w:val="Absatz-Standardschriftart"/>
    <w:rsid w:val="007D0BA8"/>
  </w:style>
  <w:style w:type="character" w:styleId="Hyperlink">
    <w:name w:val="Hyperlink"/>
    <w:basedOn w:val="Absatz-Standardschriftart"/>
    <w:uiPriority w:val="99"/>
    <w:semiHidden/>
    <w:unhideWhenUsed/>
    <w:rsid w:val="007D0BA8"/>
    <w:rPr>
      <w:color w:val="0000FF"/>
      <w:u w:val="single"/>
    </w:rPr>
  </w:style>
  <w:style w:type="character" w:customStyle="1" w:styleId="authors1110">
    <w:name w:val="authors_1110"/>
    <w:basedOn w:val="Absatz-Standardschriftart"/>
    <w:rsid w:val="007D0BA8"/>
  </w:style>
  <w:style w:type="character" w:customStyle="1" w:styleId="authors684">
    <w:name w:val="authors_684"/>
    <w:basedOn w:val="Absatz-Standardschriftart"/>
    <w:rsid w:val="007D0BA8"/>
  </w:style>
  <w:style w:type="character" w:customStyle="1" w:styleId="authors936">
    <w:name w:val="authors_936"/>
    <w:basedOn w:val="Absatz-Standardschriftart"/>
    <w:rsid w:val="007D0BA8"/>
  </w:style>
  <w:style w:type="character" w:customStyle="1" w:styleId="authors905">
    <w:name w:val="authors_905"/>
    <w:basedOn w:val="Absatz-Standardschriftart"/>
    <w:rsid w:val="007D0BA8"/>
  </w:style>
  <w:style w:type="character" w:customStyle="1" w:styleId="authors1159">
    <w:name w:val="authors_1159"/>
    <w:basedOn w:val="Absatz-Standardschriftart"/>
    <w:rsid w:val="007D0BA8"/>
  </w:style>
  <w:style w:type="character" w:customStyle="1" w:styleId="authors1150">
    <w:name w:val="authors_1150"/>
    <w:basedOn w:val="Absatz-Standardschriftart"/>
    <w:rsid w:val="007D0BA8"/>
  </w:style>
  <w:style w:type="character" w:customStyle="1" w:styleId="authors769">
    <w:name w:val="authors_769"/>
    <w:basedOn w:val="Absatz-Standardschriftart"/>
    <w:rsid w:val="007D0BA8"/>
  </w:style>
  <w:style w:type="character" w:customStyle="1" w:styleId="authors663">
    <w:name w:val="authors_663"/>
    <w:basedOn w:val="Absatz-Standardschriftart"/>
    <w:rsid w:val="007D0BA8"/>
  </w:style>
  <w:style w:type="character" w:customStyle="1" w:styleId="authors798">
    <w:name w:val="authors_798"/>
    <w:basedOn w:val="Absatz-Standardschriftart"/>
    <w:rsid w:val="007D0BA8"/>
  </w:style>
  <w:style w:type="character" w:customStyle="1" w:styleId="authors754">
    <w:name w:val="authors_754"/>
    <w:basedOn w:val="Absatz-Standardschriftart"/>
    <w:rsid w:val="007D0BA8"/>
  </w:style>
  <w:style w:type="character" w:customStyle="1" w:styleId="authors1432">
    <w:name w:val="authors_1432"/>
    <w:basedOn w:val="Absatz-Standardschriftart"/>
    <w:rsid w:val="007D0BA8"/>
  </w:style>
  <w:style w:type="character" w:customStyle="1" w:styleId="authors860">
    <w:name w:val="authors_860"/>
    <w:basedOn w:val="Absatz-Standardschriftart"/>
    <w:rsid w:val="007D0BA8"/>
  </w:style>
  <w:style w:type="character" w:customStyle="1" w:styleId="authors835">
    <w:name w:val="authors_835"/>
    <w:basedOn w:val="Absatz-Standardschriftart"/>
    <w:rsid w:val="00C74480"/>
  </w:style>
  <w:style w:type="character" w:customStyle="1" w:styleId="authors900">
    <w:name w:val="authors_900"/>
    <w:basedOn w:val="Absatz-Standardschriftart"/>
    <w:rsid w:val="00C74480"/>
  </w:style>
  <w:style w:type="character" w:customStyle="1" w:styleId="authors1266">
    <w:name w:val="authors_1266"/>
    <w:basedOn w:val="Absatz-Standardschriftart"/>
    <w:rsid w:val="00C74480"/>
  </w:style>
  <w:style w:type="character" w:customStyle="1" w:styleId="authors1265">
    <w:name w:val="authors_1265"/>
    <w:basedOn w:val="Absatz-Standardschriftart"/>
    <w:rsid w:val="00C74480"/>
  </w:style>
  <w:style w:type="character" w:customStyle="1" w:styleId="authors1102">
    <w:name w:val="authors_1102"/>
    <w:basedOn w:val="Absatz-Standardschriftart"/>
    <w:rsid w:val="00C74480"/>
  </w:style>
  <w:style w:type="character" w:customStyle="1" w:styleId="authors986">
    <w:name w:val="authors_986"/>
    <w:basedOn w:val="Absatz-Standardschriftart"/>
    <w:rsid w:val="00C74480"/>
  </w:style>
  <w:style w:type="character" w:customStyle="1" w:styleId="authors988">
    <w:name w:val="authors_988"/>
    <w:basedOn w:val="Absatz-Standardschriftart"/>
    <w:rsid w:val="00C74480"/>
  </w:style>
  <w:style w:type="character" w:customStyle="1" w:styleId="authors920">
    <w:name w:val="authors_920"/>
    <w:basedOn w:val="Absatz-Standardschriftart"/>
    <w:rsid w:val="00C74480"/>
  </w:style>
  <w:style w:type="character" w:customStyle="1" w:styleId="warning">
    <w:name w:val="warning"/>
    <w:basedOn w:val="Absatz-Standardschriftart"/>
    <w:rsid w:val="00C74480"/>
  </w:style>
  <w:style w:type="character" w:customStyle="1" w:styleId="authors945">
    <w:name w:val="authors_945"/>
    <w:basedOn w:val="Absatz-Standardschriftart"/>
    <w:rsid w:val="00C74480"/>
  </w:style>
  <w:style w:type="character" w:customStyle="1" w:styleId="authors966">
    <w:name w:val="authors_966"/>
    <w:basedOn w:val="Absatz-Standardschriftart"/>
    <w:rsid w:val="00C74480"/>
  </w:style>
  <w:style w:type="character" w:customStyle="1" w:styleId="authors1121">
    <w:name w:val="authors_1121"/>
    <w:basedOn w:val="Absatz-Standardschriftart"/>
    <w:rsid w:val="00C74480"/>
  </w:style>
  <w:style w:type="character" w:customStyle="1" w:styleId="authors1273">
    <w:name w:val="authors_1273"/>
    <w:basedOn w:val="Absatz-Standardschriftart"/>
    <w:rsid w:val="00C74480"/>
  </w:style>
  <w:style w:type="character" w:customStyle="1" w:styleId="authors">
    <w:name w:val="authors"/>
    <w:basedOn w:val="Absatz-Standardschriftart"/>
    <w:rsid w:val="00C74480"/>
  </w:style>
  <w:style w:type="character" w:customStyle="1" w:styleId="authors880">
    <w:name w:val="authors_880"/>
    <w:basedOn w:val="Absatz-Standardschriftart"/>
    <w:rsid w:val="00C74480"/>
  </w:style>
  <w:style w:type="character" w:customStyle="1" w:styleId="authors1098">
    <w:name w:val="authors_1098"/>
    <w:basedOn w:val="Absatz-Standardschriftart"/>
    <w:rsid w:val="00C74480"/>
  </w:style>
  <w:style w:type="character" w:customStyle="1" w:styleId="authors1028">
    <w:name w:val="authors_1028"/>
    <w:basedOn w:val="Absatz-Standardschriftart"/>
    <w:rsid w:val="00C74480"/>
  </w:style>
  <w:style w:type="character" w:customStyle="1" w:styleId="authors1269">
    <w:name w:val="authors_1269"/>
    <w:basedOn w:val="Absatz-Standardschriftart"/>
    <w:rsid w:val="00C74480"/>
  </w:style>
  <w:style w:type="character" w:customStyle="1" w:styleId="authors881">
    <w:name w:val="authors_881"/>
    <w:basedOn w:val="Absatz-Standardschriftart"/>
    <w:rsid w:val="00C74480"/>
  </w:style>
  <w:style w:type="character" w:customStyle="1" w:styleId="authors1246">
    <w:name w:val="authors_1246"/>
    <w:basedOn w:val="Absatz-Standardschriftart"/>
    <w:rsid w:val="00C74480"/>
  </w:style>
  <w:style w:type="character" w:customStyle="1" w:styleId="authors1053">
    <w:name w:val="authors_1053"/>
    <w:basedOn w:val="Absatz-Standardschriftart"/>
    <w:rsid w:val="00C74480"/>
  </w:style>
  <w:style w:type="character" w:customStyle="1" w:styleId="authors856">
    <w:name w:val="authors_856"/>
    <w:basedOn w:val="Absatz-Standardschriftart"/>
    <w:rsid w:val="00C74480"/>
  </w:style>
  <w:style w:type="character" w:customStyle="1" w:styleId="authors1270">
    <w:name w:val="authors_1270"/>
    <w:basedOn w:val="Absatz-Standardschriftart"/>
    <w:rsid w:val="00C74480"/>
  </w:style>
  <w:style w:type="character" w:customStyle="1" w:styleId="authors1446">
    <w:name w:val="authors_1446"/>
    <w:basedOn w:val="Absatz-Standardschriftart"/>
    <w:rsid w:val="00C74480"/>
  </w:style>
  <w:style w:type="character" w:customStyle="1" w:styleId="authors1167">
    <w:name w:val="authors_1167"/>
    <w:basedOn w:val="Absatz-Standardschriftart"/>
    <w:rsid w:val="00C74480"/>
  </w:style>
  <w:style w:type="character" w:customStyle="1" w:styleId="authors1290">
    <w:name w:val="authors_1290"/>
    <w:basedOn w:val="Absatz-Standardschriftart"/>
    <w:rsid w:val="00C74480"/>
  </w:style>
  <w:style w:type="character" w:customStyle="1" w:styleId="authors968">
    <w:name w:val="authors_968"/>
    <w:basedOn w:val="Absatz-Standardschriftart"/>
    <w:rsid w:val="00C74480"/>
  </w:style>
  <w:style w:type="character" w:customStyle="1" w:styleId="authors970">
    <w:name w:val="authors_970"/>
    <w:basedOn w:val="Absatz-Standardschriftart"/>
    <w:rsid w:val="00C74480"/>
  </w:style>
  <w:style w:type="character" w:customStyle="1" w:styleId="authors971">
    <w:name w:val="authors_971"/>
    <w:basedOn w:val="Absatz-Standardschriftart"/>
    <w:rsid w:val="00C74480"/>
  </w:style>
  <w:style w:type="character" w:customStyle="1" w:styleId="authors972">
    <w:name w:val="authors_972"/>
    <w:basedOn w:val="Absatz-Standardschriftart"/>
    <w:rsid w:val="00C74480"/>
  </w:style>
  <w:style w:type="character" w:customStyle="1" w:styleId="authors973">
    <w:name w:val="authors_973"/>
    <w:basedOn w:val="Absatz-Standardschriftart"/>
    <w:rsid w:val="00C74480"/>
  </w:style>
  <w:style w:type="character" w:customStyle="1" w:styleId="authors1041">
    <w:name w:val="authors_1041"/>
    <w:basedOn w:val="Absatz-Standardschriftart"/>
    <w:rsid w:val="00C74480"/>
  </w:style>
  <w:style w:type="character" w:customStyle="1" w:styleId="authors1209">
    <w:name w:val="authors_1209"/>
    <w:basedOn w:val="Absatz-Standardschriftart"/>
    <w:rsid w:val="00C74480"/>
  </w:style>
  <w:style w:type="character" w:customStyle="1" w:styleId="authors1271">
    <w:name w:val="authors_1271"/>
    <w:basedOn w:val="Absatz-Standardschriftart"/>
    <w:rsid w:val="00C74480"/>
  </w:style>
  <w:style w:type="character" w:customStyle="1" w:styleId="authors1009">
    <w:name w:val="authors_1009"/>
    <w:basedOn w:val="Absatz-Standardschriftart"/>
    <w:rsid w:val="00C74480"/>
  </w:style>
  <w:style w:type="character" w:customStyle="1" w:styleId="authors1272">
    <w:name w:val="authors_1272"/>
    <w:basedOn w:val="Absatz-Standardschriftart"/>
    <w:rsid w:val="00C74480"/>
  </w:style>
  <w:style w:type="character" w:customStyle="1" w:styleId="authors1054">
    <w:name w:val="authors_1054"/>
    <w:basedOn w:val="Absatz-Standardschriftart"/>
    <w:rsid w:val="00C74480"/>
  </w:style>
  <w:style w:type="character" w:customStyle="1" w:styleId="authors1268">
    <w:name w:val="authors_1268"/>
    <w:basedOn w:val="Absatz-Standardschriftart"/>
    <w:rsid w:val="00C74480"/>
  </w:style>
  <w:style w:type="character" w:customStyle="1" w:styleId="authors946">
    <w:name w:val="authors_946"/>
    <w:basedOn w:val="Absatz-Standardschriftart"/>
    <w:rsid w:val="00C74480"/>
  </w:style>
  <w:style w:type="character" w:customStyle="1" w:styleId="authors840">
    <w:name w:val="authors_840"/>
    <w:basedOn w:val="Absatz-Standardschriftart"/>
    <w:rsid w:val="00C74480"/>
  </w:style>
  <w:style w:type="character" w:customStyle="1" w:styleId="authors958">
    <w:name w:val="authors_958"/>
    <w:basedOn w:val="Absatz-Standardschriftart"/>
    <w:rsid w:val="00C74480"/>
  </w:style>
  <w:style w:type="character" w:customStyle="1" w:styleId="authors953">
    <w:name w:val="authors_953"/>
    <w:basedOn w:val="Absatz-Standardschriftart"/>
    <w:rsid w:val="00C74480"/>
  </w:style>
  <w:style w:type="character" w:customStyle="1" w:styleId="authors1151">
    <w:name w:val="authors_1151"/>
    <w:basedOn w:val="Absatz-Standardschriftart"/>
    <w:rsid w:val="00C74480"/>
  </w:style>
  <w:style w:type="character" w:customStyle="1" w:styleId="authors1007">
    <w:name w:val="authors_1007"/>
    <w:basedOn w:val="Absatz-Standardschriftart"/>
    <w:rsid w:val="00BC45C1"/>
  </w:style>
  <w:style w:type="character" w:customStyle="1" w:styleId="authors1015">
    <w:name w:val="authors_1015"/>
    <w:basedOn w:val="Absatz-Standardschriftart"/>
    <w:rsid w:val="00BC45C1"/>
  </w:style>
  <w:style w:type="character" w:customStyle="1" w:styleId="authors1027">
    <w:name w:val="authors_1027"/>
    <w:basedOn w:val="Absatz-Standardschriftart"/>
    <w:rsid w:val="00BC45C1"/>
  </w:style>
  <w:style w:type="character" w:customStyle="1" w:styleId="authors933">
    <w:name w:val="authors_933"/>
    <w:basedOn w:val="Absatz-Standardschriftart"/>
    <w:rsid w:val="00BC45C1"/>
  </w:style>
  <w:style w:type="character" w:customStyle="1" w:styleId="authors934">
    <w:name w:val="authors_934"/>
    <w:basedOn w:val="Absatz-Standardschriftart"/>
    <w:rsid w:val="00BC45C1"/>
  </w:style>
  <w:style w:type="character" w:customStyle="1" w:styleId="authors1014">
    <w:name w:val="authors_1014"/>
    <w:basedOn w:val="Absatz-Standardschriftart"/>
    <w:rsid w:val="00BC45C1"/>
  </w:style>
  <w:style w:type="character" w:customStyle="1" w:styleId="authors822">
    <w:name w:val="authors_822"/>
    <w:basedOn w:val="Absatz-Standardschriftart"/>
    <w:rsid w:val="00BC45C1"/>
  </w:style>
  <w:style w:type="character" w:customStyle="1" w:styleId="authors997">
    <w:name w:val="authors_997"/>
    <w:basedOn w:val="Absatz-Standardschriftart"/>
    <w:rsid w:val="00BC45C1"/>
  </w:style>
  <w:style w:type="character" w:customStyle="1" w:styleId="authors591">
    <w:name w:val="authors_591"/>
    <w:basedOn w:val="Absatz-Standardschriftart"/>
    <w:rsid w:val="00BC45C1"/>
  </w:style>
  <w:style w:type="character" w:customStyle="1" w:styleId="authors590">
    <w:name w:val="authors_590"/>
    <w:basedOn w:val="Absatz-Standardschriftart"/>
    <w:rsid w:val="00BC45C1"/>
  </w:style>
  <w:style w:type="character" w:customStyle="1" w:styleId="authors1016">
    <w:name w:val="authors_1016"/>
    <w:basedOn w:val="Absatz-Standardschriftart"/>
    <w:rsid w:val="00BC45C1"/>
  </w:style>
  <w:style w:type="character" w:customStyle="1" w:styleId="authors801">
    <w:name w:val="authors_801"/>
    <w:basedOn w:val="Absatz-Standardschriftart"/>
    <w:rsid w:val="00BC45C1"/>
  </w:style>
  <w:style w:type="character" w:customStyle="1" w:styleId="authors1295">
    <w:name w:val="authors_1295"/>
    <w:basedOn w:val="Absatz-Standardschriftart"/>
    <w:rsid w:val="00BC45C1"/>
  </w:style>
  <w:style w:type="character" w:customStyle="1" w:styleId="authors1453">
    <w:name w:val="authors_1453"/>
    <w:basedOn w:val="Absatz-Standardschriftart"/>
    <w:rsid w:val="00BC45C1"/>
  </w:style>
  <w:style w:type="character" w:customStyle="1" w:styleId="authors938">
    <w:name w:val="authors_938"/>
    <w:basedOn w:val="Absatz-Standardschriftart"/>
    <w:rsid w:val="00BC45C1"/>
  </w:style>
  <w:style w:type="character" w:customStyle="1" w:styleId="authors1024">
    <w:name w:val="authors_1024"/>
    <w:basedOn w:val="Absatz-Standardschriftart"/>
    <w:rsid w:val="00BC45C1"/>
  </w:style>
  <w:style w:type="character" w:customStyle="1" w:styleId="authors883">
    <w:name w:val="authors_883"/>
    <w:basedOn w:val="Absatz-Standardschriftart"/>
    <w:rsid w:val="00BC45C1"/>
  </w:style>
  <w:style w:type="character" w:customStyle="1" w:styleId="authors814">
    <w:name w:val="authors_814"/>
    <w:basedOn w:val="Absatz-Standardschriftart"/>
    <w:rsid w:val="00BC45C1"/>
  </w:style>
  <w:style w:type="character" w:customStyle="1" w:styleId="authors827">
    <w:name w:val="authors_827"/>
    <w:basedOn w:val="Absatz-Standardschriftart"/>
    <w:rsid w:val="00BC45C1"/>
  </w:style>
  <w:style w:type="character" w:customStyle="1" w:styleId="authors56">
    <w:name w:val="authors_56"/>
    <w:basedOn w:val="Absatz-Standardschriftart"/>
    <w:rsid w:val="00BC45C1"/>
  </w:style>
  <w:style w:type="character" w:customStyle="1" w:styleId="authors800">
    <w:name w:val="authors_800"/>
    <w:basedOn w:val="Absatz-Standardschriftart"/>
    <w:rsid w:val="00BC45C1"/>
  </w:style>
  <w:style w:type="character" w:customStyle="1" w:styleId="authors1013">
    <w:name w:val="authors_1013"/>
    <w:basedOn w:val="Absatz-Standardschriftart"/>
    <w:rsid w:val="00BC45C1"/>
  </w:style>
  <w:style w:type="character" w:customStyle="1" w:styleId="authors859">
    <w:name w:val="authors_859"/>
    <w:basedOn w:val="Absatz-Standardschriftart"/>
    <w:rsid w:val="00BC45C1"/>
  </w:style>
  <w:style w:type="character" w:customStyle="1" w:styleId="authors1019">
    <w:name w:val="authors_1019"/>
    <w:basedOn w:val="Absatz-Standardschriftart"/>
    <w:rsid w:val="00BC45C1"/>
  </w:style>
  <w:style w:type="character" w:customStyle="1" w:styleId="authors1012">
    <w:name w:val="authors_1012"/>
    <w:basedOn w:val="Absatz-Standardschriftart"/>
    <w:rsid w:val="00BC45C1"/>
  </w:style>
  <w:style w:type="character" w:customStyle="1" w:styleId="authors1018">
    <w:name w:val="authors_1018"/>
    <w:basedOn w:val="Absatz-Standardschriftart"/>
    <w:rsid w:val="00BC45C1"/>
  </w:style>
  <w:style w:type="character" w:customStyle="1" w:styleId="authors1017">
    <w:name w:val="authors_1017"/>
    <w:basedOn w:val="Absatz-Standardschriftart"/>
    <w:rsid w:val="00BC45C1"/>
  </w:style>
  <w:style w:type="character" w:customStyle="1" w:styleId="authors1040">
    <w:name w:val="authors_1040"/>
    <w:basedOn w:val="Absatz-Standardschriftart"/>
    <w:rsid w:val="00BC45C1"/>
  </w:style>
  <w:style w:type="character" w:customStyle="1" w:styleId="authors857">
    <w:name w:val="authors_857"/>
    <w:basedOn w:val="Absatz-Standardschriftart"/>
    <w:rsid w:val="00BC45C1"/>
  </w:style>
  <w:style w:type="character" w:customStyle="1" w:styleId="authors1023">
    <w:name w:val="authors_1023"/>
    <w:basedOn w:val="Absatz-Standardschriftart"/>
    <w:rsid w:val="00BC45C1"/>
  </w:style>
  <w:style w:type="character" w:customStyle="1" w:styleId="authors965">
    <w:name w:val="authors_965"/>
    <w:basedOn w:val="Absatz-Standardschriftart"/>
    <w:rsid w:val="00BC45C1"/>
  </w:style>
  <w:style w:type="character" w:customStyle="1" w:styleId="authors1008">
    <w:name w:val="authors_1008"/>
    <w:basedOn w:val="Absatz-Standardschriftart"/>
    <w:rsid w:val="00275971"/>
  </w:style>
  <w:style w:type="character" w:customStyle="1" w:styleId="authors863">
    <w:name w:val="authors_863"/>
    <w:basedOn w:val="Absatz-Standardschriftart"/>
    <w:rsid w:val="00275971"/>
  </w:style>
  <w:style w:type="character" w:customStyle="1" w:styleId="authors858">
    <w:name w:val="authors_858"/>
    <w:basedOn w:val="Absatz-Standardschriftart"/>
    <w:rsid w:val="00275971"/>
  </w:style>
  <w:style w:type="character" w:customStyle="1" w:styleId="authors862">
    <w:name w:val="authors_862"/>
    <w:basedOn w:val="Absatz-Standardschriftart"/>
    <w:rsid w:val="00275971"/>
  </w:style>
  <w:style w:type="character" w:customStyle="1" w:styleId="authors947">
    <w:name w:val="authors_947"/>
    <w:basedOn w:val="Absatz-Standardschriftart"/>
    <w:rsid w:val="00275971"/>
  </w:style>
  <w:style w:type="character" w:customStyle="1" w:styleId="authors948">
    <w:name w:val="authors_948"/>
    <w:basedOn w:val="Absatz-Standardschriftart"/>
    <w:rsid w:val="00275971"/>
  </w:style>
  <w:style w:type="character" w:customStyle="1" w:styleId="authors1361">
    <w:name w:val="authors_1361"/>
    <w:basedOn w:val="Absatz-Standardschriftart"/>
    <w:rsid w:val="00275971"/>
  </w:style>
  <w:style w:type="character" w:customStyle="1" w:styleId="authors817">
    <w:name w:val="authors_817"/>
    <w:basedOn w:val="Absatz-Standardschriftart"/>
    <w:rsid w:val="00275971"/>
  </w:style>
  <w:style w:type="character" w:customStyle="1" w:styleId="authors910">
    <w:name w:val="authors_910"/>
    <w:basedOn w:val="Absatz-Standardschriftart"/>
    <w:rsid w:val="00275971"/>
  </w:style>
  <w:style w:type="character" w:customStyle="1" w:styleId="authors996">
    <w:name w:val="authors_996"/>
    <w:basedOn w:val="Absatz-Standardschriftart"/>
    <w:rsid w:val="00275971"/>
  </w:style>
  <w:style w:type="character" w:customStyle="1" w:styleId="authors1292">
    <w:name w:val="authors_1292"/>
    <w:basedOn w:val="Absatz-Standardschriftart"/>
    <w:rsid w:val="00275971"/>
  </w:style>
  <w:style w:type="character" w:customStyle="1" w:styleId="authors1035">
    <w:name w:val="authors_1035"/>
    <w:basedOn w:val="Absatz-Standardschriftart"/>
    <w:rsid w:val="00275971"/>
  </w:style>
  <w:style w:type="character" w:customStyle="1" w:styleId="authors1111">
    <w:name w:val="authors_1111"/>
    <w:basedOn w:val="Absatz-Standardschriftart"/>
    <w:rsid w:val="00275971"/>
  </w:style>
  <w:style w:type="character" w:customStyle="1" w:styleId="authors1058">
    <w:name w:val="authors_1058"/>
    <w:basedOn w:val="Absatz-Standardschriftart"/>
    <w:rsid w:val="00275971"/>
  </w:style>
  <w:style w:type="character" w:customStyle="1" w:styleId="authors963">
    <w:name w:val="authors_963"/>
    <w:basedOn w:val="Absatz-Standardschriftart"/>
    <w:rsid w:val="00275971"/>
  </w:style>
  <w:style w:type="character" w:customStyle="1" w:styleId="authors962">
    <w:name w:val="authors_962"/>
    <w:basedOn w:val="Absatz-Standardschriftart"/>
    <w:rsid w:val="00275971"/>
  </w:style>
  <w:style w:type="character" w:customStyle="1" w:styleId="authors955">
    <w:name w:val="authors_955"/>
    <w:basedOn w:val="Absatz-Standardschriftart"/>
    <w:rsid w:val="00275971"/>
  </w:style>
  <w:style w:type="character" w:customStyle="1" w:styleId="authors820">
    <w:name w:val="authors_820"/>
    <w:basedOn w:val="Absatz-Standardschriftart"/>
    <w:rsid w:val="00275971"/>
  </w:style>
  <w:style w:type="character" w:customStyle="1" w:styleId="authors915">
    <w:name w:val="authors_915"/>
    <w:basedOn w:val="Absatz-Standardschriftart"/>
    <w:rsid w:val="00275971"/>
  </w:style>
  <w:style w:type="character" w:customStyle="1" w:styleId="authors854">
    <w:name w:val="authors_854"/>
    <w:basedOn w:val="Absatz-Standardschriftart"/>
    <w:rsid w:val="00275971"/>
  </w:style>
  <w:style w:type="character" w:customStyle="1" w:styleId="authors95">
    <w:name w:val="authors_95"/>
    <w:basedOn w:val="Absatz-Standardschriftart"/>
    <w:rsid w:val="00275971"/>
  </w:style>
  <w:style w:type="character" w:customStyle="1" w:styleId="authors80">
    <w:name w:val="authors_80"/>
    <w:basedOn w:val="Absatz-Standardschriftart"/>
    <w:rsid w:val="00275971"/>
  </w:style>
  <w:style w:type="character" w:customStyle="1" w:styleId="authors1057">
    <w:name w:val="authors_1057"/>
    <w:basedOn w:val="Absatz-Standardschriftart"/>
    <w:rsid w:val="00275971"/>
  </w:style>
  <w:style w:type="character" w:customStyle="1" w:styleId="authors1311">
    <w:name w:val="authors_1311"/>
    <w:basedOn w:val="Absatz-Standardschriftart"/>
    <w:rsid w:val="00C7531F"/>
  </w:style>
  <w:style w:type="character" w:customStyle="1" w:styleId="authors1425">
    <w:name w:val="authors_1425"/>
    <w:basedOn w:val="Absatz-Standardschriftart"/>
    <w:rsid w:val="00C7531F"/>
  </w:style>
  <w:style w:type="paragraph" w:styleId="Kommentarthema">
    <w:name w:val="annotation subject"/>
    <w:basedOn w:val="Kommentartext"/>
    <w:next w:val="Kommentartext"/>
    <w:link w:val="KommentarthemaZchn"/>
    <w:uiPriority w:val="99"/>
    <w:semiHidden/>
    <w:unhideWhenUsed/>
    <w:rsid w:val="00C7531F"/>
    <w:rPr>
      <w:b/>
      <w:bCs/>
    </w:rPr>
  </w:style>
  <w:style w:type="character" w:customStyle="1" w:styleId="KommentarthemaZchn">
    <w:name w:val="Kommentarthema Zchn"/>
    <w:basedOn w:val="KommentartextZchn"/>
    <w:link w:val="Kommentarthema"/>
    <w:uiPriority w:val="99"/>
    <w:semiHidden/>
    <w:rsid w:val="00C7531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7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C75C1F"/>
    <w:rPr>
      <w:sz w:val="16"/>
      <w:szCs w:val="16"/>
    </w:rPr>
  </w:style>
  <w:style w:type="paragraph" w:styleId="Kommentartext">
    <w:name w:val="annotation text"/>
    <w:basedOn w:val="Standard"/>
    <w:link w:val="KommentartextZchn"/>
    <w:uiPriority w:val="99"/>
    <w:semiHidden/>
    <w:unhideWhenUsed/>
    <w:rsid w:val="00C75C1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75C1F"/>
    <w:rPr>
      <w:sz w:val="20"/>
      <w:szCs w:val="20"/>
    </w:rPr>
  </w:style>
  <w:style w:type="paragraph" w:styleId="Sprechblasentext">
    <w:name w:val="Balloon Text"/>
    <w:basedOn w:val="Standard"/>
    <w:link w:val="SprechblasentextZchn"/>
    <w:uiPriority w:val="99"/>
    <w:semiHidden/>
    <w:unhideWhenUsed/>
    <w:rsid w:val="00C75C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5C1F"/>
    <w:rPr>
      <w:rFonts w:ascii="Tahoma" w:hAnsi="Tahoma" w:cs="Tahoma"/>
      <w:sz w:val="16"/>
      <w:szCs w:val="16"/>
    </w:rPr>
  </w:style>
  <w:style w:type="paragraph" w:styleId="Kopfzeile">
    <w:name w:val="header"/>
    <w:basedOn w:val="Standard"/>
    <w:link w:val="KopfzeileZchn"/>
    <w:uiPriority w:val="99"/>
    <w:unhideWhenUsed/>
    <w:rsid w:val="001F1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15E2"/>
  </w:style>
  <w:style w:type="paragraph" w:styleId="Fuzeile">
    <w:name w:val="footer"/>
    <w:basedOn w:val="Standard"/>
    <w:link w:val="FuzeileZchn"/>
    <w:uiPriority w:val="99"/>
    <w:unhideWhenUsed/>
    <w:rsid w:val="001F1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15E2"/>
  </w:style>
  <w:style w:type="character" w:customStyle="1" w:styleId="authors1418">
    <w:name w:val="authors_1418"/>
    <w:basedOn w:val="Absatz-Standardschriftart"/>
    <w:rsid w:val="007D0BA8"/>
  </w:style>
  <w:style w:type="character" w:styleId="Hyperlink">
    <w:name w:val="Hyperlink"/>
    <w:basedOn w:val="Absatz-Standardschriftart"/>
    <w:uiPriority w:val="99"/>
    <w:semiHidden/>
    <w:unhideWhenUsed/>
    <w:rsid w:val="007D0BA8"/>
    <w:rPr>
      <w:color w:val="0000FF"/>
      <w:u w:val="single"/>
    </w:rPr>
  </w:style>
  <w:style w:type="character" w:customStyle="1" w:styleId="authors1110">
    <w:name w:val="authors_1110"/>
    <w:basedOn w:val="Absatz-Standardschriftart"/>
    <w:rsid w:val="007D0BA8"/>
  </w:style>
  <w:style w:type="character" w:customStyle="1" w:styleId="authors684">
    <w:name w:val="authors_684"/>
    <w:basedOn w:val="Absatz-Standardschriftart"/>
    <w:rsid w:val="007D0BA8"/>
  </w:style>
  <w:style w:type="character" w:customStyle="1" w:styleId="authors936">
    <w:name w:val="authors_936"/>
    <w:basedOn w:val="Absatz-Standardschriftart"/>
    <w:rsid w:val="007D0BA8"/>
  </w:style>
  <w:style w:type="character" w:customStyle="1" w:styleId="authors905">
    <w:name w:val="authors_905"/>
    <w:basedOn w:val="Absatz-Standardschriftart"/>
    <w:rsid w:val="007D0BA8"/>
  </w:style>
  <w:style w:type="character" w:customStyle="1" w:styleId="authors1159">
    <w:name w:val="authors_1159"/>
    <w:basedOn w:val="Absatz-Standardschriftart"/>
    <w:rsid w:val="007D0BA8"/>
  </w:style>
  <w:style w:type="character" w:customStyle="1" w:styleId="authors1150">
    <w:name w:val="authors_1150"/>
    <w:basedOn w:val="Absatz-Standardschriftart"/>
    <w:rsid w:val="007D0BA8"/>
  </w:style>
  <w:style w:type="character" w:customStyle="1" w:styleId="authors769">
    <w:name w:val="authors_769"/>
    <w:basedOn w:val="Absatz-Standardschriftart"/>
    <w:rsid w:val="007D0BA8"/>
  </w:style>
  <w:style w:type="character" w:customStyle="1" w:styleId="authors663">
    <w:name w:val="authors_663"/>
    <w:basedOn w:val="Absatz-Standardschriftart"/>
    <w:rsid w:val="007D0BA8"/>
  </w:style>
  <w:style w:type="character" w:customStyle="1" w:styleId="authors798">
    <w:name w:val="authors_798"/>
    <w:basedOn w:val="Absatz-Standardschriftart"/>
    <w:rsid w:val="007D0BA8"/>
  </w:style>
  <w:style w:type="character" w:customStyle="1" w:styleId="authors754">
    <w:name w:val="authors_754"/>
    <w:basedOn w:val="Absatz-Standardschriftart"/>
    <w:rsid w:val="007D0BA8"/>
  </w:style>
  <w:style w:type="character" w:customStyle="1" w:styleId="authors1432">
    <w:name w:val="authors_1432"/>
    <w:basedOn w:val="Absatz-Standardschriftart"/>
    <w:rsid w:val="007D0BA8"/>
  </w:style>
  <w:style w:type="character" w:customStyle="1" w:styleId="authors860">
    <w:name w:val="authors_860"/>
    <w:basedOn w:val="Absatz-Standardschriftart"/>
    <w:rsid w:val="007D0BA8"/>
  </w:style>
  <w:style w:type="character" w:customStyle="1" w:styleId="authors835">
    <w:name w:val="authors_835"/>
    <w:basedOn w:val="Absatz-Standardschriftart"/>
    <w:rsid w:val="00C74480"/>
  </w:style>
  <w:style w:type="character" w:customStyle="1" w:styleId="authors900">
    <w:name w:val="authors_900"/>
    <w:basedOn w:val="Absatz-Standardschriftart"/>
    <w:rsid w:val="00C74480"/>
  </w:style>
  <w:style w:type="character" w:customStyle="1" w:styleId="authors1266">
    <w:name w:val="authors_1266"/>
    <w:basedOn w:val="Absatz-Standardschriftart"/>
    <w:rsid w:val="00C74480"/>
  </w:style>
  <w:style w:type="character" w:customStyle="1" w:styleId="authors1265">
    <w:name w:val="authors_1265"/>
    <w:basedOn w:val="Absatz-Standardschriftart"/>
    <w:rsid w:val="00C74480"/>
  </w:style>
  <w:style w:type="character" w:customStyle="1" w:styleId="authors1102">
    <w:name w:val="authors_1102"/>
    <w:basedOn w:val="Absatz-Standardschriftart"/>
    <w:rsid w:val="00C74480"/>
  </w:style>
  <w:style w:type="character" w:customStyle="1" w:styleId="authors986">
    <w:name w:val="authors_986"/>
    <w:basedOn w:val="Absatz-Standardschriftart"/>
    <w:rsid w:val="00C74480"/>
  </w:style>
  <w:style w:type="character" w:customStyle="1" w:styleId="authors988">
    <w:name w:val="authors_988"/>
    <w:basedOn w:val="Absatz-Standardschriftart"/>
    <w:rsid w:val="00C74480"/>
  </w:style>
  <w:style w:type="character" w:customStyle="1" w:styleId="authors920">
    <w:name w:val="authors_920"/>
    <w:basedOn w:val="Absatz-Standardschriftart"/>
    <w:rsid w:val="00C74480"/>
  </w:style>
  <w:style w:type="character" w:customStyle="1" w:styleId="warning">
    <w:name w:val="warning"/>
    <w:basedOn w:val="Absatz-Standardschriftart"/>
    <w:rsid w:val="00C74480"/>
  </w:style>
  <w:style w:type="character" w:customStyle="1" w:styleId="authors945">
    <w:name w:val="authors_945"/>
    <w:basedOn w:val="Absatz-Standardschriftart"/>
    <w:rsid w:val="00C74480"/>
  </w:style>
  <w:style w:type="character" w:customStyle="1" w:styleId="authors966">
    <w:name w:val="authors_966"/>
    <w:basedOn w:val="Absatz-Standardschriftart"/>
    <w:rsid w:val="00C74480"/>
  </w:style>
  <w:style w:type="character" w:customStyle="1" w:styleId="authors1121">
    <w:name w:val="authors_1121"/>
    <w:basedOn w:val="Absatz-Standardschriftart"/>
    <w:rsid w:val="00C74480"/>
  </w:style>
  <w:style w:type="character" w:customStyle="1" w:styleId="authors1273">
    <w:name w:val="authors_1273"/>
    <w:basedOn w:val="Absatz-Standardschriftart"/>
    <w:rsid w:val="00C74480"/>
  </w:style>
  <w:style w:type="character" w:customStyle="1" w:styleId="authors">
    <w:name w:val="authors"/>
    <w:basedOn w:val="Absatz-Standardschriftart"/>
    <w:rsid w:val="00C74480"/>
  </w:style>
  <w:style w:type="character" w:customStyle="1" w:styleId="authors880">
    <w:name w:val="authors_880"/>
    <w:basedOn w:val="Absatz-Standardschriftart"/>
    <w:rsid w:val="00C74480"/>
  </w:style>
  <w:style w:type="character" w:customStyle="1" w:styleId="authors1098">
    <w:name w:val="authors_1098"/>
    <w:basedOn w:val="Absatz-Standardschriftart"/>
    <w:rsid w:val="00C74480"/>
  </w:style>
  <w:style w:type="character" w:customStyle="1" w:styleId="authors1028">
    <w:name w:val="authors_1028"/>
    <w:basedOn w:val="Absatz-Standardschriftart"/>
    <w:rsid w:val="00C74480"/>
  </w:style>
  <w:style w:type="character" w:customStyle="1" w:styleId="authors1269">
    <w:name w:val="authors_1269"/>
    <w:basedOn w:val="Absatz-Standardschriftart"/>
    <w:rsid w:val="00C74480"/>
  </w:style>
  <w:style w:type="character" w:customStyle="1" w:styleId="authors881">
    <w:name w:val="authors_881"/>
    <w:basedOn w:val="Absatz-Standardschriftart"/>
    <w:rsid w:val="00C74480"/>
  </w:style>
  <w:style w:type="character" w:customStyle="1" w:styleId="authors1246">
    <w:name w:val="authors_1246"/>
    <w:basedOn w:val="Absatz-Standardschriftart"/>
    <w:rsid w:val="00C74480"/>
  </w:style>
  <w:style w:type="character" w:customStyle="1" w:styleId="authors1053">
    <w:name w:val="authors_1053"/>
    <w:basedOn w:val="Absatz-Standardschriftart"/>
    <w:rsid w:val="00C74480"/>
  </w:style>
  <w:style w:type="character" w:customStyle="1" w:styleId="authors856">
    <w:name w:val="authors_856"/>
    <w:basedOn w:val="Absatz-Standardschriftart"/>
    <w:rsid w:val="00C74480"/>
  </w:style>
  <w:style w:type="character" w:customStyle="1" w:styleId="authors1270">
    <w:name w:val="authors_1270"/>
    <w:basedOn w:val="Absatz-Standardschriftart"/>
    <w:rsid w:val="00C74480"/>
  </w:style>
  <w:style w:type="character" w:customStyle="1" w:styleId="authors1446">
    <w:name w:val="authors_1446"/>
    <w:basedOn w:val="Absatz-Standardschriftart"/>
    <w:rsid w:val="00C74480"/>
  </w:style>
  <w:style w:type="character" w:customStyle="1" w:styleId="authors1167">
    <w:name w:val="authors_1167"/>
    <w:basedOn w:val="Absatz-Standardschriftart"/>
    <w:rsid w:val="00C74480"/>
  </w:style>
  <w:style w:type="character" w:customStyle="1" w:styleId="authors1290">
    <w:name w:val="authors_1290"/>
    <w:basedOn w:val="Absatz-Standardschriftart"/>
    <w:rsid w:val="00C74480"/>
  </w:style>
  <w:style w:type="character" w:customStyle="1" w:styleId="authors968">
    <w:name w:val="authors_968"/>
    <w:basedOn w:val="Absatz-Standardschriftart"/>
    <w:rsid w:val="00C74480"/>
  </w:style>
  <w:style w:type="character" w:customStyle="1" w:styleId="authors970">
    <w:name w:val="authors_970"/>
    <w:basedOn w:val="Absatz-Standardschriftart"/>
    <w:rsid w:val="00C74480"/>
  </w:style>
  <w:style w:type="character" w:customStyle="1" w:styleId="authors971">
    <w:name w:val="authors_971"/>
    <w:basedOn w:val="Absatz-Standardschriftart"/>
    <w:rsid w:val="00C74480"/>
  </w:style>
  <w:style w:type="character" w:customStyle="1" w:styleId="authors972">
    <w:name w:val="authors_972"/>
    <w:basedOn w:val="Absatz-Standardschriftart"/>
    <w:rsid w:val="00C74480"/>
  </w:style>
  <w:style w:type="character" w:customStyle="1" w:styleId="authors973">
    <w:name w:val="authors_973"/>
    <w:basedOn w:val="Absatz-Standardschriftart"/>
    <w:rsid w:val="00C74480"/>
  </w:style>
  <w:style w:type="character" w:customStyle="1" w:styleId="authors1041">
    <w:name w:val="authors_1041"/>
    <w:basedOn w:val="Absatz-Standardschriftart"/>
    <w:rsid w:val="00C74480"/>
  </w:style>
  <w:style w:type="character" w:customStyle="1" w:styleId="authors1209">
    <w:name w:val="authors_1209"/>
    <w:basedOn w:val="Absatz-Standardschriftart"/>
    <w:rsid w:val="00C74480"/>
  </w:style>
  <w:style w:type="character" w:customStyle="1" w:styleId="authors1271">
    <w:name w:val="authors_1271"/>
    <w:basedOn w:val="Absatz-Standardschriftart"/>
    <w:rsid w:val="00C74480"/>
  </w:style>
  <w:style w:type="character" w:customStyle="1" w:styleId="authors1009">
    <w:name w:val="authors_1009"/>
    <w:basedOn w:val="Absatz-Standardschriftart"/>
    <w:rsid w:val="00C74480"/>
  </w:style>
  <w:style w:type="character" w:customStyle="1" w:styleId="authors1272">
    <w:name w:val="authors_1272"/>
    <w:basedOn w:val="Absatz-Standardschriftart"/>
    <w:rsid w:val="00C74480"/>
  </w:style>
  <w:style w:type="character" w:customStyle="1" w:styleId="authors1054">
    <w:name w:val="authors_1054"/>
    <w:basedOn w:val="Absatz-Standardschriftart"/>
    <w:rsid w:val="00C74480"/>
  </w:style>
  <w:style w:type="character" w:customStyle="1" w:styleId="authors1268">
    <w:name w:val="authors_1268"/>
    <w:basedOn w:val="Absatz-Standardschriftart"/>
    <w:rsid w:val="00C74480"/>
  </w:style>
  <w:style w:type="character" w:customStyle="1" w:styleId="authors946">
    <w:name w:val="authors_946"/>
    <w:basedOn w:val="Absatz-Standardschriftart"/>
    <w:rsid w:val="00C74480"/>
  </w:style>
  <w:style w:type="character" w:customStyle="1" w:styleId="authors840">
    <w:name w:val="authors_840"/>
    <w:basedOn w:val="Absatz-Standardschriftart"/>
    <w:rsid w:val="00C74480"/>
  </w:style>
  <w:style w:type="character" w:customStyle="1" w:styleId="authors958">
    <w:name w:val="authors_958"/>
    <w:basedOn w:val="Absatz-Standardschriftart"/>
    <w:rsid w:val="00C74480"/>
  </w:style>
  <w:style w:type="character" w:customStyle="1" w:styleId="authors953">
    <w:name w:val="authors_953"/>
    <w:basedOn w:val="Absatz-Standardschriftart"/>
    <w:rsid w:val="00C74480"/>
  </w:style>
  <w:style w:type="character" w:customStyle="1" w:styleId="authors1151">
    <w:name w:val="authors_1151"/>
    <w:basedOn w:val="Absatz-Standardschriftart"/>
    <w:rsid w:val="00C74480"/>
  </w:style>
  <w:style w:type="character" w:customStyle="1" w:styleId="authors1007">
    <w:name w:val="authors_1007"/>
    <w:basedOn w:val="Absatz-Standardschriftart"/>
    <w:rsid w:val="00BC45C1"/>
  </w:style>
  <w:style w:type="character" w:customStyle="1" w:styleId="authors1015">
    <w:name w:val="authors_1015"/>
    <w:basedOn w:val="Absatz-Standardschriftart"/>
    <w:rsid w:val="00BC45C1"/>
  </w:style>
  <w:style w:type="character" w:customStyle="1" w:styleId="authors1027">
    <w:name w:val="authors_1027"/>
    <w:basedOn w:val="Absatz-Standardschriftart"/>
    <w:rsid w:val="00BC45C1"/>
  </w:style>
  <w:style w:type="character" w:customStyle="1" w:styleId="authors933">
    <w:name w:val="authors_933"/>
    <w:basedOn w:val="Absatz-Standardschriftart"/>
    <w:rsid w:val="00BC45C1"/>
  </w:style>
  <w:style w:type="character" w:customStyle="1" w:styleId="authors934">
    <w:name w:val="authors_934"/>
    <w:basedOn w:val="Absatz-Standardschriftart"/>
    <w:rsid w:val="00BC45C1"/>
  </w:style>
  <w:style w:type="character" w:customStyle="1" w:styleId="authors1014">
    <w:name w:val="authors_1014"/>
    <w:basedOn w:val="Absatz-Standardschriftart"/>
    <w:rsid w:val="00BC45C1"/>
  </w:style>
  <w:style w:type="character" w:customStyle="1" w:styleId="authors822">
    <w:name w:val="authors_822"/>
    <w:basedOn w:val="Absatz-Standardschriftart"/>
    <w:rsid w:val="00BC45C1"/>
  </w:style>
  <w:style w:type="character" w:customStyle="1" w:styleId="authors997">
    <w:name w:val="authors_997"/>
    <w:basedOn w:val="Absatz-Standardschriftart"/>
    <w:rsid w:val="00BC45C1"/>
  </w:style>
  <w:style w:type="character" w:customStyle="1" w:styleId="authors591">
    <w:name w:val="authors_591"/>
    <w:basedOn w:val="Absatz-Standardschriftart"/>
    <w:rsid w:val="00BC45C1"/>
  </w:style>
  <w:style w:type="character" w:customStyle="1" w:styleId="authors590">
    <w:name w:val="authors_590"/>
    <w:basedOn w:val="Absatz-Standardschriftart"/>
    <w:rsid w:val="00BC45C1"/>
  </w:style>
  <w:style w:type="character" w:customStyle="1" w:styleId="authors1016">
    <w:name w:val="authors_1016"/>
    <w:basedOn w:val="Absatz-Standardschriftart"/>
    <w:rsid w:val="00BC45C1"/>
  </w:style>
  <w:style w:type="character" w:customStyle="1" w:styleId="authors801">
    <w:name w:val="authors_801"/>
    <w:basedOn w:val="Absatz-Standardschriftart"/>
    <w:rsid w:val="00BC45C1"/>
  </w:style>
  <w:style w:type="character" w:customStyle="1" w:styleId="authors1295">
    <w:name w:val="authors_1295"/>
    <w:basedOn w:val="Absatz-Standardschriftart"/>
    <w:rsid w:val="00BC45C1"/>
  </w:style>
  <w:style w:type="character" w:customStyle="1" w:styleId="authors1453">
    <w:name w:val="authors_1453"/>
    <w:basedOn w:val="Absatz-Standardschriftart"/>
    <w:rsid w:val="00BC45C1"/>
  </w:style>
  <w:style w:type="character" w:customStyle="1" w:styleId="authors938">
    <w:name w:val="authors_938"/>
    <w:basedOn w:val="Absatz-Standardschriftart"/>
    <w:rsid w:val="00BC45C1"/>
  </w:style>
  <w:style w:type="character" w:customStyle="1" w:styleId="authors1024">
    <w:name w:val="authors_1024"/>
    <w:basedOn w:val="Absatz-Standardschriftart"/>
    <w:rsid w:val="00BC45C1"/>
  </w:style>
  <w:style w:type="character" w:customStyle="1" w:styleId="authors883">
    <w:name w:val="authors_883"/>
    <w:basedOn w:val="Absatz-Standardschriftart"/>
    <w:rsid w:val="00BC45C1"/>
  </w:style>
  <w:style w:type="character" w:customStyle="1" w:styleId="authors814">
    <w:name w:val="authors_814"/>
    <w:basedOn w:val="Absatz-Standardschriftart"/>
    <w:rsid w:val="00BC45C1"/>
  </w:style>
  <w:style w:type="character" w:customStyle="1" w:styleId="authors827">
    <w:name w:val="authors_827"/>
    <w:basedOn w:val="Absatz-Standardschriftart"/>
    <w:rsid w:val="00BC45C1"/>
  </w:style>
  <w:style w:type="character" w:customStyle="1" w:styleId="authors56">
    <w:name w:val="authors_56"/>
    <w:basedOn w:val="Absatz-Standardschriftart"/>
    <w:rsid w:val="00BC45C1"/>
  </w:style>
  <w:style w:type="character" w:customStyle="1" w:styleId="authors800">
    <w:name w:val="authors_800"/>
    <w:basedOn w:val="Absatz-Standardschriftart"/>
    <w:rsid w:val="00BC45C1"/>
  </w:style>
  <w:style w:type="character" w:customStyle="1" w:styleId="authors1013">
    <w:name w:val="authors_1013"/>
    <w:basedOn w:val="Absatz-Standardschriftart"/>
    <w:rsid w:val="00BC45C1"/>
  </w:style>
  <w:style w:type="character" w:customStyle="1" w:styleId="authors859">
    <w:name w:val="authors_859"/>
    <w:basedOn w:val="Absatz-Standardschriftart"/>
    <w:rsid w:val="00BC45C1"/>
  </w:style>
  <w:style w:type="character" w:customStyle="1" w:styleId="authors1019">
    <w:name w:val="authors_1019"/>
    <w:basedOn w:val="Absatz-Standardschriftart"/>
    <w:rsid w:val="00BC45C1"/>
  </w:style>
  <w:style w:type="character" w:customStyle="1" w:styleId="authors1012">
    <w:name w:val="authors_1012"/>
    <w:basedOn w:val="Absatz-Standardschriftart"/>
    <w:rsid w:val="00BC45C1"/>
  </w:style>
  <w:style w:type="character" w:customStyle="1" w:styleId="authors1018">
    <w:name w:val="authors_1018"/>
    <w:basedOn w:val="Absatz-Standardschriftart"/>
    <w:rsid w:val="00BC45C1"/>
  </w:style>
  <w:style w:type="character" w:customStyle="1" w:styleId="authors1017">
    <w:name w:val="authors_1017"/>
    <w:basedOn w:val="Absatz-Standardschriftart"/>
    <w:rsid w:val="00BC45C1"/>
  </w:style>
  <w:style w:type="character" w:customStyle="1" w:styleId="authors1040">
    <w:name w:val="authors_1040"/>
    <w:basedOn w:val="Absatz-Standardschriftart"/>
    <w:rsid w:val="00BC45C1"/>
  </w:style>
  <w:style w:type="character" w:customStyle="1" w:styleId="authors857">
    <w:name w:val="authors_857"/>
    <w:basedOn w:val="Absatz-Standardschriftart"/>
    <w:rsid w:val="00BC45C1"/>
  </w:style>
  <w:style w:type="character" w:customStyle="1" w:styleId="authors1023">
    <w:name w:val="authors_1023"/>
    <w:basedOn w:val="Absatz-Standardschriftart"/>
    <w:rsid w:val="00BC45C1"/>
  </w:style>
  <w:style w:type="character" w:customStyle="1" w:styleId="authors965">
    <w:name w:val="authors_965"/>
    <w:basedOn w:val="Absatz-Standardschriftart"/>
    <w:rsid w:val="00BC45C1"/>
  </w:style>
  <w:style w:type="character" w:customStyle="1" w:styleId="authors1008">
    <w:name w:val="authors_1008"/>
    <w:basedOn w:val="Absatz-Standardschriftart"/>
    <w:rsid w:val="00275971"/>
  </w:style>
  <w:style w:type="character" w:customStyle="1" w:styleId="authors863">
    <w:name w:val="authors_863"/>
    <w:basedOn w:val="Absatz-Standardschriftart"/>
    <w:rsid w:val="00275971"/>
  </w:style>
  <w:style w:type="character" w:customStyle="1" w:styleId="authors858">
    <w:name w:val="authors_858"/>
    <w:basedOn w:val="Absatz-Standardschriftart"/>
    <w:rsid w:val="00275971"/>
  </w:style>
  <w:style w:type="character" w:customStyle="1" w:styleId="authors862">
    <w:name w:val="authors_862"/>
    <w:basedOn w:val="Absatz-Standardschriftart"/>
    <w:rsid w:val="00275971"/>
  </w:style>
  <w:style w:type="character" w:customStyle="1" w:styleId="authors947">
    <w:name w:val="authors_947"/>
    <w:basedOn w:val="Absatz-Standardschriftart"/>
    <w:rsid w:val="00275971"/>
  </w:style>
  <w:style w:type="character" w:customStyle="1" w:styleId="authors948">
    <w:name w:val="authors_948"/>
    <w:basedOn w:val="Absatz-Standardschriftart"/>
    <w:rsid w:val="00275971"/>
  </w:style>
  <w:style w:type="character" w:customStyle="1" w:styleId="authors1361">
    <w:name w:val="authors_1361"/>
    <w:basedOn w:val="Absatz-Standardschriftart"/>
    <w:rsid w:val="00275971"/>
  </w:style>
  <w:style w:type="character" w:customStyle="1" w:styleId="authors817">
    <w:name w:val="authors_817"/>
    <w:basedOn w:val="Absatz-Standardschriftart"/>
    <w:rsid w:val="00275971"/>
  </w:style>
  <w:style w:type="character" w:customStyle="1" w:styleId="authors910">
    <w:name w:val="authors_910"/>
    <w:basedOn w:val="Absatz-Standardschriftart"/>
    <w:rsid w:val="00275971"/>
  </w:style>
  <w:style w:type="character" w:customStyle="1" w:styleId="authors996">
    <w:name w:val="authors_996"/>
    <w:basedOn w:val="Absatz-Standardschriftart"/>
    <w:rsid w:val="00275971"/>
  </w:style>
  <w:style w:type="character" w:customStyle="1" w:styleId="authors1292">
    <w:name w:val="authors_1292"/>
    <w:basedOn w:val="Absatz-Standardschriftart"/>
    <w:rsid w:val="00275971"/>
  </w:style>
  <w:style w:type="character" w:customStyle="1" w:styleId="authors1035">
    <w:name w:val="authors_1035"/>
    <w:basedOn w:val="Absatz-Standardschriftart"/>
    <w:rsid w:val="00275971"/>
  </w:style>
  <w:style w:type="character" w:customStyle="1" w:styleId="authors1111">
    <w:name w:val="authors_1111"/>
    <w:basedOn w:val="Absatz-Standardschriftart"/>
    <w:rsid w:val="00275971"/>
  </w:style>
  <w:style w:type="character" w:customStyle="1" w:styleId="authors1058">
    <w:name w:val="authors_1058"/>
    <w:basedOn w:val="Absatz-Standardschriftart"/>
    <w:rsid w:val="00275971"/>
  </w:style>
  <w:style w:type="character" w:customStyle="1" w:styleId="authors963">
    <w:name w:val="authors_963"/>
    <w:basedOn w:val="Absatz-Standardschriftart"/>
    <w:rsid w:val="00275971"/>
  </w:style>
  <w:style w:type="character" w:customStyle="1" w:styleId="authors962">
    <w:name w:val="authors_962"/>
    <w:basedOn w:val="Absatz-Standardschriftart"/>
    <w:rsid w:val="00275971"/>
  </w:style>
  <w:style w:type="character" w:customStyle="1" w:styleId="authors955">
    <w:name w:val="authors_955"/>
    <w:basedOn w:val="Absatz-Standardschriftart"/>
    <w:rsid w:val="00275971"/>
  </w:style>
  <w:style w:type="character" w:customStyle="1" w:styleId="authors820">
    <w:name w:val="authors_820"/>
    <w:basedOn w:val="Absatz-Standardschriftart"/>
    <w:rsid w:val="00275971"/>
  </w:style>
  <w:style w:type="character" w:customStyle="1" w:styleId="authors915">
    <w:name w:val="authors_915"/>
    <w:basedOn w:val="Absatz-Standardschriftart"/>
    <w:rsid w:val="00275971"/>
  </w:style>
  <w:style w:type="character" w:customStyle="1" w:styleId="authors854">
    <w:name w:val="authors_854"/>
    <w:basedOn w:val="Absatz-Standardschriftart"/>
    <w:rsid w:val="00275971"/>
  </w:style>
  <w:style w:type="character" w:customStyle="1" w:styleId="authors95">
    <w:name w:val="authors_95"/>
    <w:basedOn w:val="Absatz-Standardschriftart"/>
    <w:rsid w:val="00275971"/>
  </w:style>
  <w:style w:type="character" w:customStyle="1" w:styleId="authors80">
    <w:name w:val="authors_80"/>
    <w:basedOn w:val="Absatz-Standardschriftart"/>
    <w:rsid w:val="00275971"/>
  </w:style>
  <w:style w:type="character" w:customStyle="1" w:styleId="authors1057">
    <w:name w:val="authors_1057"/>
    <w:basedOn w:val="Absatz-Standardschriftart"/>
    <w:rsid w:val="00275971"/>
  </w:style>
  <w:style w:type="character" w:customStyle="1" w:styleId="authors1311">
    <w:name w:val="authors_1311"/>
    <w:basedOn w:val="Absatz-Standardschriftart"/>
    <w:rsid w:val="00C7531F"/>
  </w:style>
  <w:style w:type="character" w:customStyle="1" w:styleId="authors1425">
    <w:name w:val="authors_1425"/>
    <w:basedOn w:val="Absatz-Standardschriftart"/>
    <w:rsid w:val="00C7531F"/>
  </w:style>
  <w:style w:type="paragraph" w:styleId="Kommentarthema">
    <w:name w:val="annotation subject"/>
    <w:basedOn w:val="Kommentartext"/>
    <w:next w:val="Kommentartext"/>
    <w:link w:val="KommentarthemaZchn"/>
    <w:uiPriority w:val="99"/>
    <w:semiHidden/>
    <w:unhideWhenUsed/>
    <w:rsid w:val="00C7531F"/>
    <w:rPr>
      <w:b/>
      <w:bCs/>
    </w:rPr>
  </w:style>
  <w:style w:type="character" w:customStyle="1" w:styleId="KommentarthemaZchn">
    <w:name w:val="Kommentarthema Zchn"/>
    <w:basedOn w:val="KommentartextZchn"/>
    <w:link w:val="Kommentarthema"/>
    <w:uiPriority w:val="99"/>
    <w:semiHidden/>
    <w:rsid w:val="00C75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3070">
      <w:bodyDiv w:val="1"/>
      <w:marLeft w:val="0"/>
      <w:marRight w:val="0"/>
      <w:marTop w:val="0"/>
      <w:marBottom w:val="0"/>
      <w:divBdr>
        <w:top w:val="none" w:sz="0" w:space="0" w:color="auto"/>
        <w:left w:val="none" w:sz="0" w:space="0" w:color="auto"/>
        <w:bottom w:val="none" w:sz="0" w:space="0" w:color="auto"/>
        <w:right w:val="none" w:sz="0" w:space="0" w:color="auto"/>
      </w:divBdr>
    </w:div>
    <w:div w:id="923075527">
      <w:bodyDiv w:val="1"/>
      <w:marLeft w:val="0"/>
      <w:marRight w:val="0"/>
      <w:marTop w:val="0"/>
      <w:marBottom w:val="0"/>
      <w:divBdr>
        <w:top w:val="none" w:sz="0" w:space="0" w:color="auto"/>
        <w:left w:val="none" w:sz="0" w:space="0" w:color="auto"/>
        <w:bottom w:val="none" w:sz="0" w:space="0" w:color="auto"/>
        <w:right w:val="none" w:sz="0" w:space="0" w:color="auto"/>
      </w:divBdr>
    </w:div>
    <w:div w:id="1272400643">
      <w:bodyDiv w:val="1"/>
      <w:marLeft w:val="0"/>
      <w:marRight w:val="0"/>
      <w:marTop w:val="0"/>
      <w:marBottom w:val="0"/>
      <w:divBdr>
        <w:top w:val="none" w:sz="0" w:space="0" w:color="auto"/>
        <w:left w:val="none" w:sz="0" w:space="0" w:color="auto"/>
        <w:bottom w:val="none" w:sz="0" w:space="0" w:color="auto"/>
        <w:right w:val="none" w:sz="0" w:space="0" w:color="auto"/>
      </w:divBdr>
    </w:div>
    <w:div w:id="1509324666">
      <w:bodyDiv w:val="1"/>
      <w:marLeft w:val="0"/>
      <w:marRight w:val="0"/>
      <w:marTop w:val="0"/>
      <w:marBottom w:val="0"/>
      <w:divBdr>
        <w:top w:val="none" w:sz="0" w:space="0" w:color="auto"/>
        <w:left w:val="none" w:sz="0" w:space="0" w:color="auto"/>
        <w:bottom w:val="none" w:sz="0" w:space="0" w:color="auto"/>
        <w:right w:val="none" w:sz="0" w:space="0" w:color="auto"/>
      </w:divBdr>
    </w:div>
    <w:div w:id="1553690520">
      <w:bodyDiv w:val="1"/>
      <w:marLeft w:val="0"/>
      <w:marRight w:val="0"/>
      <w:marTop w:val="0"/>
      <w:marBottom w:val="0"/>
      <w:divBdr>
        <w:top w:val="none" w:sz="0" w:space="0" w:color="auto"/>
        <w:left w:val="none" w:sz="0" w:space="0" w:color="auto"/>
        <w:bottom w:val="none" w:sz="0" w:space="0" w:color="auto"/>
        <w:right w:val="none" w:sz="0" w:space="0" w:color="auto"/>
      </w:divBdr>
    </w:div>
    <w:div w:id="1601836436">
      <w:bodyDiv w:val="1"/>
      <w:marLeft w:val="0"/>
      <w:marRight w:val="0"/>
      <w:marTop w:val="0"/>
      <w:marBottom w:val="0"/>
      <w:divBdr>
        <w:top w:val="none" w:sz="0" w:space="0" w:color="auto"/>
        <w:left w:val="none" w:sz="0" w:space="0" w:color="auto"/>
        <w:bottom w:val="none" w:sz="0" w:space="0" w:color="auto"/>
        <w:right w:val="none" w:sz="0" w:space="0" w:color="auto"/>
      </w:divBdr>
    </w:div>
    <w:div w:id="1712072529">
      <w:bodyDiv w:val="1"/>
      <w:marLeft w:val="0"/>
      <w:marRight w:val="0"/>
      <w:marTop w:val="0"/>
      <w:marBottom w:val="0"/>
      <w:divBdr>
        <w:top w:val="none" w:sz="0" w:space="0" w:color="auto"/>
        <w:left w:val="none" w:sz="0" w:space="0" w:color="auto"/>
        <w:bottom w:val="none" w:sz="0" w:space="0" w:color="auto"/>
        <w:right w:val="none" w:sz="0" w:space="0" w:color="auto"/>
      </w:divBdr>
    </w:div>
    <w:div w:id="1717970081">
      <w:bodyDiv w:val="1"/>
      <w:marLeft w:val="0"/>
      <w:marRight w:val="0"/>
      <w:marTop w:val="0"/>
      <w:marBottom w:val="0"/>
      <w:divBdr>
        <w:top w:val="none" w:sz="0" w:space="0" w:color="auto"/>
        <w:left w:val="none" w:sz="0" w:space="0" w:color="auto"/>
        <w:bottom w:val="none" w:sz="0" w:space="0" w:color="auto"/>
        <w:right w:val="none" w:sz="0" w:space="0" w:color="auto"/>
      </w:divBdr>
    </w:div>
    <w:div w:id="1756629463">
      <w:bodyDiv w:val="1"/>
      <w:marLeft w:val="0"/>
      <w:marRight w:val="0"/>
      <w:marTop w:val="0"/>
      <w:marBottom w:val="0"/>
      <w:divBdr>
        <w:top w:val="none" w:sz="0" w:space="0" w:color="auto"/>
        <w:left w:val="none" w:sz="0" w:space="0" w:color="auto"/>
        <w:bottom w:val="none" w:sz="0" w:space="0" w:color="auto"/>
        <w:right w:val="none" w:sz="0" w:space="0" w:color="auto"/>
      </w:divBdr>
    </w:div>
    <w:div w:id="1826704847">
      <w:bodyDiv w:val="1"/>
      <w:marLeft w:val="0"/>
      <w:marRight w:val="0"/>
      <w:marTop w:val="0"/>
      <w:marBottom w:val="0"/>
      <w:divBdr>
        <w:top w:val="none" w:sz="0" w:space="0" w:color="auto"/>
        <w:left w:val="none" w:sz="0" w:space="0" w:color="auto"/>
        <w:bottom w:val="none" w:sz="0" w:space="0" w:color="auto"/>
        <w:right w:val="none" w:sz="0" w:space="0" w:color="auto"/>
      </w:divBdr>
    </w:div>
    <w:div w:id="1928423934">
      <w:bodyDiv w:val="1"/>
      <w:marLeft w:val="0"/>
      <w:marRight w:val="0"/>
      <w:marTop w:val="0"/>
      <w:marBottom w:val="0"/>
      <w:divBdr>
        <w:top w:val="none" w:sz="0" w:space="0" w:color="auto"/>
        <w:left w:val="none" w:sz="0" w:space="0" w:color="auto"/>
        <w:bottom w:val="none" w:sz="0" w:space="0" w:color="auto"/>
        <w:right w:val="none" w:sz="0" w:space="0" w:color="auto"/>
      </w:divBdr>
    </w:div>
    <w:div w:id="200154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s41467-017-02788-3" TargetMode="External"/><Relationship Id="rId117" Type="http://schemas.openxmlformats.org/officeDocument/2006/relationships/hyperlink" Target="https://doi.org/10.1127/jmogv/100/0014" TargetMode="External"/><Relationship Id="rId21" Type="http://schemas.openxmlformats.org/officeDocument/2006/relationships/hyperlink" Target="https://doi.org/10.3897/bdj.6.e25237" TargetMode="External"/><Relationship Id="rId42" Type="http://schemas.openxmlformats.org/officeDocument/2006/relationships/hyperlink" Target="https://doi.org/10.11646/zootaxa.4402.3.9" TargetMode="External"/><Relationship Id="rId47" Type="http://schemas.openxmlformats.org/officeDocument/2006/relationships/hyperlink" Target="https://doi.org/10.11646/zootaxa.4442.4.1" TargetMode="External"/><Relationship Id="rId63" Type="http://schemas.openxmlformats.org/officeDocument/2006/relationships/hyperlink" Target="https://doi.org/10.11646/zootaxa.4504.1.2" TargetMode="External"/><Relationship Id="rId68" Type="http://schemas.openxmlformats.org/officeDocument/2006/relationships/hyperlink" Target="https://doi.org/10.1007/s12542-018-0404-x" TargetMode="External"/><Relationship Id="rId84" Type="http://schemas.openxmlformats.org/officeDocument/2006/relationships/hyperlink" Target="https://doi.org/10.1007/s12542-017-0392-2" TargetMode="External"/><Relationship Id="rId89" Type="http://schemas.openxmlformats.org/officeDocument/2006/relationships/hyperlink" Target="https://doi.org/10.3897/zse.94.26859" TargetMode="External"/><Relationship Id="rId112" Type="http://schemas.openxmlformats.org/officeDocument/2006/relationships/hyperlink" Target="https://doi.org/10.1111/maps.13080" TargetMode="External"/><Relationship Id="rId133" Type="http://schemas.openxmlformats.org/officeDocument/2006/relationships/hyperlink" Target="https://doi.org/10.7479/9hdr-88pb" TargetMode="External"/><Relationship Id="rId138" Type="http://schemas.openxmlformats.org/officeDocument/2006/relationships/theme" Target="theme/theme1.xml"/><Relationship Id="rId16" Type="http://schemas.openxmlformats.org/officeDocument/2006/relationships/hyperlink" Target="https://doi.org/10.1186/s12862-018-1202-5" TargetMode="External"/><Relationship Id="rId107" Type="http://schemas.openxmlformats.org/officeDocument/2006/relationships/hyperlink" Target="https://doi.org/10.1016/j.lithos.2017.12.009" TargetMode="External"/><Relationship Id="rId11" Type="http://schemas.openxmlformats.org/officeDocument/2006/relationships/hyperlink" Target="https://doi.org/10.1371/journal.pone.0189883" TargetMode="External"/><Relationship Id="rId32" Type="http://schemas.openxmlformats.org/officeDocument/2006/relationships/hyperlink" Target="https://doi.org/10.1016/j.tpb.2017.10.002" TargetMode="External"/><Relationship Id="rId37" Type="http://schemas.openxmlformats.org/officeDocument/2006/relationships/hyperlink" Target="https://doi.org/10.17433/1.2018.50153533.2-13" TargetMode="External"/><Relationship Id="rId53" Type="http://schemas.openxmlformats.org/officeDocument/2006/relationships/hyperlink" Target="https://doi.org/10.20341/gb.2018.008" TargetMode="External"/><Relationship Id="rId58" Type="http://schemas.openxmlformats.org/officeDocument/2006/relationships/hyperlink" Target="https://doi.org/10.1017/pab.2018.38" TargetMode="External"/><Relationship Id="rId74" Type="http://schemas.openxmlformats.org/officeDocument/2006/relationships/hyperlink" Target="https://doi.org/10.1080/09397140.2018.1470301" TargetMode="External"/><Relationship Id="rId79" Type="http://schemas.openxmlformats.org/officeDocument/2006/relationships/hyperlink" Target="https://doi.org/10.1186/s12862-018-1155-8" TargetMode="External"/><Relationship Id="rId102" Type="http://schemas.openxmlformats.org/officeDocument/2006/relationships/hyperlink" Target="https://doi.org/10.1038/s41467-018-05540-7" TargetMode="External"/><Relationship Id="rId123" Type="http://schemas.openxmlformats.org/officeDocument/2006/relationships/hyperlink" Target="https://doi.org/10.1007/978-3-319-76445-0_8" TargetMode="External"/><Relationship Id="rId128" Type="http://schemas.openxmlformats.org/officeDocument/2006/relationships/hyperlink" Target="https://doi.org/10.1007/978-3-658-20670-3_11" TargetMode="External"/><Relationship Id="rId5" Type="http://schemas.openxmlformats.org/officeDocument/2006/relationships/webSettings" Target="webSettings.xml"/><Relationship Id="rId90" Type="http://schemas.openxmlformats.org/officeDocument/2006/relationships/hyperlink" Target="https://doi.org/10.1098/rsos.171411" TargetMode="External"/><Relationship Id="rId95" Type="http://schemas.openxmlformats.org/officeDocument/2006/relationships/hyperlink" Target="https://doi.org/10.3897/zse.94.22289" TargetMode="External"/><Relationship Id="rId14" Type="http://schemas.openxmlformats.org/officeDocument/2006/relationships/hyperlink" Target="https://doi.org/10.5194/fr-21-109-2018" TargetMode="External"/><Relationship Id="rId22" Type="http://schemas.openxmlformats.org/officeDocument/2006/relationships/hyperlink" Target="https://doi.org/10.1038/s41598-018-31699-6" TargetMode="External"/><Relationship Id="rId27" Type="http://schemas.openxmlformats.org/officeDocument/2006/relationships/hyperlink" Target="https://doi.org/10.3390/s18103343" TargetMode="External"/><Relationship Id="rId30" Type="http://schemas.openxmlformats.org/officeDocument/2006/relationships/hyperlink" Target="https://doi.org/10.24349/acarologia/20184263" TargetMode="External"/><Relationship Id="rId35" Type="http://schemas.openxmlformats.org/officeDocument/2006/relationships/hyperlink" Target="https://doi.org/10.7717/peerj.5923" TargetMode="External"/><Relationship Id="rId43" Type="http://schemas.openxmlformats.org/officeDocument/2006/relationships/hyperlink" Target="https://doi.org/10.3897/zookeys.733.22021" TargetMode="External"/><Relationship Id="rId48" Type="http://schemas.openxmlformats.org/officeDocument/2006/relationships/hyperlink" Target="https://doi.org/10.1127/njgpa/2018/0748" TargetMode="External"/><Relationship Id="rId56" Type="http://schemas.openxmlformats.org/officeDocument/2006/relationships/hyperlink" Target="https://doi.org/10.1186/s12862-018-1276-0" TargetMode="External"/><Relationship Id="rId64" Type="http://schemas.openxmlformats.org/officeDocument/2006/relationships/hyperlink" Target="https://doi.org/10.1016/j.cretres.2018.04.006" TargetMode="External"/><Relationship Id="rId69" Type="http://schemas.openxmlformats.org/officeDocument/2006/relationships/hyperlink" Target="https://doi.org/10.5194/fr-21-55-2018" TargetMode="External"/><Relationship Id="rId77" Type="http://schemas.openxmlformats.org/officeDocument/2006/relationships/hyperlink" Target="https://doi.org/10.5194/fr-21-33-2018" TargetMode="External"/><Relationship Id="rId100" Type="http://schemas.openxmlformats.org/officeDocument/2006/relationships/hyperlink" Target="https://doi.org/10.1038/s41559-017-0449-3" TargetMode="External"/><Relationship Id="rId105" Type="http://schemas.openxmlformats.org/officeDocument/2006/relationships/hyperlink" Target="https://doi.org/10.1002/9781119522812.ch3" TargetMode="External"/><Relationship Id="rId113" Type="http://schemas.openxmlformats.org/officeDocument/2006/relationships/hyperlink" Target="https://doi.org/10.1111/jzo.12522" TargetMode="External"/><Relationship Id="rId118" Type="http://schemas.openxmlformats.org/officeDocument/2006/relationships/hyperlink" Target="https://doi.org/10.1016/j.gr.2018.03.019" TargetMode="External"/><Relationship Id="rId126" Type="http://schemas.openxmlformats.org/officeDocument/2006/relationships/hyperlink" Target="https://doi.org/10.1007/978-3-319-77401-5_1" TargetMode="External"/><Relationship Id="rId134" Type="http://schemas.openxmlformats.org/officeDocument/2006/relationships/hyperlink" Target="https://doi.org/10.7479/eps3-4e89" TargetMode="External"/><Relationship Id="rId8" Type="http://schemas.openxmlformats.org/officeDocument/2006/relationships/hyperlink" Target="https://doi.org/10.1007/s00531-018-1604-z" TargetMode="External"/><Relationship Id="rId51" Type="http://schemas.openxmlformats.org/officeDocument/2006/relationships/hyperlink" Target="https://doi.org/10.21805/bzn.v75.a030" TargetMode="External"/><Relationship Id="rId72" Type="http://schemas.openxmlformats.org/officeDocument/2006/relationships/hyperlink" Target="https://doi.org/10.3389/fphys.2018.00278" TargetMode="External"/><Relationship Id="rId80" Type="http://schemas.openxmlformats.org/officeDocument/2006/relationships/hyperlink" Target="https://doi.org/10.1080/03014223.2018.1488751" TargetMode="External"/><Relationship Id="rId85" Type="http://schemas.openxmlformats.org/officeDocument/2006/relationships/hyperlink" Target="https://doi.org/10.1127/njgpa/2018/0762" TargetMode="External"/><Relationship Id="rId93" Type="http://schemas.openxmlformats.org/officeDocument/2006/relationships/hyperlink" Target="https://doi.org/10.1080/17451000.2017.1408916" TargetMode="External"/><Relationship Id="rId98" Type="http://schemas.openxmlformats.org/officeDocument/2006/relationships/hyperlink" Target="https://doi.org/10.1371/journal.pone.0188509" TargetMode="External"/><Relationship Id="rId121" Type="http://schemas.openxmlformats.org/officeDocument/2006/relationships/hyperlink" Target="https://doi.org/10.5479/si.1943-6688.101" TargetMode="External"/><Relationship Id="rId3" Type="http://schemas.microsoft.com/office/2007/relationships/stylesWithEffects" Target="stylesWithEffects.xml"/><Relationship Id="rId12" Type="http://schemas.openxmlformats.org/officeDocument/2006/relationships/hyperlink" Target="https://doi.org/10.3139/120.111129" TargetMode="External"/><Relationship Id="rId17" Type="http://schemas.openxmlformats.org/officeDocument/2006/relationships/hyperlink" Target="https://doi.org/10.1130/g45316.1" TargetMode="External"/><Relationship Id="rId25" Type="http://schemas.openxmlformats.org/officeDocument/2006/relationships/hyperlink" Target="https://doi.org/10.1017/jpa.2018.46" TargetMode="External"/><Relationship Id="rId33" Type="http://schemas.openxmlformats.org/officeDocument/2006/relationships/hyperlink" Target="https://doi.org/10.1111/joa.12843" TargetMode="External"/><Relationship Id="rId38" Type="http://schemas.openxmlformats.org/officeDocument/2006/relationships/hyperlink" Target="https://doi.org/10.1093/molbev/msy052" TargetMode="External"/><Relationship Id="rId46" Type="http://schemas.openxmlformats.org/officeDocument/2006/relationships/hyperlink" Target="https://doi.org/10.1111/maps.13048" TargetMode="External"/><Relationship Id="rId59" Type="http://schemas.openxmlformats.org/officeDocument/2006/relationships/hyperlink" Target="https://doi.org/10.3389/feart.2018.00099" TargetMode="External"/><Relationship Id="rId67" Type="http://schemas.openxmlformats.org/officeDocument/2006/relationships/hyperlink" Target="https://doi.org/10.11646/zootaxa.4394.3.6" TargetMode="External"/><Relationship Id="rId103" Type="http://schemas.openxmlformats.org/officeDocument/2006/relationships/hyperlink" Target="https://doi.org/10.1127/nos/2018/0440" TargetMode="External"/><Relationship Id="rId108" Type="http://schemas.openxmlformats.org/officeDocument/2006/relationships/hyperlink" Target="https://doi.org/10.1016/j.biocon.2017.12.024" TargetMode="External"/><Relationship Id="rId116" Type="http://schemas.openxmlformats.org/officeDocument/2006/relationships/hyperlink" Target="https://doi.org/10.1525/rep.2018.141.1.3" TargetMode="External"/><Relationship Id="rId124" Type="http://schemas.openxmlformats.org/officeDocument/2006/relationships/hyperlink" Target="https://doi.org/10.1007/978-3-319-65179-8" TargetMode="External"/><Relationship Id="rId129" Type="http://schemas.openxmlformats.org/officeDocument/2006/relationships/hyperlink" Target="https://doi.org/10.5281/zenodo.1410370" TargetMode="External"/><Relationship Id="rId137" Type="http://schemas.openxmlformats.org/officeDocument/2006/relationships/fontTable" Target="fontTable.xml"/><Relationship Id="rId20" Type="http://schemas.openxmlformats.org/officeDocument/2006/relationships/hyperlink" Target="https://doi.org/10.1038/s41467-018-07623-x" TargetMode="External"/><Relationship Id="rId41" Type="http://schemas.openxmlformats.org/officeDocument/2006/relationships/hyperlink" Target="https://doi.org/10.1111/evo.13650" TargetMode="External"/><Relationship Id="rId54" Type="http://schemas.openxmlformats.org/officeDocument/2006/relationships/hyperlink" Target="https://doi.org/10.23987/sts.76416" TargetMode="External"/><Relationship Id="rId62" Type="http://schemas.openxmlformats.org/officeDocument/2006/relationships/hyperlink" Target="https://doi.org/10.3897/dez.65.23538" TargetMode="External"/><Relationship Id="rId70" Type="http://schemas.openxmlformats.org/officeDocument/2006/relationships/hyperlink" Target="https://doi.org/10.1016/j.ecolind.2018.02.004" TargetMode="External"/><Relationship Id="rId75" Type="http://schemas.openxmlformats.org/officeDocument/2006/relationships/hyperlink" Target="https://doi.org/10.1038/s41467-018-07107-y" TargetMode="External"/><Relationship Id="rId83" Type="http://schemas.openxmlformats.org/officeDocument/2006/relationships/hyperlink" Target="https://doi.org/10.3390/su10113959" TargetMode="External"/><Relationship Id="rId88" Type="http://schemas.openxmlformats.org/officeDocument/2006/relationships/hyperlink" Target="https://doi.org/10.11646/zootaxa.4450.5.1" TargetMode="External"/><Relationship Id="rId91" Type="http://schemas.openxmlformats.org/officeDocument/2006/relationships/hyperlink" Target="https://doi.org/10.1177/1940082918776434" TargetMode="External"/><Relationship Id="rId96" Type="http://schemas.openxmlformats.org/officeDocument/2006/relationships/hyperlink" Target="https://doi.org/10.7818/ecos.1552" TargetMode="External"/><Relationship Id="rId111" Type="http://schemas.openxmlformats.org/officeDocument/2006/relationships/hyperlink" Target="https://doi.org/10.1111/maps.13179" TargetMode="External"/><Relationship Id="rId132" Type="http://schemas.openxmlformats.org/officeDocument/2006/relationships/hyperlink" Target="https://doi.org/10.7479/p7hs-z/j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evo.13435" TargetMode="External"/><Relationship Id="rId23" Type="http://schemas.openxmlformats.org/officeDocument/2006/relationships/hyperlink" Target="https://doi.org/10.1017/s0031182018000537" TargetMode="External"/><Relationship Id="rId28" Type="http://schemas.openxmlformats.org/officeDocument/2006/relationships/hyperlink" Target="https://doi.org/10.5194/fr-21-285-2018" TargetMode="External"/><Relationship Id="rId36" Type="http://schemas.openxmlformats.org/officeDocument/2006/relationships/hyperlink" Target="https://doi.org/10.5334/cstp.114" TargetMode="External"/><Relationship Id="rId49" Type="http://schemas.openxmlformats.org/officeDocument/2006/relationships/hyperlink" Target="https://doi.org/10.1127/njgpa/2018/0735" TargetMode="External"/><Relationship Id="rId57" Type="http://schemas.openxmlformats.org/officeDocument/2006/relationships/hyperlink" Target="https://doi.org/10.3897/zookeys.769.26095" TargetMode="External"/><Relationship Id="rId106" Type="http://schemas.openxmlformats.org/officeDocument/2006/relationships/hyperlink" Target="https://doi.org/10.1002/9781119522812.ch2" TargetMode="External"/><Relationship Id="rId114" Type="http://schemas.openxmlformats.org/officeDocument/2006/relationships/hyperlink" Target="https://doi.org/10.21411/CBM.A.124081A9" TargetMode="External"/><Relationship Id="rId119" Type="http://schemas.openxmlformats.org/officeDocument/2006/relationships/hyperlink" Target="https://doi.org/10.1016/j.gca.2018.08.016" TargetMode="External"/><Relationship Id="rId127" Type="http://schemas.openxmlformats.org/officeDocument/2006/relationships/hyperlink" Target="https://doi.org/10.1007/978-3-319-47829-6_1191-1" TargetMode="External"/><Relationship Id="rId10" Type="http://schemas.openxmlformats.org/officeDocument/2006/relationships/hyperlink" Target="https://doi.org/10.1016/j.gca.2018.09.021" TargetMode="External"/><Relationship Id="rId31" Type="http://schemas.openxmlformats.org/officeDocument/2006/relationships/hyperlink" Target="https://doi.org/10.1007/s10955-018-2013-1" TargetMode="External"/><Relationship Id="rId44" Type="http://schemas.openxmlformats.org/officeDocument/2006/relationships/hyperlink" Target="https://doi.org/10.1111/maps.13027" TargetMode="External"/><Relationship Id="rId52" Type="http://schemas.openxmlformats.org/officeDocument/2006/relationships/hyperlink" Target="https://doi.org/10.1127/njgpa/2018/0711" TargetMode="External"/><Relationship Id="rId60" Type="http://schemas.openxmlformats.org/officeDocument/2006/relationships/hyperlink" Target="https://doi.org/10.1093/zoolinnean/zly068" TargetMode="External"/><Relationship Id="rId65" Type="http://schemas.openxmlformats.org/officeDocument/2006/relationships/hyperlink" Target="https://doi.org/10.1111/maps.13109" TargetMode="External"/><Relationship Id="rId73" Type="http://schemas.openxmlformats.org/officeDocument/2006/relationships/hyperlink" Target="https://doi.org/10.5194/fr-21-47-2018" TargetMode="External"/><Relationship Id="rId78" Type="http://schemas.openxmlformats.org/officeDocument/2006/relationships/hyperlink" Target="https://doi.org/10.1007/s10592-017-1029-4" TargetMode="External"/><Relationship Id="rId81" Type="http://schemas.openxmlformats.org/officeDocument/2006/relationships/hyperlink" Target="https://doi.org/10.1016/j.chemgeo.2018.03.040" TargetMode="External"/><Relationship Id="rId86" Type="http://schemas.openxmlformats.org/officeDocument/2006/relationships/hyperlink" Target="https://doi.org/10.1111/maps.13210" TargetMode="External"/><Relationship Id="rId94" Type="http://schemas.openxmlformats.org/officeDocument/2006/relationships/hyperlink" Target="https://doi.org/10.1093/zoolinnean/zly070" TargetMode="External"/><Relationship Id="rId99" Type="http://schemas.openxmlformats.org/officeDocument/2006/relationships/hyperlink" Target="https://doi.org/10.1017/pab.2017.33" TargetMode="External"/><Relationship Id="rId101" Type="http://schemas.openxmlformats.org/officeDocument/2006/relationships/hyperlink" Target="https://doi.org/10.1038/s41467-018-04980-5" TargetMode="External"/><Relationship Id="rId122" Type="http://schemas.openxmlformats.org/officeDocument/2006/relationships/hyperlink" Target="https://doi.org/10.14279/depositonce-6690" TargetMode="External"/><Relationship Id="rId130" Type="http://schemas.openxmlformats.org/officeDocument/2006/relationships/hyperlink" Target="https://doi.org/10.7479/9zqs-aaa6" TargetMode="External"/><Relationship Id="rId135"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i.org/10.1016/j.envsci.2018.01.001" TargetMode="External"/><Relationship Id="rId13" Type="http://schemas.openxmlformats.org/officeDocument/2006/relationships/hyperlink" Target="https://doi.org/10.1002/jez.b.22798" TargetMode="External"/><Relationship Id="rId18" Type="http://schemas.openxmlformats.org/officeDocument/2006/relationships/hyperlink" Target="https://doi.org/10.17433/12.2018.50153641" TargetMode="External"/><Relationship Id="rId39" Type="http://schemas.openxmlformats.org/officeDocument/2006/relationships/hyperlink" Target="https://doi.org/10.1144/sp472.14" TargetMode="External"/><Relationship Id="rId109" Type="http://schemas.openxmlformats.org/officeDocument/2006/relationships/hyperlink" Target="https://doi.org/10.1016/j.biocon.2018.07.002" TargetMode="External"/><Relationship Id="rId34" Type="http://schemas.openxmlformats.org/officeDocument/2006/relationships/hyperlink" Target="https://doi.org/10.1002/2018pa003328" TargetMode="External"/><Relationship Id="rId50" Type="http://schemas.openxmlformats.org/officeDocument/2006/relationships/hyperlink" Target="https://doi.org/10.1127/njgpa/2018/0716" TargetMode="External"/><Relationship Id="rId55" Type="http://schemas.openxmlformats.org/officeDocument/2006/relationships/hyperlink" Target="https://doi.org/10.1007/s00606-018-1529-9" TargetMode="External"/><Relationship Id="rId76" Type="http://schemas.openxmlformats.org/officeDocument/2006/relationships/hyperlink" Target="https://doi.org/10.5194/fr-21-183-2018" TargetMode="External"/><Relationship Id="rId97" Type="http://schemas.openxmlformats.org/officeDocument/2006/relationships/hyperlink" Target="https://doi.org/10.1371/journal.pone.0206791" TargetMode="External"/><Relationship Id="rId104" Type="http://schemas.openxmlformats.org/officeDocument/2006/relationships/hyperlink" Target="https://doi.org/10.1002/9781119522812.ch1" TargetMode="External"/><Relationship Id="rId120" Type="http://schemas.openxmlformats.org/officeDocument/2006/relationships/hyperlink" Target="https://doi.org/10.12782/specdiv.23.193" TargetMode="External"/><Relationship Id="rId125" Type="http://schemas.openxmlformats.org/officeDocument/2006/relationships/hyperlink" Target="https://doi.org/10.1007/978-3-319-44321-8_5" TargetMode="External"/><Relationship Id="rId7" Type="http://schemas.openxmlformats.org/officeDocument/2006/relationships/endnotes" Target="endnotes.xml"/><Relationship Id="rId71" Type="http://schemas.openxmlformats.org/officeDocument/2006/relationships/hyperlink" Target="https://doi.org/10.11646/zootaxa.4374.4.6" TargetMode="External"/><Relationship Id="rId92" Type="http://schemas.openxmlformats.org/officeDocument/2006/relationships/hyperlink" Target="https://doi.org/10.1016/j.jhevol.2018.01.002" TargetMode="External"/><Relationship Id="rId2" Type="http://schemas.openxmlformats.org/officeDocument/2006/relationships/styles" Target="styles.xml"/><Relationship Id="rId29" Type="http://schemas.openxmlformats.org/officeDocument/2006/relationships/hyperlink" Target="https://doi.org/10.1016/j.cretres.2018.04.013" TargetMode="External"/><Relationship Id="rId24" Type="http://schemas.openxmlformats.org/officeDocument/2006/relationships/hyperlink" Target="https://doi.org/10.1002/gj.3174" TargetMode="External"/><Relationship Id="rId40" Type="http://schemas.openxmlformats.org/officeDocument/2006/relationships/hyperlink" Target="https://doi.org/10.1016/j.apgeochem.2018.11.001" TargetMode="External"/><Relationship Id="rId45" Type="http://schemas.openxmlformats.org/officeDocument/2006/relationships/hyperlink" Target="https://doi.org/10.1007/s00410-018-1441-x" TargetMode="External"/><Relationship Id="rId66" Type="http://schemas.openxmlformats.org/officeDocument/2006/relationships/hyperlink" Target="https://doi.org/10.1007/s12371-018-0294-z" TargetMode="External"/><Relationship Id="rId87" Type="http://schemas.openxmlformats.org/officeDocument/2006/relationships/hyperlink" Target="https://doi.org/10.11646/zootaxa.4526.4.4" TargetMode="External"/><Relationship Id="rId110" Type="http://schemas.openxmlformats.org/officeDocument/2006/relationships/hyperlink" Target="https://doi.org/10.1007/s12542-017-0394-0" TargetMode="External"/><Relationship Id="rId115" Type="http://schemas.openxmlformats.org/officeDocument/2006/relationships/hyperlink" Target="https://doi.org/10.1126/sciadv.1700988" TargetMode="External"/><Relationship Id="rId131" Type="http://schemas.openxmlformats.org/officeDocument/2006/relationships/hyperlink" Target="https://doi.org/10.7479/p7hs-z7jk" TargetMode="External"/><Relationship Id="rId136" Type="http://schemas.openxmlformats.org/officeDocument/2006/relationships/footer" Target="footer1.xml"/><Relationship Id="rId61" Type="http://schemas.openxmlformats.org/officeDocument/2006/relationships/hyperlink" Target="https://doi.org/10.1127/zdgg/2017/0151" TargetMode="External"/><Relationship Id="rId82" Type="http://schemas.openxmlformats.org/officeDocument/2006/relationships/hyperlink" Target="https://doi.org/10.1038/nature25990" TargetMode="External"/><Relationship Id="rId19" Type="http://schemas.openxmlformats.org/officeDocument/2006/relationships/hyperlink" Target="https://doi.org/10.1111/2041-210x.1300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53B1F-2100-4403-9F8C-561E9A23A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15152</Words>
  <Characters>86373</Characters>
  <Application>Microsoft Office Word</Application>
  <DocSecurity>0</DocSecurity>
  <Lines>719</Lines>
  <Paragraphs>202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Pass, Stefanie</dc:creator>
  <cp:lastModifiedBy>Falko Glöckler</cp:lastModifiedBy>
  <cp:revision>10</cp:revision>
  <dcterms:created xsi:type="dcterms:W3CDTF">2019-05-03T08:42:00Z</dcterms:created>
  <dcterms:modified xsi:type="dcterms:W3CDTF">2019-05-03T11:43:00Z</dcterms:modified>
</cp:coreProperties>
</file>